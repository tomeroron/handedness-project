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3899130"/>
        <w:docPartObj>
          <w:docPartGallery w:val="Cover Pages"/>
          <w:docPartUnique/>
        </w:docPartObj>
      </w:sdtPr>
      <w:sdtContent>
        <w:p w14:paraId="4AB7DBA7" w14:textId="3D343633" w:rsidR="00DB7AE1" w:rsidRDefault="00DB7AE1" w:rsidP="000870FB">
          <w:pPr>
            <w:bidi w:val="0"/>
          </w:pPr>
          <w:r>
            <w:rPr>
              <w:noProof/>
            </w:rPr>
            <mc:AlternateContent>
              <mc:Choice Requires="wpg">
                <w:drawing>
                  <wp:anchor distT="0" distB="0" distL="114300" distR="114300" simplePos="0" relativeHeight="251660290" behindDoc="1" locked="0" layoutInCell="1" allowOverlap="1" wp14:anchorId="0A727761" wp14:editId="645A7251">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64C188" w14:textId="27A2EA8C" w:rsidR="00DB7AE1" w:rsidRDefault="00DB7AE1">
                                      <w:pPr>
                                        <w:pStyle w:val="NoSpacing"/>
                                        <w:spacing w:before="120"/>
                                        <w:jc w:val="center"/>
                                        <w:rPr>
                                          <w:color w:val="FFFFFF" w:themeColor="background1"/>
                                        </w:rPr>
                                      </w:pPr>
                                      <w:r>
                                        <w:rPr>
                                          <w:color w:val="FFFFFF" w:themeColor="background1"/>
                                        </w:rPr>
                                        <w:t>Tomer Oron, ID 322549312</w:t>
                                      </w:r>
                                    </w:p>
                                  </w:sdtContent>
                                </w:sdt>
                                <w:p w14:paraId="42615C24" w14:textId="2F381F5F" w:rsidR="00DB7AE1" w:rsidRDefault="00DB7AE1">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tomeroron@mail.tau.ac.il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18B3D6" w14:textId="34C48F94" w:rsidR="00DB7AE1" w:rsidRDefault="00957D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Handedness project: reviewing McManus 1985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727761" id="Group 62" o:spid="_x0000_s1026" style="position:absolute;margin-left:0;margin-top:0;width:540.55pt;height:718.4pt;z-index:-25165619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64C188" w14:textId="27A2EA8C" w:rsidR="00DB7AE1" w:rsidRDefault="00DB7AE1">
                                <w:pPr>
                                  <w:pStyle w:val="NoSpacing"/>
                                  <w:spacing w:before="120"/>
                                  <w:jc w:val="center"/>
                                  <w:rPr>
                                    <w:color w:val="FFFFFF" w:themeColor="background1"/>
                                  </w:rPr>
                                </w:pPr>
                                <w:r>
                                  <w:rPr>
                                    <w:color w:val="FFFFFF" w:themeColor="background1"/>
                                  </w:rPr>
                                  <w:t>Tomer Oron, ID 322549312</w:t>
                                </w:r>
                              </w:p>
                            </w:sdtContent>
                          </w:sdt>
                          <w:p w14:paraId="42615C24" w14:textId="2F381F5F" w:rsidR="00DB7AE1" w:rsidRDefault="00DB7AE1">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tomeroron@mail.tau.ac.il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18B3D6" w14:textId="34C48F94" w:rsidR="00DB7AE1" w:rsidRDefault="00957D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Handedness project: reviewing McManus 1985</w:t>
                                </w:r>
                              </w:p>
                            </w:sdtContent>
                          </w:sdt>
                        </w:txbxContent>
                      </v:textbox>
                    </v:shape>
                    <w10:wrap anchorx="page" anchory="page"/>
                  </v:group>
                </w:pict>
              </mc:Fallback>
            </mc:AlternateContent>
          </w:r>
        </w:p>
        <w:p w14:paraId="7DEC1EC1" w14:textId="089051C2" w:rsidR="00DB7AE1" w:rsidRDefault="00DB7AE1" w:rsidP="000870FB">
          <w:pPr>
            <w:bidi w:val="0"/>
            <w:spacing w:line="259" w:lineRule="auto"/>
          </w:pPr>
          <w:r>
            <w:br w:type="page"/>
          </w:r>
        </w:p>
      </w:sdtContent>
    </w:sdt>
    <w:sdt>
      <w:sdtPr>
        <w:rPr>
          <w:rFonts w:asciiTheme="minorHAnsi" w:eastAsiaTheme="minorHAnsi" w:hAnsiTheme="minorHAnsi" w:cstheme="minorBidi"/>
          <w:color w:val="auto"/>
          <w:kern w:val="2"/>
          <w:sz w:val="22"/>
          <w:szCs w:val="22"/>
          <w:lang w:bidi="he-IL"/>
          <w14:ligatures w14:val="standardContextual"/>
        </w:rPr>
        <w:id w:val="-1361122445"/>
        <w:docPartObj>
          <w:docPartGallery w:val="Table of Contents"/>
          <w:docPartUnique/>
        </w:docPartObj>
      </w:sdtPr>
      <w:sdtContent>
        <w:p w14:paraId="00E8C129" w14:textId="55DF988C" w:rsidR="00B725A8" w:rsidRPr="003E511E" w:rsidRDefault="00B725A8" w:rsidP="000870FB">
          <w:pPr>
            <w:pStyle w:val="TOCHeading"/>
            <w:rPr>
              <w:color w:val="000000" w:themeColor="text1"/>
              <w:sz w:val="28"/>
              <w:szCs w:val="28"/>
            </w:rPr>
          </w:pPr>
          <w:r w:rsidRPr="003E511E">
            <w:rPr>
              <w:sz w:val="24"/>
              <w:szCs w:val="24"/>
            </w:rPr>
            <w:t>Contents</w:t>
          </w:r>
        </w:p>
        <w:p w14:paraId="6628B252" w14:textId="3E780B48" w:rsidR="008001F4" w:rsidRPr="003E511E" w:rsidRDefault="00B725A8" w:rsidP="000870FB">
          <w:pPr>
            <w:pStyle w:val="TOC2"/>
            <w:rPr>
              <w:rFonts w:cstheme="minorBidi"/>
              <w:noProof/>
              <w:color w:val="000000" w:themeColor="text1"/>
              <w:kern w:val="2"/>
              <w:sz w:val="20"/>
              <w:szCs w:val="20"/>
              <w:rtl/>
              <w:lang w:bidi="he-IL"/>
              <w14:ligatures w14:val="standardContextual"/>
            </w:rPr>
          </w:pPr>
          <w:r w:rsidRPr="003E511E">
            <w:rPr>
              <w:sz w:val="20"/>
              <w:szCs w:val="20"/>
            </w:rPr>
            <w:fldChar w:fldCharType="begin"/>
          </w:r>
          <w:r w:rsidRPr="003E511E">
            <w:rPr>
              <w:sz w:val="20"/>
              <w:szCs w:val="20"/>
            </w:rPr>
            <w:instrText xml:space="preserve"> TOC \o "1-3" \h \z \u </w:instrText>
          </w:r>
          <w:r w:rsidRPr="003E511E">
            <w:rPr>
              <w:sz w:val="20"/>
              <w:szCs w:val="20"/>
            </w:rPr>
            <w:fldChar w:fldCharType="separate"/>
          </w:r>
          <w:hyperlink w:anchor="_Toc145605743" w:history="1">
            <w:r w:rsidR="008001F4" w:rsidRPr="003E511E">
              <w:rPr>
                <w:rStyle w:val="Hyperlink"/>
                <w:noProof/>
                <w:sz w:val="20"/>
                <w:szCs w:val="20"/>
              </w:rPr>
              <w:t>Abstract</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Toc145605743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2</w:t>
            </w:r>
            <w:r w:rsidR="008001F4" w:rsidRPr="003E511E">
              <w:rPr>
                <w:noProof/>
                <w:webHidden/>
                <w:sz w:val="20"/>
                <w:szCs w:val="20"/>
                <w:rtl/>
              </w:rPr>
              <w:fldChar w:fldCharType="end"/>
            </w:r>
          </w:hyperlink>
        </w:p>
        <w:p w14:paraId="424DE7EE" w14:textId="587D09BC"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44" w:history="1">
            <w:r w:rsidR="008001F4" w:rsidRPr="003E511E">
              <w:rPr>
                <w:rStyle w:val="Hyperlink"/>
                <w:noProof/>
                <w:sz w:val="20"/>
                <w:szCs w:val="20"/>
              </w:rPr>
              <w:t>Introduction</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Toc145605744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3</w:t>
            </w:r>
            <w:r w:rsidR="008001F4" w:rsidRPr="003E511E">
              <w:rPr>
                <w:noProof/>
                <w:webHidden/>
                <w:sz w:val="20"/>
                <w:szCs w:val="20"/>
                <w:rtl/>
              </w:rPr>
              <w:fldChar w:fldCharType="end"/>
            </w:r>
          </w:hyperlink>
        </w:p>
        <w:p w14:paraId="41C75DC4" w14:textId="1401291C"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45" w:history="1">
            <w:r w:rsidR="008001F4" w:rsidRPr="003E511E">
              <w:rPr>
                <w:rStyle w:val="Hyperlink"/>
                <w:noProof/>
                <w:sz w:val="20"/>
                <w:szCs w:val="20"/>
              </w:rPr>
              <w:t>The Model</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Toc145605745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4</w:t>
            </w:r>
            <w:r w:rsidR="008001F4" w:rsidRPr="003E511E">
              <w:rPr>
                <w:noProof/>
                <w:webHidden/>
                <w:sz w:val="20"/>
                <w:szCs w:val="20"/>
                <w:rtl/>
              </w:rPr>
              <w:fldChar w:fldCharType="end"/>
            </w:r>
          </w:hyperlink>
        </w:p>
        <w:p w14:paraId="18650CE9" w14:textId="1A8EC74E"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46" w:history="1">
            <w:r w:rsidR="008001F4" w:rsidRPr="003E511E">
              <w:rPr>
                <w:rStyle w:val="Hyperlink"/>
                <w:noProof/>
                <w:sz w:val="20"/>
                <w:szCs w:val="20"/>
              </w:rPr>
              <w:t>Assumptions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Toc145605746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4</w:t>
            </w:r>
            <w:r w:rsidR="008001F4" w:rsidRPr="003E511E">
              <w:rPr>
                <w:noProof/>
                <w:webHidden/>
                <w:sz w:val="20"/>
                <w:szCs w:val="20"/>
                <w:rtl/>
              </w:rPr>
              <w:fldChar w:fldCharType="end"/>
            </w:r>
          </w:hyperlink>
        </w:p>
        <w:p w14:paraId="77ACFEEA" w14:textId="506594B6"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47" w:history="1">
            <w:r w:rsidR="008001F4" w:rsidRPr="003E511E">
              <w:rPr>
                <w:rStyle w:val="Hyperlink"/>
                <w:noProof/>
                <w:sz w:val="20"/>
                <w:szCs w:val="20"/>
              </w:rPr>
              <w:t>Requirements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Toc145605747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4</w:t>
            </w:r>
            <w:r w:rsidR="008001F4" w:rsidRPr="003E511E">
              <w:rPr>
                <w:noProof/>
                <w:webHidden/>
                <w:sz w:val="20"/>
                <w:szCs w:val="20"/>
                <w:rtl/>
              </w:rPr>
              <w:fldChar w:fldCharType="end"/>
            </w:r>
          </w:hyperlink>
        </w:p>
        <w:p w14:paraId="42BC40A8" w14:textId="7B12D541"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48" w:history="1">
            <w:r w:rsidR="008001F4" w:rsidRPr="003E511E">
              <w:rPr>
                <w:rStyle w:val="Hyperlink"/>
                <w:noProof/>
                <w:sz w:val="20"/>
                <w:szCs w:val="20"/>
              </w:rPr>
              <w:t>Parameters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Toc145605748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4</w:t>
            </w:r>
            <w:r w:rsidR="008001F4" w:rsidRPr="003E511E">
              <w:rPr>
                <w:noProof/>
                <w:webHidden/>
                <w:sz w:val="20"/>
                <w:szCs w:val="20"/>
                <w:rtl/>
              </w:rPr>
              <w:fldChar w:fldCharType="end"/>
            </w:r>
          </w:hyperlink>
        </w:p>
        <w:p w14:paraId="4B094B5E" w14:textId="451CD9F8"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49" w:history="1">
            <w:r w:rsidR="008001F4" w:rsidRPr="003E511E">
              <w:rPr>
                <w:rStyle w:val="Hyperlink"/>
                <w:noProof/>
                <w:sz w:val="20"/>
                <w:szCs w:val="20"/>
              </w:rPr>
              <w:t>The data</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Toc145605749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6</w:t>
            </w:r>
            <w:r w:rsidR="008001F4" w:rsidRPr="003E511E">
              <w:rPr>
                <w:noProof/>
                <w:webHidden/>
                <w:sz w:val="20"/>
                <w:szCs w:val="20"/>
                <w:rtl/>
              </w:rPr>
              <w:fldChar w:fldCharType="end"/>
            </w:r>
          </w:hyperlink>
        </w:p>
        <w:p w14:paraId="3E9D22ED" w14:textId="5DF70E06"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50" w:history="1">
            <w:r w:rsidR="008001F4" w:rsidRPr="003E511E">
              <w:rPr>
                <w:rStyle w:val="Hyperlink"/>
                <w:noProof/>
                <w:sz w:val="20"/>
                <w:szCs w:val="20"/>
              </w:rPr>
              <w:t>Familial data</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Toc145605750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6</w:t>
            </w:r>
            <w:r w:rsidR="008001F4" w:rsidRPr="003E511E">
              <w:rPr>
                <w:noProof/>
                <w:webHidden/>
                <w:sz w:val="20"/>
                <w:szCs w:val="20"/>
                <w:rtl/>
              </w:rPr>
              <w:fldChar w:fldCharType="end"/>
            </w:r>
          </w:hyperlink>
        </w:p>
        <w:p w14:paraId="2D51A668" w14:textId="1912C186"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51" w:history="1">
            <w:r w:rsidR="008001F4" w:rsidRPr="003E511E">
              <w:rPr>
                <w:rStyle w:val="Hyperlink"/>
                <w:noProof/>
                <w:sz w:val="20"/>
                <w:szCs w:val="20"/>
              </w:rPr>
              <w:t>Twin data</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Toc145605751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9</w:t>
            </w:r>
            <w:r w:rsidR="008001F4" w:rsidRPr="003E511E">
              <w:rPr>
                <w:noProof/>
                <w:webHidden/>
                <w:sz w:val="20"/>
                <w:szCs w:val="20"/>
                <w:rtl/>
              </w:rPr>
              <w:fldChar w:fldCharType="end"/>
            </w:r>
          </w:hyperlink>
        </w:p>
        <w:p w14:paraId="3069A21F" w14:textId="5D1B2798"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52" w:history="1">
            <w:r w:rsidR="008001F4" w:rsidRPr="003E511E">
              <w:rPr>
                <w:rStyle w:val="Hyperlink"/>
                <w:noProof/>
                <w:sz w:val="20"/>
                <w:szCs w:val="20"/>
              </w:rPr>
              <w:t>Correction to the prediction given the datasets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Toc145605752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10</w:t>
            </w:r>
            <w:r w:rsidR="008001F4" w:rsidRPr="003E511E">
              <w:rPr>
                <w:noProof/>
                <w:webHidden/>
                <w:sz w:val="20"/>
                <w:szCs w:val="20"/>
                <w:rtl/>
              </w:rPr>
              <w:fldChar w:fldCharType="end"/>
            </w:r>
          </w:hyperlink>
        </w:p>
        <w:p w14:paraId="5F7D5DE5" w14:textId="0424FD88"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53" w:history="1">
            <w:r w:rsidR="008001F4" w:rsidRPr="003E511E">
              <w:rPr>
                <w:rStyle w:val="Hyperlink"/>
                <w:noProof/>
                <w:sz w:val="20"/>
                <w:szCs w:val="20"/>
              </w:rPr>
              <w:t>Statistical analysis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Toc145605753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11</w:t>
            </w:r>
            <w:r w:rsidR="008001F4" w:rsidRPr="003E511E">
              <w:rPr>
                <w:noProof/>
                <w:webHidden/>
                <w:sz w:val="20"/>
                <w:szCs w:val="20"/>
                <w:rtl/>
              </w:rPr>
              <w:fldChar w:fldCharType="end"/>
            </w:r>
          </w:hyperlink>
        </w:p>
        <w:p w14:paraId="678803D7" w14:textId="34A4FA41"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54" w:history="1">
            <w:r w:rsidR="008001F4" w:rsidRPr="003E511E">
              <w:rPr>
                <w:rStyle w:val="Hyperlink"/>
                <w:noProof/>
                <w:sz w:val="20"/>
                <w:szCs w:val="20"/>
              </w:rPr>
              <w:t>Results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Toc145605754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11</w:t>
            </w:r>
            <w:r w:rsidR="008001F4" w:rsidRPr="003E511E">
              <w:rPr>
                <w:noProof/>
                <w:webHidden/>
                <w:sz w:val="20"/>
                <w:szCs w:val="20"/>
                <w:rtl/>
              </w:rPr>
              <w:fldChar w:fldCharType="end"/>
            </w:r>
          </w:hyperlink>
        </w:p>
        <w:p w14:paraId="68082D4A" w14:textId="72C0B0DD"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55" w:history="1">
            <w:r w:rsidR="008001F4" w:rsidRPr="003E511E">
              <w:rPr>
                <w:rStyle w:val="Hyperlink"/>
                <w:noProof/>
                <w:sz w:val="20"/>
                <w:szCs w:val="20"/>
              </w:rPr>
              <w:t>Discussion</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Toc145605755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14</w:t>
            </w:r>
            <w:r w:rsidR="008001F4" w:rsidRPr="003E511E">
              <w:rPr>
                <w:noProof/>
                <w:webHidden/>
                <w:sz w:val="20"/>
                <w:szCs w:val="20"/>
                <w:rtl/>
              </w:rPr>
              <w:fldChar w:fldCharType="end"/>
            </w:r>
          </w:hyperlink>
        </w:p>
        <w:p w14:paraId="1CBE5616" w14:textId="7E60A539"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56" w:history="1">
            <w:r w:rsidR="008001F4" w:rsidRPr="003E511E">
              <w:rPr>
                <w:rStyle w:val="Hyperlink"/>
                <w:noProof/>
                <w:sz w:val="20"/>
                <w:szCs w:val="20"/>
              </w:rPr>
              <w:t>APPENDIX 1: CORRECTION MATRICES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Toc145605756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17</w:t>
            </w:r>
            <w:r w:rsidR="008001F4" w:rsidRPr="003E511E">
              <w:rPr>
                <w:noProof/>
                <w:webHidden/>
                <w:sz w:val="20"/>
                <w:szCs w:val="20"/>
                <w:rtl/>
              </w:rPr>
              <w:fldChar w:fldCharType="end"/>
            </w:r>
          </w:hyperlink>
        </w:p>
        <w:p w14:paraId="4CF95A8A" w14:textId="528D92D6"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57" w:history="1">
            <w:r w:rsidR="008001F4" w:rsidRPr="003E511E">
              <w:rPr>
                <w:rStyle w:val="Hyperlink"/>
                <w:noProof/>
                <w:sz w:val="20"/>
                <w:szCs w:val="20"/>
              </w:rPr>
              <w:t>Correcting families with multiple children</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Toc145605757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18</w:t>
            </w:r>
            <w:r w:rsidR="008001F4" w:rsidRPr="003E511E">
              <w:rPr>
                <w:noProof/>
                <w:webHidden/>
                <w:sz w:val="20"/>
                <w:szCs w:val="20"/>
                <w:rtl/>
              </w:rPr>
              <w:fldChar w:fldCharType="end"/>
            </w:r>
          </w:hyperlink>
        </w:p>
        <w:p w14:paraId="15134417" w14:textId="6C02A75F"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58" w:history="1">
            <w:r w:rsidR="008001F4" w:rsidRPr="003E511E">
              <w:rPr>
                <w:rStyle w:val="Hyperlink"/>
                <w:noProof/>
                <w:sz w:val="20"/>
                <w:szCs w:val="20"/>
              </w:rPr>
              <w:t>Correcting for twins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Toc145605758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18</w:t>
            </w:r>
            <w:r w:rsidR="008001F4" w:rsidRPr="003E511E">
              <w:rPr>
                <w:noProof/>
                <w:webHidden/>
                <w:sz w:val="20"/>
                <w:szCs w:val="20"/>
                <w:rtl/>
              </w:rPr>
              <w:fldChar w:fldCharType="end"/>
            </w:r>
          </w:hyperlink>
        </w:p>
        <w:p w14:paraId="1F27E5AC" w14:textId="5AAB90C8"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59" w:history="1">
            <w:r w:rsidR="008001F4" w:rsidRPr="003E511E">
              <w:rPr>
                <w:rStyle w:val="Hyperlink"/>
                <w:noProof/>
                <w:sz w:val="20"/>
                <w:szCs w:val="20"/>
              </w:rPr>
              <w:t>APPENDIX 2: PROBABILITIES AND LIKELIHOOD FUNCTIONS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Toc145605759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19</w:t>
            </w:r>
            <w:r w:rsidR="008001F4" w:rsidRPr="003E511E">
              <w:rPr>
                <w:noProof/>
                <w:webHidden/>
                <w:sz w:val="20"/>
                <w:szCs w:val="20"/>
                <w:rtl/>
              </w:rPr>
              <w:fldChar w:fldCharType="end"/>
            </w:r>
          </w:hyperlink>
        </w:p>
        <w:p w14:paraId="58A2BD9E" w14:textId="20BE3E37"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60" w:history="1">
            <w:r w:rsidR="008001F4" w:rsidRPr="003E511E">
              <w:rPr>
                <w:rStyle w:val="Hyperlink"/>
                <w:noProof/>
                <w:sz w:val="20"/>
                <w:szCs w:val="20"/>
              </w:rPr>
              <w:t>Likelihood functions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Toc145605760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21</w:t>
            </w:r>
            <w:r w:rsidR="008001F4" w:rsidRPr="003E511E">
              <w:rPr>
                <w:noProof/>
                <w:webHidden/>
                <w:sz w:val="20"/>
                <w:szCs w:val="20"/>
                <w:rtl/>
              </w:rPr>
              <w:fldChar w:fldCharType="end"/>
            </w:r>
          </w:hyperlink>
        </w:p>
        <w:p w14:paraId="765130D5" w14:textId="78EC88F1"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761" w:history="1">
            <w:r w:rsidR="008001F4" w:rsidRPr="003E511E">
              <w:rPr>
                <w:rStyle w:val="Hyperlink"/>
                <w:noProof/>
                <w:sz w:val="20"/>
                <w:szCs w:val="20"/>
              </w:rPr>
              <w:t>APPENDIX 3: RESEULTS OF THE MODEL C'</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Toc145605761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22</w:t>
            </w:r>
            <w:r w:rsidR="008001F4" w:rsidRPr="003E511E">
              <w:rPr>
                <w:noProof/>
                <w:webHidden/>
                <w:sz w:val="20"/>
                <w:szCs w:val="20"/>
                <w:rtl/>
              </w:rPr>
              <w:fldChar w:fldCharType="end"/>
            </w:r>
          </w:hyperlink>
        </w:p>
        <w:p w14:paraId="23CB64CD" w14:textId="50CFCA76"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62" w:history="1">
            <w:r w:rsidR="008001F4" w:rsidRPr="003E511E">
              <w:rPr>
                <w:rStyle w:val="Hyperlink"/>
                <w:noProof/>
                <w:sz w:val="20"/>
                <w:szCs w:val="20"/>
              </w:rPr>
              <w:t>Statistical analysis</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Toc145605762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22</w:t>
            </w:r>
            <w:r w:rsidR="008001F4" w:rsidRPr="003E511E">
              <w:rPr>
                <w:noProof/>
                <w:webHidden/>
                <w:sz w:val="20"/>
                <w:szCs w:val="20"/>
                <w:rtl/>
              </w:rPr>
              <w:fldChar w:fldCharType="end"/>
            </w:r>
          </w:hyperlink>
        </w:p>
        <w:p w14:paraId="4CE6C50B" w14:textId="11B0B128" w:rsidR="008001F4" w:rsidRPr="003E511E" w:rsidRDefault="00000000" w:rsidP="000870FB">
          <w:pPr>
            <w:pStyle w:val="TOC3"/>
            <w:rPr>
              <w:rFonts w:cstheme="minorBidi"/>
              <w:noProof/>
              <w:color w:val="000000" w:themeColor="text1"/>
              <w:kern w:val="2"/>
              <w:sz w:val="20"/>
              <w:szCs w:val="20"/>
              <w:rtl/>
              <w:lang w:bidi="he-IL"/>
              <w14:ligatures w14:val="standardContextual"/>
            </w:rPr>
          </w:pPr>
          <w:hyperlink w:anchor="_Toc145605763" w:history="1">
            <w:r w:rsidR="008001F4" w:rsidRPr="003E511E">
              <w:rPr>
                <w:rStyle w:val="Hyperlink"/>
                <w:noProof/>
                <w:sz w:val="20"/>
                <w:szCs w:val="20"/>
              </w:rPr>
              <w:t>Prediction of the model</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Toc145605763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25</w:t>
            </w:r>
            <w:r w:rsidR="008001F4" w:rsidRPr="003E511E">
              <w:rPr>
                <w:noProof/>
                <w:webHidden/>
                <w:sz w:val="20"/>
                <w:szCs w:val="20"/>
                <w:rtl/>
              </w:rPr>
              <w:fldChar w:fldCharType="end"/>
            </w:r>
          </w:hyperlink>
        </w:p>
        <w:p w14:paraId="6529AA2E" w14:textId="1FAB3EDF" w:rsidR="008001F4" w:rsidRPr="003E511E" w:rsidRDefault="00000000" w:rsidP="000870FB">
          <w:pPr>
            <w:pStyle w:val="TOC2"/>
            <w:rPr>
              <w:rFonts w:cstheme="minorBidi"/>
              <w:noProof/>
              <w:color w:val="000000" w:themeColor="text1"/>
              <w:kern w:val="2"/>
              <w:sz w:val="20"/>
              <w:szCs w:val="20"/>
              <w:rtl/>
              <w:lang w:bidi="he-IL"/>
              <w14:ligatures w14:val="standardContextual"/>
            </w:rPr>
          </w:pPr>
          <w:hyperlink w:anchor="_Toc145605853" w:history="1">
            <w:r w:rsidR="008001F4" w:rsidRPr="003E511E">
              <w:rPr>
                <w:rStyle w:val="Hyperlink"/>
                <w:noProof/>
                <w:sz w:val="20"/>
                <w:szCs w:val="20"/>
              </w:rPr>
              <w:t>Bibliography</w:t>
            </w:r>
            <w:r w:rsidR="008001F4" w:rsidRPr="003E511E">
              <w:rPr>
                <w:noProof/>
                <w:webHidden/>
                <w:sz w:val="20"/>
                <w:szCs w:val="20"/>
                <w:rtl/>
              </w:rPr>
              <w:tab/>
            </w:r>
            <w:r w:rsidR="008001F4" w:rsidRPr="003E511E">
              <w:rPr>
                <w:noProof/>
                <w:webHidden/>
                <w:sz w:val="20"/>
                <w:szCs w:val="20"/>
                <w:rtl/>
              </w:rPr>
              <w:fldChar w:fldCharType="begin"/>
            </w:r>
            <w:r w:rsidR="008001F4" w:rsidRPr="003E511E">
              <w:rPr>
                <w:noProof/>
                <w:webHidden/>
                <w:sz w:val="20"/>
                <w:szCs w:val="20"/>
                <w:rtl/>
              </w:rPr>
              <w:instrText xml:space="preserve"> </w:instrText>
            </w:r>
            <w:r w:rsidR="008001F4" w:rsidRPr="003E511E">
              <w:rPr>
                <w:noProof/>
                <w:webHidden/>
                <w:sz w:val="20"/>
                <w:szCs w:val="20"/>
              </w:rPr>
              <w:instrText>PAGEREF</w:instrText>
            </w:r>
            <w:r w:rsidR="008001F4" w:rsidRPr="003E511E">
              <w:rPr>
                <w:noProof/>
                <w:webHidden/>
                <w:sz w:val="20"/>
                <w:szCs w:val="20"/>
                <w:rtl/>
              </w:rPr>
              <w:instrText xml:space="preserve"> _</w:instrText>
            </w:r>
            <w:r w:rsidR="008001F4" w:rsidRPr="003E511E">
              <w:rPr>
                <w:noProof/>
                <w:webHidden/>
                <w:sz w:val="20"/>
                <w:szCs w:val="20"/>
              </w:rPr>
              <w:instrText>Toc145605853 \h</w:instrText>
            </w:r>
            <w:r w:rsidR="008001F4" w:rsidRPr="003E511E">
              <w:rPr>
                <w:noProof/>
                <w:webHidden/>
                <w:sz w:val="20"/>
                <w:szCs w:val="20"/>
                <w:rtl/>
              </w:rPr>
              <w:instrText xml:space="preserve"> </w:instrText>
            </w:r>
            <w:r w:rsidR="008001F4" w:rsidRPr="003E511E">
              <w:rPr>
                <w:noProof/>
                <w:webHidden/>
                <w:sz w:val="20"/>
                <w:szCs w:val="20"/>
                <w:rtl/>
              </w:rPr>
            </w:r>
            <w:r w:rsidR="008001F4" w:rsidRPr="003E511E">
              <w:rPr>
                <w:noProof/>
                <w:webHidden/>
                <w:sz w:val="20"/>
                <w:szCs w:val="20"/>
                <w:rtl/>
              </w:rPr>
              <w:fldChar w:fldCharType="separate"/>
            </w:r>
            <w:r w:rsidR="000870FB">
              <w:rPr>
                <w:noProof/>
                <w:webHidden/>
                <w:sz w:val="20"/>
                <w:szCs w:val="20"/>
              </w:rPr>
              <w:t>26</w:t>
            </w:r>
            <w:r w:rsidR="008001F4" w:rsidRPr="003E511E">
              <w:rPr>
                <w:noProof/>
                <w:webHidden/>
                <w:sz w:val="20"/>
                <w:szCs w:val="20"/>
                <w:rtl/>
              </w:rPr>
              <w:fldChar w:fldCharType="end"/>
            </w:r>
          </w:hyperlink>
        </w:p>
        <w:p w14:paraId="1F895637" w14:textId="0A72A3EB" w:rsidR="006E58DC" w:rsidRPr="003E511E" w:rsidRDefault="00B725A8" w:rsidP="000870FB">
          <w:pPr>
            <w:bidi w:val="0"/>
            <w:rPr>
              <w:b/>
              <w:bCs/>
              <w:color w:val="000000" w:themeColor="text1"/>
            </w:rPr>
          </w:pPr>
          <w:r w:rsidRPr="003E511E">
            <w:rPr>
              <w:b/>
              <w:bCs/>
              <w:noProof/>
              <w:sz w:val="20"/>
              <w:szCs w:val="20"/>
            </w:rPr>
            <w:fldChar w:fldCharType="end"/>
          </w:r>
        </w:p>
      </w:sdtContent>
    </w:sdt>
    <w:p w14:paraId="36F83DF6" w14:textId="343CE77C" w:rsidR="00921527" w:rsidRPr="003E511E" w:rsidRDefault="00B725A8" w:rsidP="000870FB">
      <w:pPr>
        <w:bidi w:val="0"/>
        <w:rPr>
          <w:b/>
          <w:bCs/>
          <w:color w:val="000000" w:themeColor="text1"/>
        </w:rPr>
      </w:pPr>
      <w:r w:rsidRPr="003E511E">
        <w:rPr>
          <w:b/>
          <w:bCs/>
          <w:color w:val="000000" w:themeColor="text1"/>
        </w:rPr>
        <w:t>Table of tables</w:t>
      </w:r>
    </w:p>
    <w:p w14:paraId="6D0A1393" w14:textId="5AED5135" w:rsidR="000870FB" w:rsidRDefault="00B725A8" w:rsidP="000870FB">
      <w:pPr>
        <w:pStyle w:val="TableofFigures"/>
        <w:tabs>
          <w:tab w:val="right" w:leader="dot" w:pos="9016"/>
        </w:tabs>
        <w:bidi w:val="0"/>
        <w:rPr>
          <w:rFonts w:eastAsiaTheme="minorEastAsia"/>
          <w:noProof/>
          <w:rtl/>
        </w:rPr>
      </w:pPr>
      <w:r w:rsidRPr="00F25863">
        <w:rPr>
          <w:b/>
          <w:bCs/>
          <w:sz w:val="20"/>
          <w:szCs w:val="20"/>
          <w:u w:val="single"/>
          <w:rtl/>
        </w:rPr>
        <w:fldChar w:fldCharType="begin"/>
      </w:r>
      <w:r w:rsidRPr="00F25863">
        <w:rPr>
          <w:b/>
          <w:bCs/>
          <w:sz w:val="20"/>
          <w:szCs w:val="20"/>
          <w:u w:val="single"/>
        </w:rPr>
        <w:instrText xml:space="preserve"> TOC \h \z \c "Table" </w:instrText>
      </w:r>
      <w:r w:rsidRPr="00F25863">
        <w:rPr>
          <w:b/>
          <w:bCs/>
          <w:sz w:val="20"/>
          <w:szCs w:val="20"/>
          <w:u w:val="single"/>
          <w:rtl/>
        </w:rPr>
        <w:fldChar w:fldCharType="separate"/>
      </w:r>
      <w:hyperlink w:anchor="_Toc146266594" w:history="1">
        <w:r w:rsidR="000870FB" w:rsidRPr="00493399">
          <w:rPr>
            <w:rStyle w:val="Hyperlink"/>
            <w:noProof/>
          </w:rPr>
          <w:t xml:space="preserve">Table 1. </w:t>
        </w:r>
        <w:r w:rsidR="000870FB">
          <w:rPr>
            <w:rStyle w:val="Hyperlink"/>
            <w:noProof/>
          </w:rPr>
          <w:t>M</w:t>
        </w:r>
        <w:r w:rsidR="000870FB" w:rsidRPr="00493399">
          <w:rPr>
            <w:rStyle w:val="Hyperlink"/>
            <w:noProof/>
          </w:rPr>
          <w:t>ating data from table 2 in McManus 1985</w:t>
        </w:r>
        <w:r w:rsidR="000870FB">
          <w:rPr>
            <w:noProof/>
            <w:webHidden/>
            <w:rtl/>
          </w:rPr>
          <w:tab/>
        </w:r>
        <w:r w:rsidR="000870FB">
          <w:rPr>
            <w:rStyle w:val="Hyperlink"/>
            <w:noProof/>
            <w:rtl/>
          </w:rPr>
          <w:fldChar w:fldCharType="begin"/>
        </w:r>
        <w:r w:rsidR="000870FB">
          <w:rPr>
            <w:noProof/>
            <w:webHidden/>
            <w:rtl/>
          </w:rPr>
          <w:instrText xml:space="preserve"> </w:instrText>
        </w:r>
        <w:r w:rsidR="000870FB">
          <w:rPr>
            <w:noProof/>
            <w:webHidden/>
          </w:rPr>
          <w:instrText>PAGEREF</w:instrText>
        </w:r>
        <w:r w:rsidR="000870FB">
          <w:rPr>
            <w:noProof/>
            <w:webHidden/>
            <w:rtl/>
          </w:rPr>
          <w:instrText xml:space="preserve"> _</w:instrText>
        </w:r>
        <w:r w:rsidR="000870FB">
          <w:rPr>
            <w:noProof/>
            <w:webHidden/>
          </w:rPr>
          <w:instrText>Toc146266594 \h</w:instrText>
        </w:r>
        <w:r w:rsidR="000870FB">
          <w:rPr>
            <w:noProof/>
            <w:webHidden/>
            <w:rtl/>
          </w:rPr>
          <w:instrText xml:space="preserve"> </w:instrText>
        </w:r>
        <w:r w:rsidR="000870FB">
          <w:rPr>
            <w:rStyle w:val="Hyperlink"/>
            <w:noProof/>
            <w:rtl/>
          </w:rPr>
        </w:r>
        <w:r w:rsidR="000870FB">
          <w:rPr>
            <w:rStyle w:val="Hyperlink"/>
            <w:noProof/>
            <w:rtl/>
          </w:rPr>
          <w:fldChar w:fldCharType="separate"/>
        </w:r>
        <w:r w:rsidR="000870FB">
          <w:rPr>
            <w:noProof/>
            <w:webHidden/>
            <w:rtl/>
          </w:rPr>
          <w:t>6</w:t>
        </w:r>
        <w:r w:rsidR="000870FB">
          <w:rPr>
            <w:rStyle w:val="Hyperlink"/>
            <w:noProof/>
            <w:rtl/>
          </w:rPr>
          <w:fldChar w:fldCharType="end"/>
        </w:r>
      </w:hyperlink>
    </w:p>
    <w:p w14:paraId="369DE76A" w14:textId="031515AD" w:rsidR="000870FB" w:rsidRDefault="000870FB" w:rsidP="000870FB">
      <w:pPr>
        <w:pStyle w:val="TableofFigures"/>
        <w:tabs>
          <w:tab w:val="right" w:leader="dot" w:pos="9016"/>
        </w:tabs>
        <w:bidi w:val="0"/>
        <w:rPr>
          <w:rFonts w:eastAsiaTheme="minorEastAsia"/>
          <w:noProof/>
          <w:rtl/>
        </w:rPr>
      </w:pPr>
      <w:hyperlink w:anchor="_Toc146266595" w:history="1">
        <w:r w:rsidRPr="00493399">
          <w:rPr>
            <w:rStyle w:val="Hyperlink"/>
            <w:noProof/>
          </w:rPr>
          <w:t xml:space="preserve">Table 2. </w:t>
        </w:r>
        <w:r>
          <w:rPr>
            <w:rStyle w:val="Hyperlink"/>
            <w:noProof/>
          </w:rPr>
          <w:t>M</w:t>
        </w:r>
        <w:r w:rsidRPr="00493399">
          <w:rPr>
            <w:rStyle w:val="Hyperlink"/>
            <w:noProof/>
          </w:rPr>
          <w:t>ating data from table 3 in McManus 1985</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Toc146266595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62C38E78" w14:textId="24F4843B" w:rsidR="000870FB" w:rsidRDefault="000870FB" w:rsidP="000870FB">
      <w:pPr>
        <w:pStyle w:val="TableofFigures"/>
        <w:tabs>
          <w:tab w:val="right" w:leader="dot" w:pos="9016"/>
        </w:tabs>
        <w:bidi w:val="0"/>
        <w:rPr>
          <w:rFonts w:eastAsiaTheme="minorEastAsia"/>
          <w:noProof/>
          <w:rtl/>
        </w:rPr>
      </w:pPr>
      <w:hyperlink w:anchor="_Toc146266596" w:history="1">
        <w:r w:rsidRPr="00493399">
          <w:rPr>
            <w:rStyle w:val="Hyperlink"/>
            <w:noProof/>
          </w:rPr>
          <w:t xml:space="preserve">Table 3. </w:t>
        </w:r>
        <w:r>
          <w:rPr>
            <w:rStyle w:val="Hyperlink"/>
            <w:noProof/>
          </w:rPr>
          <w:t>O</w:t>
        </w:r>
        <w:r w:rsidRPr="00493399">
          <w:rPr>
            <w:rStyle w:val="Hyperlink"/>
            <w:noProof/>
          </w:rPr>
          <w:t>bservations taken from table 5 in McManus 1985</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Toc146266596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033D7DF2" w14:textId="43D764A4" w:rsidR="000870FB" w:rsidRDefault="000870FB" w:rsidP="000870FB">
      <w:pPr>
        <w:pStyle w:val="TableofFigures"/>
        <w:tabs>
          <w:tab w:val="right" w:leader="dot" w:pos="9016"/>
        </w:tabs>
        <w:bidi w:val="0"/>
        <w:rPr>
          <w:rFonts w:eastAsiaTheme="minorEastAsia"/>
          <w:noProof/>
          <w:rtl/>
        </w:rPr>
      </w:pPr>
      <w:hyperlink w:anchor="_Toc146266597" w:history="1">
        <w:r w:rsidRPr="00493399">
          <w:rPr>
            <w:rStyle w:val="Hyperlink"/>
            <w:noProof/>
          </w:rPr>
          <w:t>Table 4. Comparison of maximum likelihood fits of the present model, and the model of Mcmanus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Toc146266597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915530D" w14:textId="5D0AAF1C" w:rsidR="000870FB" w:rsidRDefault="000870FB" w:rsidP="000870FB">
      <w:pPr>
        <w:pStyle w:val="TableofFigures"/>
        <w:tabs>
          <w:tab w:val="right" w:leader="dot" w:pos="9016"/>
        </w:tabs>
        <w:bidi w:val="0"/>
        <w:rPr>
          <w:rFonts w:eastAsiaTheme="minorEastAsia"/>
          <w:noProof/>
          <w:rtl/>
        </w:rPr>
      </w:pPr>
      <w:hyperlink w:anchor="_Toc146266598" w:history="1">
        <w:r w:rsidRPr="00493399">
          <w:rPr>
            <w:rStyle w:val="Hyperlink"/>
            <w:noProof/>
          </w:rPr>
          <w:t>Table 5. results of fitting model C' over table 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Toc146266598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72200505" w14:textId="0E40B4A3" w:rsidR="000870FB" w:rsidRDefault="000870FB" w:rsidP="000870FB">
      <w:pPr>
        <w:pStyle w:val="TableofFigures"/>
        <w:tabs>
          <w:tab w:val="right" w:leader="dot" w:pos="9016"/>
        </w:tabs>
        <w:bidi w:val="0"/>
        <w:rPr>
          <w:rFonts w:eastAsiaTheme="minorEastAsia"/>
          <w:noProof/>
          <w:rtl/>
        </w:rPr>
      </w:pPr>
      <w:hyperlink w:anchor="_Toc146266599" w:history="1">
        <w:r w:rsidRPr="00493399">
          <w:rPr>
            <w:rStyle w:val="Hyperlink"/>
            <w:noProof/>
          </w:rPr>
          <w:t>Table 6. results of fitting the model over the data of table 3</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Toc146266599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516D85DB" w14:textId="220F5198" w:rsidR="000870FB" w:rsidRDefault="000870FB" w:rsidP="000870FB">
      <w:pPr>
        <w:pStyle w:val="TableofFigures"/>
        <w:tabs>
          <w:tab w:val="right" w:leader="dot" w:pos="9016"/>
        </w:tabs>
        <w:bidi w:val="0"/>
        <w:rPr>
          <w:rFonts w:eastAsiaTheme="minorEastAsia"/>
          <w:noProof/>
          <w:rtl/>
        </w:rPr>
      </w:pPr>
      <w:hyperlink w:anchor="_Toc146266600" w:history="1">
        <w:r w:rsidRPr="00493399">
          <w:rPr>
            <w:rStyle w:val="Hyperlink"/>
            <w:noProof/>
          </w:rPr>
          <w:t>Table 7. results of fiting table 2 to model 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Toc146266600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71B4F1E8" w14:textId="79D3789B" w:rsidR="000870FB" w:rsidRDefault="000870FB" w:rsidP="000870FB">
      <w:pPr>
        <w:pStyle w:val="TableofFigures"/>
        <w:tabs>
          <w:tab w:val="right" w:leader="dot" w:pos="9016"/>
        </w:tabs>
        <w:bidi w:val="0"/>
        <w:rPr>
          <w:rFonts w:eastAsiaTheme="minorEastAsia"/>
          <w:noProof/>
          <w:rtl/>
        </w:rPr>
      </w:pPr>
      <w:hyperlink w:anchor="_Toc146266601" w:history="1">
        <w:r w:rsidRPr="00493399">
          <w:rPr>
            <w:rStyle w:val="Hyperlink"/>
            <w:noProof/>
          </w:rPr>
          <w:t xml:space="preserve">Table 8. The expected percentage for sibships of 1-5  families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Toc146266601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45B138D5" w14:textId="706CBC5B" w:rsidR="000870FB" w:rsidRDefault="000870FB" w:rsidP="000870FB">
      <w:pPr>
        <w:pStyle w:val="TableofFigures"/>
        <w:tabs>
          <w:tab w:val="right" w:leader="dot" w:pos="9016"/>
        </w:tabs>
        <w:bidi w:val="0"/>
        <w:rPr>
          <w:rFonts w:eastAsiaTheme="minorEastAsia"/>
          <w:noProof/>
          <w:rtl/>
        </w:rPr>
      </w:pPr>
      <w:hyperlink w:anchor="_Toc146266602" w:history="1">
        <w:r w:rsidRPr="00493399">
          <w:rPr>
            <w:rStyle w:val="Hyperlink"/>
            <w:noProof/>
          </w:rPr>
          <w:t>Table 9. The expected proportions of twin pairs by parental handedness and twin type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Toc146266602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671B9927" w14:textId="3ADE1E6B" w:rsidR="00FB2BEB" w:rsidRPr="00F25863" w:rsidRDefault="00B725A8" w:rsidP="000870FB">
      <w:pPr>
        <w:pStyle w:val="TableofFigures"/>
        <w:tabs>
          <w:tab w:val="right" w:pos="9016"/>
        </w:tabs>
        <w:bidi w:val="0"/>
        <w:rPr>
          <w:noProof/>
          <w:sz w:val="20"/>
          <w:szCs w:val="20"/>
        </w:rPr>
      </w:pPr>
      <w:r w:rsidRPr="00F25863">
        <w:rPr>
          <w:b/>
          <w:bCs/>
          <w:sz w:val="20"/>
          <w:szCs w:val="20"/>
          <w:u w:val="single"/>
          <w:rtl/>
        </w:rPr>
        <w:fldChar w:fldCharType="end"/>
      </w:r>
      <w:r w:rsidRPr="00F25863">
        <w:rPr>
          <w:b/>
          <w:bCs/>
          <w:sz w:val="20"/>
          <w:szCs w:val="20"/>
          <w:u w:val="single"/>
          <w:rtl/>
        </w:rPr>
        <w:fldChar w:fldCharType="begin"/>
      </w:r>
      <w:r w:rsidRPr="00F25863">
        <w:rPr>
          <w:b/>
          <w:bCs/>
          <w:sz w:val="20"/>
          <w:szCs w:val="20"/>
          <w:u w:val="single"/>
        </w:rPr>
        <w:instrText xml:space="preserve"> TOC \h \z \c "Equation" </w:instrText>
      </w:r>
      <w:r w:rsidRPr="00F25863">
        <w:rPr>
          <w:b/>
          <w:bCs/>
          <w:sz w:val="20"/>
          <w:szCs w:val="20"/>
          <w:u w:val="single"/>
          <w:rtl/>
        </w:rPr>
        <w:fldChar w:fldCharType="separate"/>
      </w:r>
    </w:p>
    <w:p w14:paraId="28CF5B77" w14:textId="795039D9" w:rsidR="00FB2BEB" w:rsidRPr="00F25863" w:rsidRDefault="00000000" w:rsidP="000870FB">
      <w:pPr>
        <w:pStyle w:val="TableofFigures"/>
        <w:tabs>
          <w:tab w:val="right" w:pos="9016"/>
        </w:tabs>
        <w:bidi w:val="0"/>
        <w:rPr>
          <w:rFonts w:eastAsiaTheme="minorEastAsia"/>
          <w:noProof/>
          <w:sz w:val="20"/>
          <w:szCs w:val="20"/>
          <w:rtl/>
        </w:rPr>
      </w:pPr>
      <w:hyperlink w:anchor="_Toc145611532" w:history="1">
        <w:r w:rsidR="00FB2BEB" w:rsidRPr="00F25863">
          <w:rPr>
            <w:rStyle w:val="Hyperlink"/>
            <w:noProof/>
            <w:sz w:val="20"/>
            <w:szCs w:val="20"/>
          </w:rPr>
          <w:t>Equation 1. The frequency of allele C in the population</w:t>
        </w:r>
        <w:r w:rsidR="00FB2BEB" w:rsidRPr="00F25863">
          <w:rPr>
            <w:noProof/>
            <w:webHidden/>
            <w:sz w:val="20"/>
            <w:szCs w:val="20"/>
            <w:rtl/>
          </w:rPr>
          <w:tab/>
        </w:r>
        <w:r w:rsidR="00FB2BEB" w:rsidRPr="00F25863">
          <w:rPr>
            <w:noProof/>
            <w:webHidden/>
            <w:sz w:val="20"/>
            <w:szCs w:val="20"/>
            <w:rtl/>
          </w:rPr>
          <w:fldChar w:fldCharType="begin"/>
        </w:r>
        <w:r w:rsidR="00FB2BEB" w:rsidRPr="00F25863">
          <w:rPr>
            <w:noProof/>
            <w:webHidden/>
            <w:sz w:val="20"/>
            <w:szCs w:val="20"/>
            <w:rtl/>
          </w:rPr>
          <w:instrText xml:space="preserve"> </w:instrText>
        </w:r>
        <w:r w:rsidR="00FB2BEB" w:rsidRPr="00F25863">
          <w:rPr>
            <w:noProof/>
            <w:webHidden/>
            <w:sz w:val="20"/>
            <w:szCs w:val="20"/>
          </w:rPr>
          <w:instrText>PAGEREF</w:instrText>
        </w:r>
        <w:r w:rsidR="00FB2BEB" w:rsidRPr="00F25863">
          <w:rPr>
            <w:noProof/>
            <w:webHidden/>
            <w:sz w:val="20"/>
            <w:szCs w:val="20"/>
            <w:rtl/>
          </w:rPr>
          <w:instrText xml:space="preserve"> _</w:instrText>
        </w:r>
        <w:r w:rsidR="00FB2BEB" w:rsidRPr="00F25863">
          <w:rPr>
            <w:noProof/>
            <w:webHidden/>
            <w:sz w:val="20"/>
            <w:szCs w:val="20"/>
          </w:rPr>
          <w:instrText>Toc145611532 \h</w:instrText>
        </w:r>
        <w:r w:rsidR="00FB2BEB" w:rsidRPr="00F25863">
          <w:rPr>
            <w:noProof/>
            <w:webHidden/>
            <w:sz w:val="20"/>
            <w:szCs w:val="20"/>
            <w:rtl/>
          </w:rPr>
          <w:instrText xml:space="preserve"> </w:instrText>
        </w:r>
        <w:r w:rsidR="00FB2BEB" w:rsidRPr="00F25863">
          <w:rPr>
            <w:noProof/>
            <w:webHidden/>
            <w:sz w:val="20"/>
            <w:szCs w:val="20"/>
            <w:rtl/>
          </w:rPr>
        </w:r>
        <w:r w:rsidR="00FB2BEB" w:rsidRPr="00F25863">
          <w:rPr>
            <w:noProof/>
            <w:webHidden/>
            <w:sz w:val="20"/>
            <w:szCs w:val="20"/>
            <w:rtl/>
          </w:rPr>
          <w:fldChar w:fldCharType="separate"/>
        </w:r>
        <w:r w:rsidR="000870FB">
          <w:rPr>
            <w:noProof/>
            <w:webHidden/>
            <w:sz w:val="20"/>
            <w:szCs w:val="20"/>
          </w:rPr>
          <w:t>19</w:t>
        </w:r>
        <w:r w:rsidR="00FB2BEB" w:rsidRPr="00F25863">
          <w:rPr>
            <w:noProof/>
            <w:webHidden/>
            <w:sz w:val="20"/>
            <w:szCs w:val="20"/>
            <w:rtl/>
          </w:rPr>
          <w:fldChar w:fldCharType="end"/>
        </w:r>
      </w:hyperlink>
    </w:p>
    <w:p w14:paraId="35F4A618" w14:textId="2768D998" w:rsidR="00FB2BEB" w:rsidRPr="00F25863" w:rsidRDefault="00000000" w:rsidP="000870FB">
      <w:pPr>
        <w:pStyle w:val="TableofFigures"/>
        <w:tabs>
          <w:tab w:val="right" w:pos="9016"/>
        </w:tabs>
        <w:bidi w:val="0"/>
        <w:rPr>
          <w:rFonts w:eastAsiaTheme="minorEastAsia"/>
          <w:noProof/>
          <w:sz w:val="20"/>
          <w:szCs w:val="20"/>
          <w:rtl/>
        </w:rPr>
      </w:pPr>
      <w:hyperlink w:anchor="_Toc145611533" w:history="1">
        <w:r w:rsidR="00FB2BEB" w:rsidRPr="00F25863">
          <w:rPr>
            <w:rStyle w:val="Hyperlink"/>
            <w:noProof/>
            <w:sz w:val="20"/>
            <w:szCs w:val="20"/>
          </w:rPr>
          <w:t>Equation 2. probabilities of progeny expressing left-handedness given parents handedness</w:t>
        </w:r>
        <w:r w:rsidR="00FB2BEB" w:rsidRPr="00F25863">
          <w:rPr>
            <w:noProof/>
            <w:webHidden/>
            <w:sz w:val="20"/>
            <w:szCs w:val="20"/>
            <w:rtl/>
          </w:rPr>
          <w:tab/>
        </w:r>
        <w:r w:rsidR="00FB2BEB" w:rsidRPr="00F25863">
          <w:rPr>
            <w:noProof/>
            <w:webHidden/>
            <w:sz w:val="20"/>
            <w:szCs w:val="20"/>
            <w:rtl/>
          </w:rPr>
          <w:fldChar w:fldCharType="begin"/>
        </w:r>
        <w:r w:rsidR="00FB2BEB" w:rsidRPr="00F25863">
          <w:rPr>
            <w:noProof/>
            <w:webHidden/>
            <w:sz w:val="20"/>
            <w:szCs w:val="20"/>
            <w:rtl/>
          </w:rPr>
          <w:instrText xml:space="preserve"> </w:instrText>
        </w:r>
        <w:r w:rsidR="00FB2BEB" w:rsidRPr="00F25863">
          <w:rPr>
            <w:noProof/>
            <w:webHidden/>
            <w:sz w:val="20"/>
            <w:szCs w:val="20"/>
          </w:rPr>
          <w:instrText>PAGEREF</w:instrText>
        </w:r>
        <w:r w:rsidR="00FB2BEB" w:rsidRPr="00F25863">
          <w:rPr>
            <w:noProof/>
            <w:webHidden/>
            <w:sz w:val="20"/>
            <w:szCs w:val="20"/>
            <w:rtl/>
          </w:rPr>
          <w:instrText xml:space="preserve"> _</w:instrText>
        </w:r>
        <w:r w:rsidR="00FB2BEB" w:rsidRPr="00F25863">
          <w:rPr>
            <w:noProof/>
            <w:webHidden/>
            <w:sz w:val="20"/>
            <w:szCs w:val="20"/>
          </w:rPr>
          <w:instrText>Toc145611533 \h</w:instrText>
        </w:r>
        <w:r w:rsidR="00FB2BEB" w:rsidRPr="00F25863">
          <w:rPr>
            <w:noProof/>
            <w:webHidden/>
            <w:sz w:val="20"/>
            <w:szCs w:val="20"/>
            <w:rtl/>
          </w:rPr>
          <w:instrText xml:space="preserve"> </w:instrText>
        </w:r>
        <w:r w:rsidR="00FB2BEB" w:rsidRPr="00F25863">
          <w:rPr>
            <w:noProof/>
            <w:webHidden/>
            <w:sz w:val="20"/>
            <w:szCs w:val="20"/>
            <w:rtl/>
          </w:rPr>
        </w:r>
        <w:r w:rsidR="00FB2BEB" w:rsidRPr="00F25863">
          <w:rPr>
            <w:noProof/>
            <w:webHidden/>
            <w:sz w:val="20"/>
            <w:szCs w:val="20"/>
            <w:rtl/>
          </w:rPr>
          <w:fldChar w:fldCharType="separate"/>
        </w:r>
        <w:r w:rsidR="000870FB">
          <w:rPr>
            <w:noProof/>
            <w:webHidden/>
            <w:sz w:val="20"/>
            <w:szCs w:val="20"/>
          </w:rPr>
          <w:t>19</w:t>
        </w:r>
        <w:r w:rsidR="00FB2BEB" w:rsidRPr="00F25863">
          <w:rPr>
            <w:noProof/>
            <w:webHidden/>
            <w:sz w:val="20"/>
            <w:szCs w:val="20"/>
            <w:rtl/>
          </w:rPr>
          <w:fldChar w:fldCharType="end"/>
        </w:r>
      </w:hyperlink>
    </w:p>
    <w:p w14:paraId="0594B399" w14:textId="2145B2C8" w:rsidR="00FB2BEB" w:rsidRPr="00F25863" w:rsidRDefault="00000000" w:rsidP="000870FB">
      <w:pPr>
        <w:pStyle w:val="TableofFigures"/>
        <w:tabs>
          <w:tab w:val="right" w:pos="9016"/>
        </w:tabs>
        <w:bidi w:val="0"/>
        <w:rPr>
          <w:rFonts w:eastAsiaTheme="minorEastAsia"/>
          <w:noProof/>
          <w:sz w:val="20"/>
          <w:szCs w:val="20"/>
          <w:rtl/>
        </w:rPr>
      </w:pPr>
      <w:hyperlink w:anchor="_Toc145611534" w:history="1">
        <w:r w:rsidR="00FB2BEB" w:rsidRPr="00F25863">
          <w:rPr>
            <w:rStyle w:val="Hyperlink"/>
            <w:rFonts w:cstheme="minorHAnsi"/>
            <w:noProof/>
            <w:sz w:val="20"/>
            <w:szCs w:val="20"/>
          </w:rPr>
          <w:t xml:space="preserve">Equation </w:t>
        </w:r>
        <w:r w:rsidR="00FB2BEB" w:rsidRPr="00F25863">
          <w:rPr>
            <w:rStyle w:val="Hyperlink"/>
            <w:rFonts w:cstheme="minorHAnsi"/>
            <w:noProof/>
            <w:sz w:val="20"/>
            <w:szCs w:val="20"/>
            <w:rtl/>
          </w:rPr>
          <w:t>3</w:t>
        </w:r>
        <w:r w:rsidR="00FB2BEB" w:rsidRPr="00F25863">
          <w:rPr>
            <w:rStyle w:val="Hyperlink"/>
            <w:rFonts w:cstheme="minorHAnsi"/>
            <w:noProof/>
            <w:sz w:val="20"/>
            <w:szCs w:val="20"/>
          </w:rPr>
          <w:t>. probability function of twins expressing phenotypes</w:t>
        </w:r>
        <w:r w:rsidR="00FB2BEB" w:rsidRPr="00F25863">
          <w:rPr>
            <w:noProof/>
            <w:webHidden/>
            <w:sz w:val="20"/>
            <w:szCs w:val="20"/>
            <w:rtl/>
          </w:rPr>
          <w:tab/>
        </w:r>
        <w:r w:rsidR="00FB2BEB" w:rsidRPr="00F25863">
          <w:rPr>
            <w:noProof/>
            <w:webHidden/>
            <w:sz w:val="20"/>
            <w:szCs w:val="20"/>
            <w:rtl/>
          </w:rPr>
          <w:fldChar w:fldCharType="begin"/>
        </w:r>
        <w:r w:rsidR="00FB2BEB" w:rsidRPr="00F25863">
          <w:rPr>
            <w:noProof/>
            <w:webHidden/>
            <w:sz w:val="20"/>
            <w:szCs w:val="20"/>
            <w:rtl/>
          </w:rPr>
          <w:instrText xml:space="preserve"> </w:instrText>
        </w:r>
        <w:r w:rsidR="00FB2BEB" w:rsidRPr="00F25863">
          <w:rPr>
            <w:noProof/>
            <w:webHidden/>
            <w:sz w:val="20"/>
            <w:szCs w:val="20"/>
          </w:rPr>
          <w:instrText>PAGEREF</w:instrText>
        </w:r>
        <w:r w:rsidR="00FB2BEB" w:rsidRPr="00F25863">
          <w:rPr>
            <w:noProof/>
            <w:webHidden/>
            <w:sz w:val="20"/>
            <w:szCs w:val="20"/>
            <w:rtl/>
          </w:rPr>
          <w:instrText xml:space="preserve"> _</w:instrText>
        </w:r>
        <w:r w:rsidR="00FB2BEB" w:rsidRPr="00F25863">
          <w:rPr>
            <w:noProof/>
            <w:webHidden/>
            <w:sz w:val="20"/>
            <w:szCs w:val="20"/>
          </w:rPr>
          <w:instrText>Toc145611534 \h</w:instrText>
        </w:r>
        <w:r w:rsidR="00FB2BEB" w:rsidRPr="00F25863">
          <w:rPr>
            <w:noProof/>
            <w:webHidden/>
            <w:sz w:val="20"/>
            <w:szCs w:val="20"/>
            <w:rtl/>
          </w:rPr>
          <w:instrText xml:space="preserve"> </w:instrText>
        </w:r>
        <w:r w:rsidR="00FB2BEB" w:rsidRPr="00F25863">
          <w:rPr>
            <w:noProof/>
            <w:webHidden/>
            <w:sz w:val="20"/>
            <w:szCs w:val="20"/>
            <w:rtl/>
          </w:rPr>
        </w:r>
        <w:r w:rsidR="00FB2BEB" w:rsidRPr="00F25863">
          <w:rPr>
            <w:noProof/>
            <w:webHidden/>
            <w:sz w:val="20"/>
            <w:szCs w:val="20"/>
            <w:rtl/>
          </w:rPr>
          <w:fldChar w:fldCharType="separate"/>
        </w:r>
        <w:r w:rsidR="000870FB">
          <w:rPr>
            <w:noProof/>
            <w:webHidden/>
            <w:sz w:val="20"/>
            <w:szCs w:val="20"/>
          </w:rPr>
          <w:t>20</w:t>
        </w:r>
        <w:r w:rsidR="00FB2BEB" w:rsidRPr="00F25863">
          <w:rPr>
            <w:noProof/>
            <w:webHidden/>
            <w:sz w:val="20"/>
            <w:szCs w:val="20"/>
            <w:rtl/>
          </w:rPr>
          <w:fldChar w:fldCharType="end"/>
        </w:r>
      </w:hyperlink>
    </w:p>
    <w:p w14:paraId="34BAB5FF" w14:textId="5460D507" w:rsidR="00FB2BEB" w:rsidRPr="00F25863" w:rsidRDefault="00000000" w:rsidP="000870FB">
      <w:pPr>
        <w:pStyle w:val="TableofFigures"/>
        <w:tabs>
          <w:tab w:val="right" w:pos="9016"/>
        </w:tabs>
        <w:bidi w:val="0"/>
        <w:rPr>
          <w:rFonts w:eastAsiaTheme="minorEastAsia"/>
          <w:noProof/>
          <w:sz w:val="20"/>
          <w:szCs w:val="20"/>
          <w:rtl/>
        </w:rPr>
      </w:pPr>
      <w:hyperlink w:anchor="_Toc145611535" w:history="1">
        <w:r w:rsidR="00FB2BEB" w:rsidRPr="00F25863">
          <w:rPr>
            <w:rStyle w:val="Hyperlink"/>
            <w:noProof/>
            <w:sz w:val="20"/>
            <w:szCs w:val="20"/>
          </w:rPr>
          <w:t>Equation 4. likelihood function for triplets</w:t>
        </w:r>
        <w:r w:rsidR="00FB2BEB" w:rsidRPr="00F25863">
          <w:rPr>
            <w:noProof/>
            <w:webHidden/>
            <w:sz w:val="20"/>
            <w:szCs w:val="20"/>
            <w:rtl/>
          </w:rPr>
          <w:tab/>
        </w:r>
        <w:r w:rsidR="00FB2BEB" w:rsidRPr="00F25863">
          <w:rPr>
            <w:noProof/>
            <w:webHidden/>
            <w:sz w:val="20"/>
            <w:szCs w:val="20"/>
            <w:rtl/>
          </w:rPr>
          <w:fldChar w:fldCharType="begin"/>
        </w:r>
        <w:r w:rsidR="00FB2BEB" w:rsidRPr="00F25863">
          <w:rPr>
            <w:noProof/>
            <w:webHidden/>
            <w:sz w:val="20"/>
            <w:szCs w:val="20"/>
            <w:rtl/>
          </w:rPr>
          <w:instrText xml:space="preserve"> </w:instrText>
        </w:r>
        <w:r w:rsidR="00FB2BEB" w:rsidRPr="00F25863">
          <w:rPr>
            <w:noProof/>
            <w:webHidden/>
            <w:sz w:val="20"/>
            <w:szCs w:val="20"/>
          </w:rPr>
          <w:instrText>PAGEREF</w:instrText>
        </w:r>
        <w:r w:rsidR="00FB2BEB" w:rsidRPr="00F25863">
          <w:rPr>
            <w:noProof/>
            <w:webHidden/>
            <w:sz w:val="20"/>
            <w:szCs w:val="20"/>
            <w:rtl/>
          </w:rPr>
          <w:instrText xml:space="preserve"> _</w:instrText>
        </w:r>
        <w:r w:rsidR="00FB2BEB" w:rsidRPr="00F25863">
          <w:rPr>
            <w:noProof/>
            <w:webHidden/>
            <w:sz w:val="20"/>
            <w:szCs w:val="20"/>
          </w:rPr>
          <w:instrText>Toc145611535 \h</w:instrText>
        </w:r>
        <w:r w:rsidR="00FB2BEB" w:rsidRPr="00F25863">
          <w:rPr>
            <w:noProof/>
            <w:webHidden/>
            <w:sz w:val="20"/>
            <w:szCs w:val="20"/>
            <w:rtl/>
          </w:rPr>
          <w:instrText xml:space="preserve"> </w:instrText>
        </w:r>
        <w:r w:rsidR="00FB2BEB" w:rsidRPr="00F25863">
          <w:rPr>
            <w:noProof/>
            <w:webHidden/>
            <w:sz w:val="20"/>
            <w:szCs w:val="20"/>
            <w:rtl/>
          </w:rPr>
        </w:r>
        <w:r w:rsidR="00FB2BEB" w:rsidRPr="00F25863">
          <w:rPr>
            <w:noProof/>
            <w:webHidden/>
            <w:sz w:val="20"/>
            <w:szCs w:val="20"/>
            <w:rtl/>
          </w:rPr>
          <w:fldChar w:fldCharType="separate"/>
        </w:r>
        <w:r w:rsidR="000870FB">
          <w:rPr>
            <w:noProof/>
            <w:webHidden/>
            <w:sz w:val="20"/>
            <w:szCs w:val="20"/>
          </w:rPr>
          <w:t>21</w:t>
        </w:r>
        <w:r w:rsidR="00FB2BEB" w:rsidRPr="00F25863">
          <w:rPr>
            <w:noProof/>
            <w:webHidden/>
            <w:sz w:val="20"/>
            <w:szCs w:val="20"/>
            <w:rtl/>
          </w:rPr>
          <w:fldChar w:fldCharType="end"/>
        </w:r>
      </w:hyperlink>
    </w:p>
    <w:p w14:paraId="79E4C110" w14:textId="13A8E60C" w:rsidR="00FB2BEB" w:rsidRPr="00F25863" w:rsidRDefault="00000000" w:rsidP="000870FB">
      <w:pPr>
        <w:pStyle w:val="TableofFigures"/>
        <w:tabs>
          <w:tab w:val="right" w:pos="9016"/>
        </w:tabs>
        <w:bidi w:val="0"/>
        <w:rPr>
          <w:rFonts w:eastAsiaTheme="minorEastAsia"/>
          <w:noProof/>
          <w:sz w:val="20"/>
          <w:szCs w:val="20"/>
          <w:rtl/>
        </w:rPr>
      </w:pPr>
      <w:hyperlink w:anchor="_Toc145611536" w:history="1">
        <w:r w:rsidR="00FB2BEB" w:rsidRPr="00F25863">
          <w:rPr>
            <w:rStyle w:val="Hyperlink"/>
            <w:noProof/>
            <w:sz w:val="20"/>
            <w:szCs w:val="20"/>
          </w:rPr>
          <w:t>Equation 5. likelihood function for families with multiple offspring</w:t>
        </w:r>
        <w:r w:rsidR="00FB2BEB" w:rsidRPr="00F25863">
          <w:rPr>
            <w:noProof/>
            <w:webHidden/>
            <w:sz w:val="20"/>
            <w:szCs w:val="20"/>
            <w:rtl/>
          </w:rPr>
          <w:tab/>
        </w:r>
        <w:r w:rsidR="00FB2BEB" w:rsidRPr="00F25863">
          <w:rPr>
            <w:noProof/>
            <w:webHidden/>
            <w:sz w:val="20"/>
            <w:szCs w:val="20"/>
            <w:rtl/>
          </w:rPr>
          <w:fldChar w:fldCharType="begin"/>
        </w:r>
        <w:r w:rsidR="00FB2BEB" w:rsidRPr="00F25863">
          <w:rPr>
            <w:noProof/>
            <w:webHidden/>
            <w:sz w:val="20"/>
            <w:szCs w:val="20"/>
            <w:rtl/>
          </w:rPr>
          <w:instrText xml:space="preserve"> </w:instrText>
        </w:r>
        <w:r w:rsidR="00FB2BEB" w:rsidRPr="00F25863">
          <w:rPr>
            <w:noProof/>
            <w:webHidden/>
            <w:sz w:val="20"/>
            <w:szCs w:val="20"/>
          </w:rPr>
          <w:instrText>PAGEREF</w:instrText>
        </w:r>
        <w:r w:rsidR="00FB2BEB" w:rsidRPr="00F25863">
          <w:rPr>
            <w:noProof/>
            <w:webHidden/>
            <w:sz w:val="20"/>
            <w:szCs w:val="20"/>
            <w:rtl/>
          </w:rPr>
          <w:instrText xml:space="preserve"> _</w:instrText>
        </w:r>
        <w:r w:rsidR="00FB2BEB" w:rsidRPr="00F25863">
          <w:rPr>
            <w:noProof/>
            <w:webHidden/>
            <w:sz w:val="20"/>
            <w:szCs w:val="20"/>
          </w:rPr>
          <w:instrText>Toc145611536 \h</w:instrText>
        </w:r>
        <w:r w:rsidR="00FB2BEB" w:rsidRPr="00F25863">
          <w:rPr>
            <w:noProof/>
            <w:webHidden/>
            <w:sz w:val="20"/>
            <w:szCs w:val="20"/>
            <w:rtl/>
          </w:rPr>
          <w:instrText xml:space="preserve"> </w:instrText>
        </w:r>
        <w:r w:rsidR="00FB2BEB" w:rsidRPr="00F25863">
          <w:rPr>
            <w:noProof/>
            <w:webHidden/>
            <w:sz w:val="20"/>
            <w:szCs w:val="20"/>
            <w:rtl/>
          </w:rPr>
        </w:r>
        <w:r w:rsidR="00FB2BEB" w:rsidRPr="00F25863">
          <w:rPr>
            <w:noProof/>
            <w:webHidden/>
            <w:sz w:val="20"/>
            <w:szCs w:val="20"/>
            <w:rtl/>
          </w:rPr>
          <w:fldChar w:fldCharType="separate"/>
        </w:r>
        <w:r w:rsidR="000870FB">
          <w:rPr>
            <w:noProof/>
            <w:webHidden/>
            <w:sz w:val="20"/>
            <w:szCs w:val="20"/>
          </w:rPr>
          <w:t>21</w:t>
        </w:r>
        <w:r w:rsidR="00FB2BEB" w:rsidRPr="00F25863">
          <w:rPr>
            <w:noProof/>
            <w:webHidden/>
            <w:sz w:val="20"/>
            <w:szCs w:val="20"/>
            <w:rtl/>
          </w:rPr>
          <w:fldChar w:fldCharType="end"/>
        </w:r>
      </w:hyperlink>
    </w:p>
    <w:p w14:paraId="57CF8350" w14:textId="78F49A24" w:rsidR="00FB2BEB" w:rsidRPr="00F25863" w:rsidRDefault="00000000" w:rsidP="000870FB">
      <w:pPr>
        <w:pStyle w:val="TableofFigures"/>
        <w:tabs>
          <w:tab w:val="right" w:pos="9016"/>
        </w:tabs>
        <w:bidi w:val="0"/>
        <w:rPr>
          <w:rFonts w:eastAsiaTheme="minorEastAsia"/>
          <w:noProof/>
          <w:sz w:val="20"/>
          <w:szCs w:val="20"/>
          <w:rtl/>
        </w:rPr>
      </w:pPr>
      <w:hyperlink w:anchor="_Toc145611537" w:history="1">
        <w:r w:rsidR="00FB2BEB" w:rsidRPr="00F25863">
          <w:rPr>
            <w:rStyle w:val="Hyperlink"/>
            <w:noProof/>
            <w:sz w:val="20"/>
            <w:szCs w:val="20"/>
          </w:rPr>
          <w:t>Equation 6. likelihood function for twins</w:t>
        </w:r>
        <w:r w:rsidR="00FB2BEB" w:rsidRPr="00F25863">
          <w:rPr>
            <w:noProof/>
            <w:webHidden/>
            <w:sz w:val="20"/>
            <w:szCs w:val="20"/>
            <w:rtl/>
          </w:rPr>
          <w:tab/>
        </w:r>
        <w:r w:rsidR="00FB2BEB" w:rsidRPr="00F25863">
          <w:rPr>
            <w:noProof/>
            <w:webHidden/>
            <w:sz w:val="20"/>
            <w:szCs w:val="20"/>
            <w:rtl/>
          </w:rPr>
          <w:fldChar w:fldCharType="begin"/>
        </w:r>
        <w:r w:rsidR="00FB2BEB" w:rsidRPr="00F25863">
          <w:rPr>
            <w:noProof/>
            <w:webHidden/>
            <w:sz w:val="20"/>
            <w:szCs w:val="20"/>
            <w:rtl/>
          </w:rPr>
          <w:instrText xml:space="preserve"> </w:instrText>
        </w:r>
        <w:r w:rsidR="00FB2BEB" w:rsidRPr="00F25863">
          <w:rPr>
            <w:noProof/>
            <w:webHidden/>
            <w:sz w:val="20"/>
            <w:szCs w:val="20"/>
          </w:rPr>
          <w:instrText>PAGEREF</w:instrText>
        </w:r>
        <w:r w:rsidR="00FB2BEB" w:rsidRPr="00F25863">
          <w:rPr>
            <w:noProof/>
            <w:webHidden/>
            <w:sz w:val="20"/>
            <w:szCs w:val="20"/>
            <w:rtl/>
          </w:rPr>
          <w:instrText xml:space="preserve"> _</w:instrText>
        </w:r>
        <w:r w:rsidR="00FB2BEB" w:rsidRPr="00F25863">
          <w:rPr>
            <w:noProof/>
            <w:webHidden/>
            <w:sz w:val="20"/>
            <w:szCs w:val="20"/>
          </w:rPr>
          <w:instrText>Toc145611537 \h</w:instrText>
        </w:r>
        <w:r w:rsidR="00FB2BEB" w:rsidRPr="00F25863">
          <w:rPr>
            <w:noProof/>
            <w:webHidden/>
            <w:sz w:val="20"/>
            <w:szCs w:val="20"/>
            <w:rtl/>
          </w:rPr>
          <w:instrText xml:space="preserve"> </w:instrText>
        </w:r>
        <w:r w:rsidR="00FB2BEB" w:rsidRPr="00F25863">
          <w:rPr>
            <w:noProof/>
            <w:webHidden/>
            <w:sz w:val="20"/>
            <w:szCs w:val="20"/>
            <w:rtl/>
          </w:rPr>
        </w:r>
        <w:r w:rsidR="00FB2BEB" w:rsidRPr="00F25863">
          <w:rPr>
            <w:noProof/>
            <w:webHidden/>
            <w:sz w:val="20"/>
            <w:szCs w:val="20"/>
            <w:rtl/>
          </w:rPr>
          <w:fldChar w:fldCharType="separate"/>
        </w:r>
        <w:r w:rsidR="000870FB">
          <w:rPr>
            <w:noProof/>
            <w:webHidden/>
            <w:sz w:val="20"/>
            <w:szCs w:val="20"/>
          </w:rPr>
          <w:t>21</w:t>
        </w:r>
        <w:r w:rsidR="00FB2BEB" w:rsidRPr="00F25863">
          <w:rPr>
            <w:noProof/>
            <w:webHidden/>
            <w:sz w:val="20"/>
            <w:szCs w:val="20"/>
            <w:rtl/>
          </w:rPr>
          <w:fldChar w:fldCharType="end"/>
        </w:r>
      </w:hyperlink>
    </w:p>
    <w:p w14:paraId="463C38D4" w14:textId="7ECC5497" w:rsidR="0060013C" w:rsidRPr="003E511E" w:rsidRDefault="00B725A8" w:rsidP="000870FB">
      <w:pPr>
        <w:bidi w:val="0"/>
        <w:rPr>
          <w:color w:val="000000" w:themeColor="text1"/>
          <w:u w:val="single"/>
          <w:rtl/>
        </w:rPr>
      </w:pPr>
      <w:r w:rsidRPr="00F25863">
        <w:rPr>
          <w:b/>
          <w:bCs/>
          <w:sz w:val="20"/>
          <w:szCs w:val="20"/>
          <w:u w:val="single"/>
          <w:rtl/>
        </w:rPr>
        <w:lastRenderedPageBreak/>
        <w:fldChar w:fldCharType="end"/>
      </w:r>
      <w:bookmarkStart w:id="0" w:name="_Toc145605743"/>
      <w:r w:rsidR="00F25863">
        <w:rPr>
          <w:color w:val="000000" w:themeColor="text1"/>
          <w:u w:val="single"/>
        </w:rPr>
        <w:br/>
      </w:r>
      <w:r w:rsidR="00F25863">
        <w:rPr>
          <w:color w:val="000000" w:themeColor="text1"/>
          <w:u w:val="single"/>
        </w:rPr>
        <w:br/>
      </w:r>
      <w:r w:rsidR="0060013C" w:rsidRPr="003E511E">
        <w:rPr>
          <w:color w:val="000000" w:themeColor="text1"/>
          <w:u w:val="single"/>
        </w:rPr>
        <w:t>Abstract</w:t>
      </w:r>
      <w:bookmarkEnd w:id="0"/>
    </w:p>
    <w:p w14:paraId="16060A4A" w14:textId="2E368DB2" w:rsidR="00C920E5" w:rsidRPr="003E511E" w:rsidRDefault="00886391" w:rsidP="000870FB">
      <w:pPr>
        <w:bidi w:val="0"/>
        <w:spacing w:line="259" w:lineRule="auto"/>
        <w:rPr>
          <w:rFonts w:asciiTheme="majorHAnsi" w:eastAsiaTheme="majorEastAsia" w:hAnsiTheme="majorHAnsi" w:cstheme="majorBidi"/>
          <w:color w:val="000000" w:themeColor="text1"/>
          <w:sz w:val="26"/>
          <w:szCs w:val="26"/>
        </w:rPr>
      </w:pPr>
      <w:r w:rsidRPr="003E511E">
        <w:rPr>
          <w:color w:val="000000" w:themeColor="text1"/>
        </w:rPr>
        <w:t>This project presents a meticulous replication and critical evaluation of McManus' 1985 genetic model of handedness. McManus' model, which postulates a single gene with two alleles as the determinant of handedness, serves as a foundational framework for understanding the genetic foundations of this phenomenon. Through our replication efforts, we successfully obtained parameters closely mirroring McManus' original findings, while also rectifying reporting errors in the original statistical values</w:t>
      </w:r>
      <w:r w:rsidR="00B365AF" w:rsidRPr="003E511E">
        <w:rPr>
          <w:color w:val="000000" w:themeColor="text1"/>
        </w:rPr>
        <w:t>, enhancing the model accessibility and applicability</w:t>
      </w:r>
      <w:r w:rsidRPr="003E511E">
        <w:rPr>
          <w:color w:val="000000" w:themeColor="text1"/>
        </w:rPr>
        <w:t xml:space="preserve">. Our revised model met McManus' established criteria for a genetic model of handedness, </w:t>
      </w:r>
      <w:r w:rsidR="00B365AF" w:rsidRPr="003E511E">
        <w:rPr>
          <w:color w:val="000000" w:themeColor="text1"/>
        </w:rPr>
        <w:t xml:space="preserve">fostering continued exploration into the genetic foundations of handedness while reducing complexities and barriers in its </w:t>
      </w:r>
      <w:r w:rsidR="28821579" w:rsidRPr="003E511E">
        <w:rPr>
          <w:color w:val="000000" w:themeColor="text1"/>
        </w:rPr>
        <w:t xml:space="preserve">utilization. </w:t>
      </w:r>
    </w:p>
    <w:p w14:paraId="04F1884C" w14:textId="44CA02B3" w:rsidR="40400B9F" w:rsidRPr="003E511E" w:rsidRDefault="40400B9F" w:rsidP="000870FB">
      <w:pPr>
        <w:bidi w:val="0"/>
        <w:rPr>
          <w:color w:val="000000" w:themeColor="text1"/>
        </w:rPr>
      </w:pPr>
      <w:r w:rsidRPr="003E511E">
        <w:rPr>
          <w:color w:val="000000" w:themeColor="text1"/>
        </w:rPr>
        <w:br w:type="page"/>
      </w:r>
    </w:p>
    <w:p w14:paraId="0494ACBA" w14:textId="77777777" w:rsidR="0019065A" w:rsidRPr="003E511E" w:rsidRDefault="0019065A" w:rsidP="000870FB">
      <w:pPr>
        <w:pStyle w:val="Heading2"/>
        <w:bidi w:val="0"/>
        <w:rPr>
          <w:color w:val="000000" w:themeColor="text1"/>
          <w:u w:val="single"/>
        </w:rPr>
      </w:pPr>
      <w:bookmarkStart w:id="1" w:name="_Toc145605744"/>
      <w:r w:rsidRPr="003E511E">
        <w:rPr>
          <w:color w:val="000000" w:themeColor="text1"/>
          <w:u w:val="single"/>
        </w:rPr>
        <w:lastRenderedPageBreak/>
        <w:t>Introduction</w:t>
      </w:r>
      <w:bookmarkEnd w:id="1"/>
    </w:p>
    <w:p w14:paraId="7EA00ACD" w14:textId="44F1DEBB" w:rsidR="00AD3DEF" w:rsidRPr="003E511E" w:rsidRDefault="6811A5C8" w:rsidP="000870FB">
      <w:pPr>
        <w:bidi w:val="0"/>
        <w:rPr>
          <w:color w:val="000000" w:themeColor="text1"/>
        </w:rPr>
      </w:pPr>
      <w:r w:rsidRPr="003E511E">
        <w:rPr>
          <w:color w:val="000000" w:themeColor="text1"/>
        </w:rPr>
        <w:t>Handedness, most commonly defined as the preferred hand used in one-handed tasks</w:t>
      </w:r>
      <w:r w:rsidR="6B3CC817" w:rsidRPr="003E511E">
        <w:rPr>
          <w:color w:val="000000" w:themeColor="text1"/>
        </w:rPr>
        <w:t xml:space="preserve"> </w:t>
      </w:r>
      <w:hyperlink r:id="rId12">
        <w:r w:rsidR="6B3CC817" w:rsidRPr="003E511E">
          <w:rPr>
            <w:rStyle w:val="Hyperlink"/>
            <w:rFonts w:ascii="Calibri" w:eastAsia="Calibri" w:hAnsi="Calibri" w:cs="Calibri"/>
            <w:color w:val="000000" w:themeColor="text1"/>
            <w:u w:val="none"/>
          </w:rPr>
          <w:t>(</w:t>
        </w:r>
        <w:proofErr w:type="spellStart"/>
        <w:r w:rsidR="6B3CC817" w:rsidRPr="003E511E">
          <w:rPr>
            <w:rStyle w:val="Hyperlink"/>
            <w:rFonts w:ascii="Calibri" w:eastAsia="Calibri" w:hAnsi="Calibri" w:cs="Calibri"/>
            <w:color w:val="000000" w:themeColor="text1"/>
            <w:u w:val="none"/>
          </w:rPr>
          <w:t>Porac</w:t>
        </w:r>
        <w:proofErr w:type="spellEnd"/>
        <w:r w:rsidR="6B3CC817" w:rsidRPr="003E511E">
          <w:rPr>
            <w:rStyle w:val="Hyperlink"/>
            <w:rFonts w:ascii="Calibri" w:eastAsia="Calibri" w:hAnsi="Calibri" w:cs="Calibri"/>
            <w:color w:val="000000" w:themeColor="text1"/>
            <w:u w:val="none"/>
          </w:rPr>
          <w:t xml:space="preserve"> 2016)</w:t>
        </w:r>
      </w:hyperlink>
      <w:r w:rsidR="27D3954F" w:rsidRPr="003E511E">
        <w:rPr>
          <w:color w:val="000000" w:themeColor="text1"/>
        </w:rPr>
        <w:t>,</w:t>
      </w:r>
      <w:r w:rsidR="6EA1C459" w:rsidRPr="003E511E">
        <w:rPr>
          <w:color w:val="000000" w:themeColor="text1"/>
        </w:rPr>
        <w:t xml:space="preserve"> has intrigued researchers for decades </w:t>
      </w:r>
      <w:hyperlink r:id="rId13">
        <w:r w:rsidR="1B94A52B" w:rsidRPr="003E511E">
          <w:rPr>
            <w:color w:val="000000" w:themeColor="text1"/>
          </w:rPr>
          <w:t>(McManus 2019)</w:t>
        </w:r>
      </w:hyperlink>
      <w:r w:rsidR="1B94A52B" w:rsidRPr="003E511E">
        <w:rPr>
          <w:color w:val="000000" w:themeColor="text1"/>
        </w:rPr>
        <w:t>.</w:t>
      </w:r>
      <w:r w:rsidR="6EA1C459" w:rsidRPr="003E511E">
        <w:rPr>
          <w:color w:val="000000" w:themeColor="text1"/>
        </w:rPr>
        <w:t xml:space="preserve"> </w:t>
      </w:r>
      <w:bookmarkStart w:id="2" w:name="_Int_dKM2Dhn1"/>
      <w:r w:rsidR="09ABE9DD" w:rsidRPr="003E511E">
        <w:rPr>
          <w:color w:val="000000" w:themeColor="text1"/>
        </w:rPr>
        <w:t>The majority of</w:t>
      </w:r>
      <w:bookmarkEnd w:id="2"/>
      <w:r w:rsidR="09ABE9DD" w:rsidRPr="003E511E">
        <w:rPr>
          <w:color w:val="000000" w:themeColor="text1"/>
        </w:rPr>
        <w:t xml:space="preserve"> the human population exhibits right-handedness, </w:t>
      </w:r>
      <w:r w:rsidR="7BC8B939" w:rsidRPr="003E511E">
        <w:rPr>
          <w:color w:val="000000" w:themeColor="text1"/>
        </w:rPr>
        <w:t xml:space="preserve">a phenomenon evident not only in modern society but also in artistic representations spanning millennia </w:t>
      </w:r>
      <w:hyperlink r:id="rId14">
        <w:r w:rsidR="00C9AE0F" w:rsidRPr="003E511E">
          <w:rPr>
            <w:color w:val="000000" w:themeColor="text1"/>
          </w:rPr>
          <w:t xml:space="preserve">(Coren and </w:t>
        </w:r>
        <w:proofErr w:type="spellStart"/>
        <w:r w:rsidR="00C9AE0F" w:rsidRPr="003E511E">
          <w:rPr>
            <w:color w:val="000000" w:themeColor="text1"/>
          </w:rPr>
          <w:t>Porac</w:t>
        </w:r>
        <w:proofErr w:type="spellEnd"/>
        <w:r w:rsidR="00C9AE0F" w:rsidRPr="003E511E">
          <w:rPr>
            <w:color w:val="000000" w:themeColor="text1"/>
          </w:rPr>
          <w:t xml:space="preserve"> 1977)</w:t>
        </w:r>
      </w:hyperlink>
      <w:r w:rsidR="1DCA24DC" w:rsidRPr="003E511E">
        <w:rPr>
          <w:color w:val="000000" w:themeColor="text1"/>
        </w:rPr>
        <w:t>.</w:t>
      </w:r>
      <w:r w:rsidR="29145F20" w:rsidRPr="003E511E">
        <w:rPr>
          <w:color w:val="000000" w:themeColor="text1"/>
        </w:rPr>
        <w:t xml:space="preserve"> </w:t>
      </w:r>
      <w:r w:rsidR="09ABE9DD" w:rsidRPr="003E511E">
        <w:rPr>
          <w:color w:val="000000" w:themeColor="text1"/>
        </w:rPr>
        <w:t>Moreover, archaeological discoveries provide evidence that this bias towards right-handedness has been a longstanding trait within human societies, with indications dating back to the era of Neanderthals</w:t>
      </w:r>
      <w:r w:rsidR="615BB90D" w:rsidRPr="003E511E">
        <w:rPr>
          <w:color w:val="000000" w:themeColor="text1"/>
        </w:rPr>
        <w:t>.</w:t>
      </w:r>
      <w:hyperlink r:id="rId15">
        <w:r w:rsidR="0625ED92" w:rsidRPr="003E511E">
          <w:rPr>
            <w:color w:val="000000" w:themeColor="text1"/>
          </w:rPr>
          <w:t>(Conard 2011)</w:t>
        </w:r>
      </w:hyperlink>
      <w:r w:rsidR="1DCA24DC" w:rsidRPr="003E511E">
        <w:rPr>
          <w:color w:val="000000" w:themeColor="text1"/>
        </w:rPr>
        <w:t xml:space="preserve"> </w:t>
      </w:r>
      <w:r w:rsidR="09ABE9DD" w:rsidRPr="003E511E">
        <w:rPr>
          <w:color w:val="000000" w:themeColor="text1"/>
        </w:rPr>
        <w:t>This consistent occurrence of right-handedness across various historical periods and even in our ancient ancestors strongly hints at the genetic keystones of handedness, reinforcing the hypothesis that genetics play a significant role in determining an individual's preferred hand.</w:t>
      </w:r>
    </w:p>
    <w:p w14:paraId="6EA94231" w14:textId="09C824AF" w:rsidR="004536BE" w:rsidRPr="003E511E" w:rsidRDefault="111CE6C7" w:rsidP="000870FB">
      <w:pPr>
        <w:bidi w:val="0"/>
        <w:spacing w:line="259" w:lineRule="auto"/>
        <w:rPr>
          <w:color w:val="000000" w:themeColor="text1"/>
        </w:rPr>
      </w:pPr>
      <w:r w:rsidRPr="003E511E">
        <w:rPr>
          <w:color w:val="000000" w:themeColor="text1"/>
        </w:rPr>
        <w:t xml:space="preserve">In </w:t>
      </w:r>
      <w:r w:rsidR="182AC39F" w:rsidRPr="003E511E">
        <w:rPr>
          <w:color w:val="000000" w:themeColor="text1"/>
        </w:rPr>
        <w:t>the 1970s</w:t>
      </w:r>
      <w:r w:rsidR="7BC8B939" w:rsidRPr="003E511E">
        <w:rPr>
          <w:color w:val="000000" w:themeColor="text1"/>
        </w:rPr>
        <w:t>,</w:t>
      </w:r>
      <w:r w:rsidR="182AC39F" w:rsidRPr="003E511E">
        <w:rPr>
          <w:color w:val="000000" w:themeColor="text1"/>
        </w:rPr>
        <w:t xml:space="preserve"> </w:t>
      </w:r>
      <w:r w:rsidR="02FB3010" w:rsidRPr="003E511E">
        <w:rPr>
          <w:color w:val="000000" w:themeColor="text1"/>
        </w:rPr>
        <w:t xml:space="preserve">Marian </w:t>
      </w:r>
      <w:r w:rsidR="182AC39F" w:rsidRPr="003E511E">
        <w:rPr>
          <w:color w:val="000000" w:themeColor="text1"/>
        </w:rPr>
        <w:t xml:space="preserve">Annet </w:t>
      </w:r>
      <w:r w:rsidR="09ABE9DD" w:rsidRPr="003E511E">
        <w:rPr>
          <w:color w:val="000000" w:themeColor="text1"/>
        </w:rPr>
        <w:t>introduced the</w:t>
      </w:r>
      <w:r w:rsidR="182AC39F" w:rsidRPr="003E511E">
        <w:rPr>
          <w:color w:val="000000" w:themeColor="text1"/>
        </w:rPr>
        <w:t xml:space="preserve"> </w:t>
      </w:r>
      <w:r w:rsidR="09ABE9DD" w:rsidRPr="003E511E">
        <w:rPr>
          <w:color w:val="000000" w:themeColor="text1"/>
        </w:rPr>
        <w:t xml:space="preserve">"right shift theory" </w:t>
      </w:r>
      <w:r w:rsidR="7D6C86B9" w:rsidRPr="003E511E">
        <w:rPr>
          <w:color w:val="000000" w:themeColor="text1"/>
        </w:rPr>
        <w:t xml:space="preserve"> </w:t>
      </w:r>
      <w:hyperlink r:id="rId16">
        <w:r w:rsidR="5CE829D7" w:rsidRPr="003E511E">
          <w:rPr>
            <w:color w:val="000000" w:themeColor="text1"/>
          </w:rPr>
          <w:t>(Annett 1972).</w:t>
        </w:r>
      </w:hyperlink>
      <w:r w:rsidR="5CE829D7" w:rsidRPr="003E511E">
        <w:rPr>
          <w:color w:val="000000" w:themeColor="text1"/>
        </w:rPr>
        <w:t xml:space="preserve"> </w:t>
      </w:r>
      <w:r w:rsidR="7D6C86B9" w:rsidRPr="003E511E">
        <w:rPr>
          <w:color w:val="000000" w:themeColor="text1"/>
        </w:rPr>
        <w:t xml:space="preserve">as a novel genetic </w:t>
      </w:r>
      <w:r w:rsidR="09438411" w:rsidRPr="003E511E">
        <w:rPr>
          <w:color w:val="000000" w:themeColor="text1"/>
        </w:rPr>
        <w:t>model for understanding handedness.</w:t>
      </w:r>
      <w:r w:rsidR="29C38FE5" w:rsidRPr="003E511E">
        <w:rPr>
          <w:color w:val="000000" w:themeColor="text1"/>
        </w:rPr>
        <w:t xml:space="preserve"> </w:t>
      </w:r>
      <w:r w:rsidR="25916BC6" w:rsidRPr="003E511E">
        <w:rPr>
          <w:color w:val="000000" w:themeColor="text1"/>
        </w:rPr>
        <w:t xml:space="preserve">Unlike </w:t>
      </w:r>
      <w:r w:rsidR="29C38FE5" w:rsidRPr="003E511E">
        <w:rPr>
          <w:color w:val="000000" w:themeColor="text1"/>
        </w:rPr>
        <w:t>earlier</w:t>
      </w:r>
      <w:r w:rsidR="25916BC6" w:rsidRPr="003E511E">
        <w:rPr>
          <w:color w:val="000000" w:themeColor="text1"/>
        </w:rPr>
        <w:t xml:space="preserve"> models </w:t>
      </w:r>
      <w:r w:rsidR="29C38FE5" w:rsidRPr="003E511E">
        <w:rPr>
          <w:color w:val="000000" w:themeColor="text1"/>
        </w:rPr>
        <w:t>suggesting a single gene with two alleles dictating handedness, with the recessive allele corresponding to left-handedness</w:t>
      </w:r>
      <w:r w:rsidR="25916BC6" w:rsidRPr="003E511E">
        <w:rPr>
          <w:color w:val="000000" w:themeColor="text1"/>
        </w:rPr>
        <w:t xml:space="preserve">, Annet's model </w:t>
      </w:r>
      <w:r w:rsidR="29C38FE5" w:rsidRPr="003E511E">
        <w:rPr>
          <w:color w:val="000000" w:themeColor="text1"/>
        </w:rPr>
        <w:t xml:space="preserve">incorporated </w:t>
      </w:r>
      <w:r w:rsidR="639F3122" w:rsidRPr="003E511E">
        <w:rPr>
          <w:color w:val="000000" w:themeColor="text1"/>
        </w:rPr>
        <w:t>an</w:t>
      </w:r>
      <w:r w:rsidR="25916BC6" w:rsidRPr="003E511E">
        <w:rPr>
          <w:color w:val="000000" w:themeColor="text1"/>
        </w:rPr>
        <w:t xml:space="preserve"> element of chance </w:t>
      </w:r>
      <w:r w:rsidR="639F3122" w:rsidRPr="003E511E">
        <w:rPr>
          <w:color w:val="000000" w:themeColor="text1"/>
        </w:rPr>
        <w:t>in</w:t>
      </w:r>
      <w:r w:rsidR="25916BC6" w:rsidRPr="003E511E">
        <w:rPr>
          <w:color w:val="000000" w:themeColor="text1"/>
        </w:rPr>
        <w:t>to</w:t>
      </w:r>
      <w:r w:rsidR="29C38FE5" w:rsidRPr="003E511E">
        <w:rPr>
          <w:color w:val="000000" w:themeColor="text1"/>
        </w:rPr>
        <w:t xml:space="preserve"> handedness </w:t>
      </w:r>
      <w:r w:rsidR="25916BC6" w:rsidRPr="003E511E">
        <w:rPr>
          <w:color w:val="000000" w:themeColor="text1"/>
        </w:rPr>
        <w:t xml:space="preserve">determination. Her model </w:t>
      </w:r>
      <w:r w:rsidR="639F3122" w:rsidRPr="003E511E">
        <w:rPr>
          <w:color w:val="000000" w:themeColor="text1"/>
        </w:rPr>
        <w:t xml:space="preserve">proposed </w:t>
      </w:r>
      <w:r w:rsidR="25916BC6" w:rsidRPr="003E511E">
        <w:rPr>
          <w:color w:val="000000" w:themeColor="text1"/>
        </w:rPr>
        <w:t xml:space="preserve">the existence of </w:t>
      </w:r>
      <w:r w:rsidR="639F3122" w:rsidRPr="003E511E">
        <w:rPr>
          <w:color w:val="000000" w:themeColor="text1"/>
        </w:rPr>
        <w:t xml:space="preserve">a </w:t>
      </w:r>
      <w:r w:rsidR="25916BC6" w:rsidRPr="003E511E">
        <w:rPr>
          <w:color w:val="000000" w:themeColor="text1"/>
        </w:rPr>
        <w:t xml:space="preserve">genetic mechanism that shifts the distribution of handedness </w:t>
      </w:r>
      <w:r w:rsidR="639F3122" w:rsidRPr="003E511E">
        <w:rPr>
          <w:color w:val="000000" w:themeColor="text1"/>
        </w:rPr>
        <w:t>with</w:t>
      </w:r>
      <w:r w:rsidR="25916BC6" w:rsidRPr="003E511E">
        <w:rPr>
          <w:color w:val="000000" w:themeColor="text1"/>
        </w:rPr>
        <w:t xml:space="preserve">in </w:t>
      </w:r>
      <w:r w:rsidR="639F3122" w:rsidRPr="003E511E">
        <w:rPr>
          <w:color w:val="000000" w:themeColor="text1"/>
        </w:rPr>
        <w:t xml:space="preserve">the </w:t>
      </w:r>
      <w:r w:rsidR="25916BC6" w:rsidRPr="003E511E">
        <w:rPr>
          <w:color w:val="000000" w:themeColor="text1"/>
        </w:rPr>
        <w:t xml:space="preserve">human population toward the right. </w:t>
      </w:r>
      <w:r w:rsidR="29C38FE5" w:rsidRPr="003E511E">
        <w:rPr>
          <w:color w:val="000000" w:themeColor="text1"/>
        </w:rPr>
        <w:t>I</w:t>
      </w:r>
      <w:r w:rsidR="02FB3010" w:rsidRPr="003E511E">
        <w:rPr>
          <w:color w:val="000000" w:themeColor="text1"/>
        </w:rPr>
        <w:t>ndividuals</w:t>
      </w:r>
      <w:r w:rsidR="29C38FE5" w:rsidRPr="003E511E">
        <w:rPr>
          <w:color w:val="000000" w:themeColor="text1"/>
        </w:rPr>
        <w:t xml:space="preserve"> </w:t>
      </w:r>
      <w:r w:rsidR="02FB3010" w:rsidRPr="003E511E">
        <w:rPr>
          <w:color w:val="000000" w:themeColor="text1"/>
        </w:rPr>
        <w:t>inherit</w:t>
      </w:r>
      <w:r w:rsidR="29C38FE5" w:rsidRPr="003E511E">
        <w:rPr>
          <w:color w:val="000000" w:themeColor="text1"/>
        </w:rPr>
        <w:t>ing</w:t>
      </w:r>
      <w:r w:rsidR="02FB3010" w:rsidRPr="003E511E">
        <w:rPr>
          <w:color w:val="000000" w:themeColor="text1"/>
        </w:rPr>
        <w:t xml:space="preserve"> the gene for right-shift are likely to present right-handedness</w:t>
      </w:r>
      <w:r w:rsidR="29C38FE5" w:rsidRPr="003E511E">
        <w:rPr>
          <w:color w:val="000000" w:themeColor="text1"/>
        </w:rPr>
        <w:t>, while for those without this gene</w:t>
      </w:r>
      <w:r w:rsidR="02FB3010" w:rsidRPr="003E511E">
        <w:rPr>
          <w:color w:val="000000" w:themeColor="text1"/>
        </w:rPr>
        <w:t xml:space="preserve">, handedness is determined by chance, with </w:t>
      </w:r>
      <w:r w:rsidR="639F3122" w:rsidRPr="003E511E">
        <w:rPr>
          <w:color w:val="000000" w:themeColor="text1"/>
        </w:rPr>
        <w:t xml:space="preserve">an </w:t>
      </w:r>
      <w:r w:rsidR="02FB3010" w:rsidRPr="003E511E">
        <w:rPr>
          <w:color w:val="000000" w:themeColor="text1"/>
        </w:rPr>
        <w:t xml:space="preserve">equal probability for </w:t>
      </w:r>
      <w:r w:rsidR="639F3122" w:rsidRPr="003E511E">
        <w:rPr>
          <w:color w:val="000000" w:themeColor="text1"/>
        </w:rPr>
        <w:t xml:space="preserve">both </w:t>
      </w:r>
      <w:r w:rsidR="02FB3010" w:rsidRPr="003E511E">
        <w:rPr>
          <w:color w:val="000000" w:themeColor="text1"/>
        </w:rPr>
        <w:t>right- and left handedness.</w:t>
      </w:r>
      <w:r w:rsidR="4DCE679E" w:rsidRPr="003E511E">
        <w:rPr>
          <w:color w:val="000000" w:themeColor="text1"/>
        </w:rPr>
        <w:t xml:space="preserve"> </w:t>
      </w:r>
      <w:r w:rsidR="7D6AF7EF" w:rsidRPr="003E511E">
        <w:rPr>
          <w:color w:val="000000" w:themeColor="text1"/>
        </w:rPr>
        <w:t>Building</w:t>
      </w:r>
      <w:r w:rsidR="29C38FE5" w:rsidRPr="003E511E">
        <w:rPr>
          <w:color w:val="000000" w:themeColor="text1"/>
        </w:rPr>
        <w:t xml:space="preserve"> on Annet's framework</w:t>
      </w:r>
      <w:r w:rsidR="02FB3010" w:rsidRPr="003E511E">
        <w:rPr>
          <w:color w:val="000000" w:themeColor="text1"/>
        </w:rPr>
        <w:t xml:space="preserve">, </w:t>
      </w:r>
      <w:r w:rsidR="47C89F8E" w:rsidRPr="003E511E">
        <w:rPr>
          <w:color w:val="000000" w:themeColor="text1"/>
        </w:rPr>
        <w:t xml:space="preserve">McManus </w:t>
      </w:r>
      <w:r w:rsidR="29C38FE5" w:rsidRPr="003E511E">
        <w:rPr>
          <w:color w:val="000000" w:themeColor="text1"/>
        </w:rPr>
        <w:t>proposed</w:t>
      </w:r>
      <w:r w:rsidR="47C89F8E" w:rsidRPr="003E511E">
        <w:rPr>
          <w:color w:val="000000" w:themeColor="text1"/>
        </w:rPr>
        <w:t xml:space="preserve"> </w:t>
      </w:r>
      <w:r w:rsidR="29C38FE5" w:rsidRPr="003E511E">
        <w:rPr>
          <w:color w:val="000000" w:themeColor="text1"/>
        </w:rPr>
        <w:t>a similar</w:t>
      </w:r>
      <w:r w:rsidR="47C89F8E" w:rsidRPr="003E511E">
        <w:rPr>
          <w:color w:val="000000" w:themeColor="text1"/>
        </w:rPr>
        <w:t xml:space="preserve"> genetic </w:t>
      </w:r>
      <w:r w:rsidR="639F3122" w:rsidRPr="003E511E">
        <w:rPr>
          <w:color w:val="000000" w:themeColor="text1"/>
        </w:rPr>
        <w:t>model</w:t>
      </w:r>
      <w:hyperlink r:id="rId17">
        <w:r w:rsidR="10D887E6" w:rsidRPr="003E511E">
          <w:rPr>
            <w:color w:val="000000" w:themeColor="text1"/>
          </w:rPr>
          <w:t>(McManus 1985)</w:t>
        </w:r>
      </w:hyperlink>
      <w:r w:rsidR="482B2671" w:rsidRPr="003E511E">
        <w:rPr>
          <w:color w:val="000000" w:themeColor="text1"/>
        </w:rPr>
        <w:t>,</w:t>
      </w:r>
      <w:r w:rsidR="47C89F8E" w:rsidRPr="003E511E">
        <w:rPr>
          <w:color w:val="000000" w:themeColor="text1"/>
        </w:rPr>
        <w:t xml:space="preserve"> </w:t>
      </w:r>
      <w:r w:rsidR="29C38FE5" w:rsidRPr="003E511E">
        <w:rPr>
          <w:color w:val="000000" w:themeColor="text1"/>
        </w:rPr>
        <w:t xml:space="preserve">although with slight variations. McManus' model also used </w:t>
      </w:r>
      <w:r w:rsidR="167A1975" w:rsidRPr="003E511E">
        <w:rPr>
          <w:color w:val="000000" w:themeColor="text1"/>
        </w:rPr>
        <w:t xml:space="preserve">the </w:t>
      </w:r>
      <w:r w:rsidR="29C38FE5" w:rsidRPr="003E511E">
        <w:rPr>
          <w:color w:val="000000" w:themeColor="text1"/>
        </w:rPr>
        <w:t xml:space="preserve">element of chance in handedness determination but suggested that genes directly </w:t>
      </w:r>
      <w:r w:rsidR="47C89F8E" w:rsidRPr="003E511E">
        <w:rPr>
          <w:color w:val="000000" w:themeColor="text1"/>
        </w:rPr>
        <w:t>control hand preference</w:t>
      </w:r>
      <w:r w:rsidR="29C38FE5" w:rsidRPr="003E511E">
        <w:rPr>
          <w:color w:val="000000" w:themeColor="text1"/>
        </w:rPr>
        <w:t xml:space="preserve"> rather than influencing brain lateralization, as Annet had hypothesized.</w:t>
      </w:r>
      <w:r w:rsidR="6AC5AF7E" w:rsidRPr="003E511E">
        <w:rPr>
          <w:color w:val="000000" w:themeColor="text1"/>
        </w:rPr>
        <w:t xml:space="preserve"> To this day, researchers continue to engage in debates over the precise mechanisms governing handedness determination, and McManus' model remains one of the leading theories in this field.</w:t>
      </w:r>
    </w:p>
    <w:p w14:paraId="0B50ADD0" w14:textId="01ECE191" w:rsidR="005C46C2" w:rsidRPr="003E511E" w:rsidRDefault="004E0B31" w:rsidP="000870FB">
      <w:pPr>
        <w:bidi w:val="0"/>
        <w:spacing w:line="259" w:lineRule="auto"/>
        <w:rPr>
          <w:color w:val="000000" w:themeColor="text1"/>
        </w:rPr>
      </w:pPr>
      <w:r w:rsidRPr="003E511E">
        <w:rPr>
          <w:color w:val="000000" w:themeColor="text1"/>
        </w:rPr>
        <w:t>In this project, we revisited McManus' genetic model of handedness using present-day computational tools to reaffirm the model's validity and to critically examine its underlying parameters.</w:t>
      </w:r>
      <w:r w:rsidR="004E7902" w:rsidRPr="003E511E">
        <w:rPr>
          <w:color w:val="000000" w:themeColor="text1"/>
        </w:rPr>
        <w:t xml:space="preserve"> </w:t>
      </w:r>
      <w:r w:rsidRPr="003E511E">
        <w:rPr>
          <w:color w:val="000000" w:themeColor="text1"/>
        </w:rPr>
        <w:t xml:space="preserve">In the upcoming sections, we will describe the specifics of McManus' model, explaining its requirements and parameters. Then, we will examine the datasets </w:t>
      </w:r>
      <w:r w:rsidR="00971591" w:rsidRPr="003E511E">
        <w:rPr>
          <w:color w:val="000000" w:themeColor="text1"/>
        </w:rPr>
        <w:t>used to</w:t>
      </w:r>
      <w:r w:rsidRPr="003E511E">
        <w:rPr>
          <w:color w:val="000000" w:themeColor="text1"/>
        </w:rPr>
        <w:t xml:space="preserve"> construct the model, </w:t>
      </w:r>
      <w:r w:rsidR="00CB4A77" w:rsidRPr="003E511E">
        <w:rPr>
          <w:color w:val="000000" w:themeColor="text1"/>
        </w:rPr>
        <w:t>as well as the correction method applied to ensure the integrity of our analysis</w:t>
      </w:r>
      <w:r w:rsidRPr="003E511E">
        <w:rPr>
          <w:color w:val="000000" w:themeColor="text1"/>
        </w:rPr>
        <w:t xml:space="preserve">. </w:t>
      </w:r>
      <w:r w:rsidR="00CB4A77" w:rsidRPr="003E511E">
        <w:rPr>
          <w:color w:val="000000" w:themeColor="text1"/>
        </w:rPr>
        <w:t>Finally, we will describe the approach to estimating the model parameters through maximum likelihood estimation and test the goodness of fit of the model to the available data.</w:t>
      </w:r>
    </w:p>
    <w:p w14:paraId="4E6112FF" w14:textId="77777777" w:rsidR="000870FB" w:rsidRDefault="000870FB" w:rsidP="000870FB">
      <w:pPr>
        <w:bidi w:val="0"/>
        <w:spacing w:line="259" w:lineRule="auto"/>
        <w:rPr>
          <w:rFonts w:asciiTheme="majorHAnsi" w:eastAsiaTheme="majorEastAsia" w:hAnsiTheme="majorHAnsi" w:cstheme="majorBidi"/>
          <w:color w:val="000000" w:themeColor="text1"/>
          <w:sz w:val="26"/>
          <w:szCs w:val="26"/>
          <w:u w:val="single"/>
        </w:rPr>
      </w:pPr>
      <w:bookmarkStart w:id="3" w:name="_Toc145605745"/>
      <w:r>
        <w:rPr>
          <w:color w:val="000000" w:themeColor="text1"/>
          <w:u w:val="single"/>
        </w:rPr>
        <w:br w:type="page"/>
      </w:r>
    </w:p>
    <w:p w14:paraId="3EF89084" w14:textId="1B2DFD74" w:rsidR="00B725A8" w:rsidRPr="003E511E" w:rsidRDefault="00B725A8" w:rsidP="000870FB">
      <w:pPr>
        <w:pStyle w:val="Heading2"/>
        <w:bidi w:val="0"/>
        <w:rPr>
          <w:color w:val="000000" w:themeColor="text1"/>
          <w:u w:val="single"/>
        </w:rPr>
      </w:pPr>
      <w:r w:rsidRPr="003E511E">
        <w:rPr>
          <w:color w:val="000000" w:themeColor="text1"/>
          <w:u w:val="single"/>
        </w:rPr>
        <w:lastRenderedPageBreak/>
        <w:t>The Model</w:t>
      </w:r>
      <w:bookmarkEnd w:id="3"/>
    </w:p>
    <w:p w14:paraId="2D148888" w14:textId="40DE66D0" w:rsidR="000B4885" w:rsidRPr="003E511E" w:rsidRDefault="000B4885" w:rsidP="000870FB">
      <w:pPr>
        <w:bidi w:val="0"/>
        <w:rPr>
          <w:rFonts w:eastAsiaTheme="minorEastAsia"/>
          <w:color w:val="000000" w:themeColor="text1"/>
        </w:rPr>
      </w:pPr>
      <w:r w:rsidRPr="003E511E">
        <w:rPr>
          <w:color w:val="000000" w:themeColor="text1"/>
        </w:rPr>
        <w:t>In 1985, McManus introduced a genetic model of handedness, suggesting that</w:t>
      </w:r>
      <w:r w:rsidR="00A83182" w:rsidRPr="003E511E">
        <w:rPr>
          <w:color w:val="000000" w:themeColor="text1"/>
        </w:rPr>
        <w:t xml:space="preserve"> </w:t>
      </w:r>
      <w:r w:rsidRPr="003E511E">
        <w:rPr>
          <w:color w:val="000000" w:themeColor="text1"/>
        </w:rPr>
        <w:t>a single gene with two alleles</w:t>
      </w:r>
      <w:r w:rsidR="00A83182" w:rsidRPr="003E511E">
        <w:rPr>
          <w:color w:val="000000" w:themeColor="text1"/>
        </w:rPr>
        <w:t xml:space="preserve">, </w:t>
      </w:r>
      <w:r w:rsidRPr="003E511E">
        <w:rPr>
          <w:color w:val="000000" w:themeColor="text1"/>
        </w:rPr>
        <w:t>D and C</w:t>
      </w:r>
      <w:r w:rsidR="00A83182" w:rsidRPr="003E511E">
        <w:rPr>
          <w:color w:val="000000" w:themeColor="text1"/>
        </w:rPr>
        <w:t>, controls handedness</w:t>
      </w:r>
      <w:r w:rsidRPr="003E511E">
        <w:rPr>
          <w:color w:val="000000" w:themeColor="text1"/>
        </w:rPr>
        <w:t xml:space="preserve">. </w:t>
      </w:r>
      <w:r w:rsidR="00A83182" w:rsidRPr="003E511E">
        <w:rPr>
          <w:color w:val="000000" w:themeColor="text1"/>
        </w:rPr>
        <w:t>W</w:t>
      </w:r>
      <w:r w:rsidRPr="003E511E">
        <w:rPr>
          <w:color w:val="000000" w:themeColor="text1"/>
        </w:rPr>
        <w:t xml:space="preserve">hen allele D is homozygous, it leads to a 100% occurrence of right-handed individuals, while allele C, </w:t>
      </w:r>
      <w:r w:rsidR="00971591" w:rsidRPr="003E511E">
        <w:rPr>
          <w:color w:val="000000" w:themeColor="text1"/>
        </w:rPr>
        <w:t>when homozygous</w:t>
      </w:r>
      <w:r w:rsidRPr="003E511E">
        <w:rPr>
          <w:color w:val="000000" w:themeColor="text1"/>
        </w:rPr>
        <w:t xml:space="preserve">, results in a 50% chance of either </w:t>
      </w:r>
      <w:r w:rsidR="00A83182" w:rsidRPr="003E511E">
        <w:rPr>
          <w:color w:val="000000" w:themeColor="text1"/>
        </w:rPr>
        <w:t>handedness</w:t>
      </w:r>
      <w:r w:rsidR="008769BD" w:rsidRPr="003E511E">
        <w:rPr>
          <w:color w:val="000000" w:themeColor="text1"/>
        </w:rPr>
        <w:t xml:space="preserve">. </w:t>
      </w:r>
      <w:r w:rsidR="00971591" w:rsidRPr="003E511E">
        <w:rPr>
          <w:rFonts w:eastAsiaTheme="minorEastAsia"/>
          <w:color w:val="000000" w:themeColor="text1"/>
        </w:rPr>
        <w:t>The primary goal of this model is to calculate the expected proportion of left-handers among heterozygotes, denoted as p(L│DC), and determine the frequency of allele C within the population.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1649"/>
        <w:gridCol w:w="1674"/>
      </w:tblGrid>
      <w:tr w:rsidR="00843A17" w:rsidRPr="003E511E" w14:paraId="4D581702" w14:textId="77777777" w:rsidTr="000405CF">
        <w:trPr>
          <w:trHeight w:val="275"/>
        </w:trPr>
        <w:tc>
          <w:tcPr>
            <w:tcW w:w="0" w:type="auto"/>
            <w:tcBorders>
              <w:bottom w:val="single" w:sz="4" w:space="0" w:color="auto"/>
            </w:tcBorders>
            <w:vAlign w:val="center"/>
          </w:tcPr>
          <w:p w14:paraId="45BBAD5A" w14:textId="0A405A05" w:rsidR="00843A17" w:rsidRPr="003E511E" w:rsidRDefault="00843A17" w:rsidP="000870FB">
            <w:pPr>
              <w:bidi w:val="0"/>
              <w:jc w:val="center"/>
              <w:rPr>
                <w:color w:val="000000" w:themeColor="text1"/>
              </w:rPr>
            </w:pPr>
            <m:oMathPara>
              <m:oMath>
                <m:r>
                  <w:rPr>
                    <w:rFonts w:ascii="Cambria Math" w:hAnsi="Cambria Math"/>
                  </w:rPr>
                  <m:t>Genotype</m:t>
                </m:r>
              </m:oMath>
            </m:oMathPara>
          </w:p>
        </w:tc>
        <w:tc>
          <w:tcPr>
            <w:tcW w:w="0" w:type="auto"/>
            <w:tcBorders>
              <w:bottom w:val="single" w:sz="4" w:space="0" w:color="auto"/>
            </w:tcBorders>
            <w:vAlign w:val="center"/>
          </w:tcPr>
          <w:p w14:paraId="4BF63E38" w14:textId="55C32F5C" w:rsidR="00843A17" w:rsidRPr="003E511E" w:rsidRDefault="00843A17" w:rsidP="000870FB">
            <w:pPr>
              <w:bidi w:val="0"/>
              <w:jc w:val="center"/>
              <w:rPr>
                <w:b/>
                <w:bCs/>
                <w:color w:val="000000" w:themeColor="text1"/>
                <w:u w:val="single"/>
              </w:rPr>
            </w:pPr>
            <m:oMathPara>
              <m:oMath>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genotype</m:t>
                    </m:r>
                  </m:e>
                </m:d>
              </m:oMath>
            </m:oMathPara>
          </w:p>
        </w:tc>
        <w:tc>
          <w:tcPr>
            <w:tcW w:w="0" w:type="auto"/>
            <w:tcBorders>
              <w:bottom w:val="single" w:sz="4" w:space="0" w:color="auto"/>
            </w:tcBorders>
            <w:vAlign w:val="center"/>
          </w:tcPr>
          <w:p w14:paraId="40BDD318" w14:textId="68D3D45B" w:rsidR="00843A17" w:rsidRPr="003E511E" w:rsidRDefault="00843A17" w:rsidP="000870FB">
            <w:pPr>
              <w:bidi w:val="0"/>
              <w:jc w:val="center"/>
              <w:rPr>
                <w:b/>
                <w:bCs/>
                <w:color w:val="000000" w:themeColor="text1"/>
                <w:u w:val="single"/>
              </w:rPr>
            </w:pPr>
            <m:oMathPara>
              <m:oMath>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genotype</m:t>
                    </m:r>
                  </m:e>
                </m:d>
              </m:oMath>
            </m:oMathPara>
          </w:p>
        </w:tc>
      </w:tr>
      <w:tr w:rsidR="00843A17" w:rsidRPr="003E511E" w14:paraId="378D1AE6" w14:textId="77777777" w:rsidTr="000405CF">
        <w:trPr>
          <w:trHeight w:val="275"/>
        </w:trPr>
        <w:tc>
          <w:tcPr>
            <w:tcW w:w="0" w:type="auto"/>
            <w:tcBorders>
              <w:top w:val="single" w:sz="4" w:space="0" w:color="auto"/>
            </w:tcBorders>
            <w:vAlign w:val="center"/>
          </w:tcPr>
          <w:p w14:paraId="47779905" w14:textId="374B8A2F" w:rsidR="00843A17" w:rsidRPr="003E511E" w:rsidRDefault="00843A17" w:rsidP="000870FB">
            <w:pPr>
              <w:bidi w:val="0"/>
              <w:jc w:val="center"/>
              <w:rPr>
                <w:b/>
                <w:bCs/>
                <w:color w:val="000000" w:themeColor="text1"/>
                <w:u w:val="single"/>
              </w:rPr>
            </w:pPr>
            <m:oMathPara>
              <m:oMath>
                <m:r>
                  <w:rPr>
                    <w:rFonts w:ascii="Cambria Math" w:hAnsi="Cambria Math"/>
                  </w:rPr>
                  <m:t>DD</m:t>
                </m:r>
              </m:oMath>
            </m:oMathPara>
          </w:p>
        </w:tc>
        <w:tc>
          <w:tcPr>
            <w:tcW w:w="0" w:type="auto"/>
            <w:tcBorders>
              <w:top w:val="single" w:sz="4" w:space="0" w:color="auto"/>
            </w:tcBorders>
            <w:vAlign w:val="center"/>
          </w:tcPr>
          <w:p w14:paraId="523620DE" w14:textId="485FF11B" w:rsidR="00843A17" w:rsidRPr="003E511E" w:rsidRDefault="00843A17" w:rsidP="000870FB">
            <w:pPr>
              <w:bidi w:val="0"/>
              <w:jc w:val="center"/>
              <w:rPr>
                <w:color w:val="000000" w:themeColor="text1"/>
                <w:u w:val="single"/>
              </w:rPr>
            </w:pPr>
            <m:oMathPara>
              <m:oMath>
                <m:r>
                  <w:rPr>
                    <w:rFonts w:ascii="Cambria Math" w:hAnsi="Cambria Math"/>
                  </w:rPr>
                  <m:t>0</m:t>
                </m:r>
              </m:oMath>
            </m:oMathPara>
          </w:p>
        </w:tc>
        <w:tc>
          <w:tcPr>
            <w:tcW w:w="0" w:type="auto"/>
            <w:tcBorders>
              <w:top w:val="single" w:sz="4" w:space="0" w:color="auto"/>
            </w:tcBorders>
            <w:vAlign w:val="center"/>
          </w:tcPr>
          <w:p w14:paraId="0197CC81" w14:textId="05FECBFC" w:rsidR="00843A17" w:rsidRPr="003E511E" w:rsidRDefault="00843A17" w:rsidP="000870FB">
            <w:pPr>
              <w:bidi w:val="0"/>
              <w:spacing w:line="240" w:lineRule="auto"/>
              <w:jc w:val="center"/>
              <w:rPr>
                <w:b/>
                <w:bCs/>
                <w:color w:val="000000" w:themeColor="text1"/>
                <w:u w:val="single"/>
              </w:rPr>
            </w:pPr>
            <m:oMathPara>
              <m:oMath>
                <m:r>
                  <w:rPr>
                    <w:rFonts w:ascii="Cambria Math" w:hAnsi="Cambria Math"/>
                  </w:rPr>
                  <m:t>1</m:t>
                </m:r>
              </m:oMath>
            </m:oMathPara>
          </w:p>
        </w:tc>
      </w:tr>
      <w:tr w:rsidR="00843A17" w:rsidRPr="003E511E" w14:paraId="47794381" w14:textId="77777777" w:rsidTr="000405CF">
        <w:trPr>
          <w:trHeight w:val="275"/>
        </w:trPr>
        <w:tc>
          <w:tcPr>
            <w:tcW w:w="0" w:type="auto"/>
            <w:vAlign w:val="center"/>
          </w:tcPr>
          <w:p w14:paraId="3B4DBF93" w14:textId="33507F42" w:rsidR="00843A17" w:rsidRPr="003E511E" w:rsidRDefault="00843A17" w:rsidP="000870FB">
            <w:pPr>
              <w:bidi w:val="0"/>
              <w:jc w:val="center"/>
              <w:rPr>
                <w:b/>
                <w:bCs/>
                <w:color w:val="000000" w:themeColor="text1"/>
                <w:u w:val="single"/>
              </w:rPr>
            </w:pPr>
            <m:oMathPara>
              <m:oMath>
                <m:r>
                  <w:rPr>
                    <w:rFonts w:ascii="Cambria Math" w:hAnsi="Cambria Math"/>
                  </w:rPr>
                  <m:t>DC</m:t>
                </m:r>
              </m:oMath>
            </m:oMathPara>
          </w:p>
        </w:tc>
        <w:tc>
          <w:tcPr>
            <w:tcW w:w="0" w:type="auto"/>
            <w:vAlign w:val="center"/>
          </w:tcPr>
          <w:p w14:paraId="30BB3D6D" w14:textId="521BC03C" w:rsidR="00843A17" w:rsidRPr="003E511E" w:rsidRDefault="00843A17" w:rsidP="000870FB">
            <w:pPr>
              <w:bidi w:val="0"/>
              <w:jc w:val="center"/>
              <w:rPr>
                <w:b/>
                <w:bCs/>
                <w:color w:val="000000" w:themeColor="text1"/>
                <w:u w:val="single"/>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DC</m:t>
                    </m:r>
                  </m:e>
                </m:d>
              </m:oMath>
            </m:oMathPara>
          </w:p>
        </w:tc>
        <w:tc>
          <w:tcPr>
            <w:tcW w:w="0" w:type="auto"/>
            <w:vAlign w:val="center"/>
          </w:tcPr>
          <w:p w14:paraId="1A303BF7" w14:textId="0F632DA9" w:rsidR="00843A17" w:rsidRPr="003E511E" w:rsidRDefault="00843A17" w:rsidP="000870FB">
            <w:pPr>
              <w:bidi w:val="0"/>
              <w:jc w:val="center"/>
              <w:rPr>
                <w:b/>
                <w:bCs/>
                <w:color w:val="000000" w:themeColor="text1"/>
                <w:u w:val="single"/>
              </w:rPr>
            </w:pPr>
            <m:oMathPara>
              <m:oMath>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DC</m:t>
                    </m:r>
                  </m:e>
                </m:d>
              </m:oMath>
            </m:oMathPara>
          </w:p>
        </w:tc>
      </w:tr>
      <w:tr w:rsidR="00843A17" w:rsidRPr="003E511E" w14:paraId="3164C43F" w14:textId="77777777" w:rsidTr="000405CF">
        <w:trPr>
          <w:trHeight w:val="275"/>
        </w:trPr>
        <w:tc>
          <w:tcPr>
            <w:tcW w:w="0" w:type="auto"/>
            <w:vAlign w:val="center"/>
          </w:tcPr>
          <w:p w14:paraId="121F7E5D" w14:textId="77BC6BFC" w:rsidR="00843A17" w:rsidRPr="003E511E" w:rsidRDefault="00843A17" w:rsidP="000870FB">
            <w:pPr>
              <w:bidi w:val="0"/>
              <w:jc w:val="center"/>
              <w:rPr>
                <w:b/>
                <w:bCs/>
                <w:color w:val="000000" w:themeColor="text1"/>
                <w:u w:val="single"/>
              </w:rPr>
            </w:pPr>
            <m:oMathPara>
              <m:oMath>
                <m:r>
                  <w:rPr>
                    <w:rFonts w:ascii="Cambria Math" w:hAnsi="Cambria Math"/>
                  </w:rPr>
                  <m:t>CC</m:t>
                </m:r>
              </m:oMath>
            </m:oMathPara>
          </w:p>
        </w:tc>
        <w:tc>
          <w:tcPr>
            <w:tcW w:w="0" w:type="auto"/>
            <w:vAlign w:val="center"/>
          </w:tcPr>
          <w:p w14:paraId="5D3F68BC" w14:textId="2D225FF9" w:rsidR="00843A17" w:rsidRPr="003E511E" w:rsidRDefault="00843A17" w:rsidP="000870FB">
            <w:pPr>
              <w:bidi w:val="0"/>
              <w:jc w:val="center"/>
              <w:rPr>
                <w:b/>
                <w:bCs/>
                <w:color w:val="000000" w:themeColor="text1"/>
                <w:u w:val="single"/>
              </w:rPr>
            </w:pPr>
            <m:oMathPara>
              <m:oMath>
                <m:r>
                  <w:rPr>
                    <w:rFonts w:ascii="Cambria Math" w:hAnsi="Cambria Math"/>
                  </w:rPr>
                  <m:t>0.5</m:t>
                </m:r>
              </m:oMath>
            </m:oMathPara>
          </w:p>
        </w:tc>
        <w:tc>
          <w:tcPr>
            <w:tcW w:w="0" w:type="auto"/>
            <w:vAlign w:val="center"/>
          </w:tcPr>
          <w:p w14:paraId="64A1E1EA" w14:textId="1366B44E" w:rsidR="00843A17" w:rsidRPr="003E511E" w:rsidRDefault="00843A17" w:rsidP="000870FB">
            <w:pPr>
              <w:bidi w:val="0"/>
              <w:jc w:val="center"/>
              <w:rPr>
                <w:b/>
                <w:bCs/>
                <w:color w:val="000000" w:themeColor="text1"/>
                <w:u w:val="single"/>
              </w:rPr>
            </w:pPr>
            <m:oMathPara>
              <m:oMath>
                <m:r>
                  <w:rPr>
                    <w:rFonts w:ascii="Cambria Math" w:hAnsi="Cambria Math"/>
                  </w:rPr>
                  <m:t>0.5</m:t>
                </m:r>
              </m:oMath>
            </m:oMathPara>
          </w:p>
        </w:tc>
      </w:tr>
    </w:tbl>
    <w:p w14:paraId="3B48B929" w14:textId="1D8852CF" w:rsidR="00971591" w:rsidRPr="003E511E" w:rsidRDefault="00971591" w:rsidP="000870FB">
      <w:pPr>
        <w:pStyle w:val="Heading3"/>
        <w:bidi w:val="0"/>
        <w:rPr>
          <w:color w:val="000000" w:themeColor="text1"/>
          <w:sz w:val="22"/>
          <w:szCs w:val="22"/>
          <w:u w:val="single"/>
        </w:rPr>
      </w:pPr>
      <w:bookmarkStart w:id="4" w:name="_Toc145605746"/>
      <w:r w:rsidRPr="003E511E">
        <w:rPr>
          <w:color w:val="000000" w:themeColor="text1"/>
          <w:sz w:val="22"/>
          <w:szCs w:val="22"/>
          <w:u w:val="single"/>
        </w:rPr>
        <w:t>Assumptions</w:t>
      </w:r>
      <w:bookmarkEnd w:id="4"/>
    </w:p>
    <w:p w14:paraId="6AFF65BE" w14:textId="2F1B0983" w:rsidR="000B4885" w:rsidRPr="003E511E" w:rsidRDefault="000B4885" w:rsidP="000870FB">
      <w:pPr>
        <w:bidi w:val="0"/>
        <w:spacing w:line="259" w:lineRule="auto"/>
        <w:rPr>
          <w:color w:val="000000" w:themeColor="text1"/>
          <w:rtl/>
        </w:rPr>
      </w:pPr>
      <w:r w:rsidRPr="003E511E">
        <w:rPr>
          <w:color w:val="000000" w:themeColor="text1"/>
        </w:rPr>
        <w:t xml:space="preserve">The model operates under </w:t>
      </w:r>
      <w:r w:rsidR="005113E5" w:rsidRPr="003E511E">
        <w:rPr>
          <w:color w:val="000000" w:themeColor="text1"/>
        </w:rPr>
        <w:t>several</w:t>
      </w:r>
      <w:r w:rsidRPr="003E511E">
        <w:rPr>
          <w:color w:val="000000" w:themeColor="text1"/>
        </w:rPr>
        <w:t xml:space="preserve"> </w:t>
      </w:r>
      <w:r w:rsidR="005113E5" w:rsidRPr="003E511E">
        <w:rPr>
          <w:color w:val="000000" w:themeColor="text1"/>
        </w:rPr>
        <w:t>assumptions. First, t</w:t>
      </w:r>
      <w:r w:rsidRPr="003E511E">
        <w:rPr>
          <w:color w:val="000000" w:themeColor="text1"/>
        </w:rPr>
        <w:t>hat</w:t>
      </w:r>
      <w:r w:rsidR="005113E5" w:rsidRPr="003E511E">
        <w:rPr>
          <w:color w:val="000000" w:themeColor="text1"/>
        </w:rPr>
        <w:t xml:space="preserve"> there is no a</w:t>
      </w:r>
      <w:r w:rsidRPr="003E511E">
        <w:rPr>
          <w:color w:val="000000" w:themeColor="text1"/>
        </w:rPr>
        <w:t>ssortative mating</w:t>
      </w:r>
      <w:r w:rsidR="005113E5" w:rsidRPr="003E511E">
        <w:rPr>
          <w:color w:val="000000" w:themeColor="text1"/>
        </w:rPr>
        <w:t xml:space="preserve">, indicating that individuals do not exhibit a preference for selecting mates based on </w:t>
      </w:r>
      <w:r w:rsidR="00D37B7B" w:rsidRPr="003E511E">
        <w:rPr>
          <w:color w:val="000000" w:themeColor="text1"/>
        </w:rPr>
        <w:t>the presented</w:t>
      </w:r>
      <w:r w:rsidR="005113E5" w:rsidRPr="003E511E">
        <w:rPr>
          <w:color w:val="000000" w:themeColor="text1"/>
        </w:rPr>
        <w:t xml:space="preserve"> phenotype of handedness.</w:t>
      </w:r>
      <w:r w:rsidR="00ED1092" w:rsidRPr="003E511E">
        <w:rPr>
          <w:color w:val="000000" w:themeColor="text1"/>
        </w:rPr>
        <w:t xml:space="preserve"> Second</w:t>
      </w:r>
      <w:r w:rsidR="00454963" w:rsidRPr="003E511E">
        <w:rPr>
          <w:color w:val="000000" w:themeColor="text1"/>
        </w:rPr>
        <w:t>,</w:t>
      </w:r>
      <w:ins w:id="5" w:author="rony karstat" w:date="2023-09-05T21:55:00Z">
        <w:r w:rsidR="00370A0C" w:rsidRPr="003E511E">
          <w:rPr>
            <w:color w:val="000000" w:themeColor="text1"/>
          </w:rPr>
          <w:t xml:space="preserve"> </w:t>
        </w:r>
      </w:ins>
      <w:r w:rsidR="005113E5" w:rsidRPr="003E511E">
        <w:rPr>
          <w:color w:val="000000" w:themeColor="text1"/>
        </w:rPr>
        <w:t>the genes control the phenotypes of</w:t>
      </w:r>
      <w:r w:rsidRPr="003E511E">
        <w:rPr>
          <w:color w:val="000000" w:themeColor="text1"/>
        </w:rPr>
        <w:t xml:space="preserve"> twins</w:t>
      </w:r>
      <w:r w:rsidR="005113E5" w:rsidRPr="003E511E">
        <w:rPr>
          <w:color w:val="000000" w:themeColor="text1"/>
        </w:rPr>
        <w:t xml:space="preserve"> similarly to</w:t>
      </w:r>
      <w:r w:rsidRPr="003E511E">
        <w:rPr>
          <w:color w:val="000000" w:themeColor="text1"/>
        </w:rPr>
        <w:t xml:space="preserve"> </w:t>
      </w:r>
      <w:r w:rsidR="005113E5" w:rsidRPr="003E511E">
        <w:rPr>
          <w:color w:val="000000" w:themeColor="text1"/>
        </w:rPr>
        <w:t xml:space="preserve">the way </w:t>
      </w:r>
      <w:r w:rsidR="00D37B7B" w:rsidRPr="003E511E">
        <w:rPr>
          <w:color w:val="000000" w:themeColor="text1"/>
        </w:rPr>
        <w:t>they</w:t>
      </w:r>
      <w:r w:rsidR="005113E5" w:rsidRPr="003E511E">
        <w:rPr>
          <w:color w:val="000000" w:themeColor="text1"/>
        </w:rPr>
        <w:t xml:space="preserve"> control singletons</w:t>
      </w:r>
      <w:r w:rsidR="00204DE1" w:rsidRPr="003E511E">
        <w:rPr>
          <w:color w:val="000000" w:themeColor="text1"/>
        </w:rPr>
        <w:t>. Third, each individual is either left-handed or right-handed, thus resulting in bimodal distribution,</w:t>
      </w:r>
      <w:r w:rsidR="00A83182" w:rsidRPr="003E511E">
        <w:rPr>
          <w:color w:val="000000" w:themeColor="text1"/>
        </w:rPr>
        <w:t xml:space="preserve"> Fourth, the cause to difference in the observed sinistrality rates across generations and studies is due to fluctuations in the threshold or criteria for determining left-handedness. </w:t>
      </w:r>
      <w:r w:rsidR="006347EF" w:rsidRPr="003E511E">
        <w:rPr>
          <w:color w:val="000000" w:themeColor="text1"/>
        </w:rPr>
        <w:t>Fifth,</w:t>
      </w:r>
      <w:r w:rsidR="00A83182" w:rsidRPr="003E511E">
        <w:rPr>
          <w:color w:val="000000" w:themeColor="text1"/>
        </w:rPr>
        <w:t xml:space="preserve"> the model assumes uniform allele frequencies throughout all </w:t>
      </w:r>
      <w:r w:rsidR="004658CB" w:rsidRPr="003E511E">
        <w:rPr>
          <w:color w:val="000000" w:themeColor="text1"/>
        </w:rPr>
        <w:t>studies.</w:t>
      </w:r>
    </w:p>
    <w:p w14:paraId="2CBF2BFD" w14:textId="626B4B74" w:rsidR="00D37B7B" w:rsidRPr="003E511E" w:rsidRDefault="00D37B7B" w:rsidP="000870FB">
      <w:pPr>
        <w:pStyle w:val="Heading3"/>
        <w:bidi w:val="0"/>
        <w:rPr>
          <w:color w:val="000000" w:themeColor="text1"/>
          <w:sz w:val="22"/>
          <w:szCs w:val="22"/>
          <w:u w:val="single"/>
        </w:rPr>
      </w:pPr>
      <w:bookmarkStart w:id="6" w:name="_Toc145605747"/>
      <w:r w:rsidRPr="003E511E">
        <w:rPr>
          <w:color w:val="000000" w:themeColor="text1"/>
          <w:sz w:val="22"/>
          <w:szCs w:val="22"/>
          <w:u w:val="single"/>
        </w:rPr>
        <w:t>Requirements</w:t>
      </w:r>
      <w:bookmarkEnd w:id="6"/>
    </w:p>
    <w:p w14:paraId="5C07BA9A" w14:textId="0E310D7B" w:rsidR="00674BA6" w:rsidRPr="003E511E" w:rsidRDefault="00674BA6" w:rsidP="000870FB">
      <w:pPr>
        <w:bidi w:val="0"/>
        <w:rPr>
          <w:rStyle w:val="f1000-at-ignore"/>
          <w:color w:val="000000" w:themeColor="text1"/>
          <w:shd w:val="clear" w:color="auto" w:fill="FFFFFF"/>
        </w:rPr>
      </w:pPr>
      <w:r w:rsidRPr="003E511E">
        <w:rPr>
          <w:color w:val="000000" w:themeColor="text1"/>
        </w:rPr>
        <w:t xml:space="preserve">McManus </w:t>
      </w:r>
      <w:r w:rsidR="00FE208A" w:rsidRPr="003E511E">
        <w:rPr>
          <w:color w:val="000000" w:themeColor="text1"/>
        </w:rPr>
        <w:t>demanded</w:t>
      </w:r>
      <w:r w:rsidRPr="003E511E">
        <w:rPr>
          <w:color w:val="000000" w:themeColor="text1"/>
        </w:rPr>
        <w:t xml:space="preserve"> his model to answer number of requirements:</w:t>
      </w:r>
    </w:p>
    <w:p w14:paraId="0501847D" w14:textId="35BD894E" w:rsidR="00D37B7B" w:rsidRPr="003E511E" w:rsidRDefault="000D7D7E" w:rsidP="000870FB">
      <w:pPr>
        <w:pStyle w:val="ListParagraph"/>
        <w:numPr>
          <w:ilvl w:val="0"/>
          <w:numId w:val="9"/>
        </w:numPr>
        <w:bidi w:val="0"/>
        <w:rPr>
          <w:b/>
          <w:bCs/>
          <w:color w:val="000000" w:themeColor="text1"/>
        </w:rPr>
      </w:pPr>
      <w:r w:rsidRPr="003E511E">
        <w:rPr>
          <w:rStyle w:val="f1000-at-ignore"/>
          <w:color w:val="000000" w:themeColor="text1"/>
          <w:shd w:val="clear" w:color="auto" w:fill="FFFFFF"/>
        </w:rPr>
        <w:t xml:space="preserve">Familial Pattern in Handedness: </w:t>
      </w:r>
      <w:r w:rsidR="00971591" w:rsidRPr="003E511E">
        <w:rPr>
          <w:rStyle w:val="f1000-at-ignore"/>
          <w:color w:val="000000" w:themeColor="text1"/>
          <w:shd w:val="clear" w:color="auto" w:fill="FFFFFF"/>
        </w:rPr>
        <w:t xml:space="preserve">The model must account for the observed familial pattern in handedness. This pattern indicates that left-handers make up </w:t>
      </w:r>
      <w:r w:rsidRPr="003E511E">
        <w:rPr>
          <w:rStyle w:val="f1000-at-ignore"/>
          <w:color w:val="000000" w:themeColor="text1"/>
          <w:shd w:val="clear" w:color="auto" w:fill="FFFFFF"/>
        </w:rPr>
        <w:t>approximately 10% of the children of two right-handed parents, 20-25% of the children of one right-and one left-handed parent, and approximately 40% of the children of two left-handed parents.</w:t>
      </w:r>
      <w:r w:rsidR="00346A7C" w:rsidRPr="003E511E">
        <w:rPr>
          <w:b/>
          <w:bCs/>
          <w:color w:val="000000" w:themeColor="text1"/>
        </w:rPr>
        <w:t xml:space="preserve"> </w:t>
      </w:r>
    </w:p>
    <w:p w14:paraId="09F5259D" w14:textId="77777777" w:rsidR="006E6922" w:rsidRPr="003E511E" w:rsidRDefault="006E6922" w:rsidP="000870FB">
      <w:pPr>
        <w:pStyle w:val="ListParagraph"/>
        <w:bidi w:val="0"/>
        <w:rPr>
          <w:b/>
          <w:bCs/>
          <w:color w:val="000000" w:themeColor="text1"/>
        </w:rPr>
      </w:pPr>
    </w:p>
    <w:p w14:paraId="3E4F2DAE" w14:textId="2A1ED280" w:rsidR="006E6922" w:rsidRPr="003E511E" w:rsidRDefault="000D7D7E" w:rsidP="000870FB">
      <w:pPr>
        <w:pStyle w:val="ListParagraph"/>
        <w:numPr>
          <w:ilvl w:val="0"/>
          <w:numId w:val="9"/>
        </w:numPr>
        <w:bidi w:val="0"/>
        <w:spacing w:line="259" w:lineRule="auto"/>
        <w:rPr>
          <w:color w:val="000000" w:themeColor="text1"/>
        </w:rPr>
      </w:pPr>
      <w:r w:rsidRPr="003E511E">
        <w:rPr>
          <w:color w:val="000000" w:themeColor="text1"/>
        </w:rPr>
        <w:t>Twins' discordance rate</w:t>
      </w:r>
      <w:r w:rsidR="00A36C6B" w:rsidRPr="003E511E">
        <w:rPr>
          <w:b/>
          <w:bCs/>
          <w:color w:val="000000" w:themeColor="text1"/>
        </w:rPr>
        <w:t>:</w:t>
      </w:r>
      <w:r w:rsidRPr="003E511E">
        <w:rPr>
          <w:b/>
          <w:bCs/>
          <w:color w:val="000000" w:themeColor="text1"/>
        </w:rPr>
        <w:t xml:space="preserve"> </w:t>
      </w:r>
      <w:r w:rsidR="00346A7C" w:rsidRPr="003E511E">
        <w:rPr>
          <w:color w:val="000000" w:themeColor="text1"/>
        </w:rPr>
        <w:t>The model must account for the literature that indicates a high proportion of monozygotic twin pairs that display discordant handedness, with one being left-handed and the other right-handed.</w:t>
      </w:r>
    </w:p>
    <w:p w14:paraId="357D840F" w14:textId="77777777" w:rsidR="006E6922" w:rsidRPr="003E511E" w:rsidRDefault="006E6922" w:rsidP="000870FB">
      <w:pPr>
        <w:pStyle w:val="ListParagraph"/>
        <w:bidi w:val="0"/>
        <w:spacing w:line="259" w:lineRule="auto"/>
        <w:rPr>
          <w:color w:val="000000" w:themeColor="text1"/>
        </w:rPr>
      </w:pPr>
    </w:p>
    <w:p w14:paraId="57F29831" w14:textId="641DA63C" w:rsidR="000D7D7E" w:rsidRPr="003E511E" w:rsidRDefault="000E4FB2" w:rsidP="000870FB">
      <w:pPr>
        <w:pStyle w:val="ListParagraph"/>
        <w:numPr>
          <w:ilvl w:val="0"/>
          <w:numId w:val="9"/>
        </w:numPr>
        <w:bidi w:val="0"/>
        <w:spacing w:line="259" w:lineRule="auto"/>
        <w:rPr>
          <w:color w:val="000000" w:themeColor="text1"/>
        </w:rPr>
      </w:pPr>
      <w:r w:rsidRPr="003E511E">
        <w:rPr>
          <w:color w:val="000000" w:themeColor="text1"/>
        </w:rPr>
        <w:t>Different</w:t>
      </w:r>
      <w:r w:rsidR="000D7D7E" w:rsidRPr="003E511E">
        <w:rPr>
          <w:color w:val="000000" w:themeColor="text1"/>
        </w:rPr>
        <w:t xml:space="preserve"> incidence of handedness</w:t>
      </w:r>
      <w:r w:rsidR="00A36C6B" w:rsidRPr="003E511E">
        <w:rPr>
          <w:color w:val="000000" w:themeColor="text1"/>
        </w:rPr>
        <w:t>:</w:t>
      </w:r>
      <w:r w:rsidR="000D7D7E" w:rsidRPr="003E511E">
        <w:rPr>
          <w:color w:val="000000" w:themeColor="text1"/>
        </w:rPr>
        <w:t xml:space="preserve"> </w:t>
      </w:r>
      <w:r w:rsidR="00D92885" w:rsidRPr="003E511E">
        <w:rPr>
          <w:color w:val="000000" w:themeColor="text1"/>
        </w:rPr>
        <w:t xml:space="preserve">The model must incorporate </w:t>
      </w:r>
      <w:r w:rsidRPr="003E511E">
        <w:rPr>
          <w:color w:val="000000" w:themeColor="text1"/>
        </w:rPr>
        <w:t>the observed differences in the prevalence of left-handedness among different populations and generations.</w:t>
      </w:r>
    </w:p>
    <w:p w14:paraId="68481186" w14:textId="77777777" w:rsidR="006E6922" w:rsidRPr="003E511E" w:rsidRDefault="006E6922" w:rsidP="000870FB">
      <w:pPr>
        <w:pStyle w:val="ListParagraph"/>
        <w:bidi w:val="0"/>
        <w:rPr>
          <w:color w:val="000000" w:themeColor="text1"/>
        </w:rPr>
      </w:pPr>
    </w:p>
    <w:p w14:paraId="65A8F37A" w14:textId="6ED1CFEB" w:rsidR="006E6922" w:rsidRPr="003E511E" w:rsidRDefault="00A36C6B" w:rsidP="000870FB">
      <w:pPr>
        <w:pStyle w:val="ListParagraph"/>
        <w:numPr>
          <w:ilvl w:val="0"/>
          <w:numId w:val="9"/>
        </w:numPr>
        <w:bidi w:val="0"/>
        <w:spacing w:line="259" w:lineRule="auto"/>
        <w:rPr>
          <w:color w:val="000000" w:themeColor="text1"/>
        </w:rPr>
      </w:pPr>
      <w:r w:rsidRPr="003E511E">
        <w:rPr>
          <w:color w:val="000000" w:themeColor="text1"/>
        </w:rPr>
        <w:t xml:space="preserve">Compatibility with other biological asymmetries: </w:t>
      </w:r>
      <w:r w:rsidR="000E4FB2" w:rsidRPr="003E511E">
        <w:rPr>
          <w:color w:val="000000" w:themeColor="text1"/>
        </w:rPr>
        <w:t xml:space="preserve">The model should align with the known inheritance patterns of other biological asymmetries, </w:t>
      </w:r>
      <w:r w:rsidRPr="003E511E">
        <w:rPr>
          <w:color w:val="000000" w:themeColor="text1"/>
        </w:rPr>
        <w:t xml:space="preserve">such as </w:t>
      </w:r>
      <w:r w:rsidRPr="003E511E">
        <w:rPr>
          <w:i/>
          <w:iCs/>
          <w:color w:val="000000" w:themeColor="text1"/>
        </w:rPr>
        <w:t xml:space="preserve">situs </w:t>
      </w:r>
      <w:r w:rsidR="008B1A10" w:rsidRPr="003E511E">
        <w:rPr>
          <w:i/>
          <w:iCs/>
          <w:color w:val="000000" w:themeColor="text1"/>
        </w:rPr>
        <w:t xml:space="preserve">inversus </w:t>
      </w:r>
      <w:r w:rsidR="008B1A10" w:rsidRPr="003E511E">
        <w:rPr>
          <w:color w:val="000000" w:themeColor="text1"/>
        </w:rPr>
        <w:t>(</w:t>
      </w:r>
      <w:r w:rsidR="008D5751" w:rsidRPr="003E511E">
        <w:rPr>
          <w:color w:val="000000" w:themeColor="text1"/>
        </w:rPr>
        <w:t>the inverted</w:t>
      </w:r>
      <w:r w:rsidR="008B1A10" w:rsidRPr="003E511E">
        <w:rPr>
          <w:color w:val="000000" w:themeColor="text1"/>
        </w:rPr>
        <w:t xml:space="preserve"> position of chest and abdominal organs)</w:t>
      </w:r>
      <w:r w:rsidR="00EC69C9" w:rsidRPr="003E511E">
        <w:rPr>
          <w:color w:val="000000" w:themeColor="text1"/>
        </w:rPr>
        <w:t>, hand-clasping</w:t>
      </w:r>
      <w:r w:rsidR="00EC69C9" w:rsidRPr="003E511E">
        <w:rPr>
          <w:i/>
          <w:iCs/>
          <w:color w:val="000000" w:themeColor="text1"/>
        </w:rPr>
        <w:t xml:space="preserve">, </w:t>
      </w:r>
      <w:r w:rsidR="00EC69C9" w:rsidRPr="003E511E">
        <w:rPr>
          <w:color w:val="000000" w:themeColor="text1"/>
        </w:rPr>
        <w:t>and arm folding.</w:t>
      </w:r>
      <w:r w:rsidR="00EC69C9" w:rsidRPr="003E511E">
        <w:br/>
      </w:r>
    </w:p>
    <w:p w14:paraId="2BE0D8AB" w14:textId="2231A58E" w:rsidR="008B1A10" w:rsidRPr="003E511E" w:rsidRDefault="008B1A10" w:rsidP="000870FB">
      <w:pPr>
        <w:pStyle w:val="ListParagraph"/>
        <w:numPr>
          <w:ilvl w:val="0"/>
          <w:numId w:val="9"/>
        </w:numPr>
        <w:bidi w:val="0"/>
        <w:spacing w:line="259" w:lineRule="auto"/>
        <w:rPr>
          <w:color w:val="000000" w:themeColor="text1"/>
        </w:rPr>
      </w:pPr>
      <w:r w:rsidRPr="003E511E">
        <w:rPr>
          <w:color w:val="000000" w:themeColor="text1"/>
        </w:rPr>
        <w:t xml:space="preserve">Biologically convincing: </w:t>
      </w:r>
      <w:r w:rsidR="008D5751" w:rsidRPr="003E511E">
        <w:rPr>
          <w:color w:val="000000" w:themeColor="text1"/>
        </w:rPr>
        <w:t xml:space="preserve">A genetic model can be applied to any dataset, provided that the dataset includes a diverse set of genetic variations (alleles) at different genetic loci and </w:t>
      </w:r>
      <w:r w:rsidR="003A55A8" w:rsidRPr="003E511E">
        <w:rPr>
          <w:color w:val="000000" w:themeColor="text1"/>
        </w:rPr>
        <w:t>considers</w:t>
      </w:r>
      <w:r w:rsidR="008D5751" w:rsidRPr="003E511E">
        <w:rPr>
          <w:color w:val="000000" w:themeColor="text1"/>
        </w:rPr>
        <w:t xml:space="preserve"> the varying penetrance of these alleles on the trait.</w:t>
      </w:r>
    </w:p>
    <w:p w14:paraId="34C2C5A8" w14:textId="6B9A5BCC" w:rsidR="00D92885" w:rsidRPr="003E511E" w:rsidRDefault="00204DE1" w:rsidP="000870FB">
      <w:pPr>
        <w:pStyle w:val="Heading3"/>
        <w:bidi w:val="0"/>
        <w:rPr>
          <w:color w:val="000000" w:themeColor="text1"/>
          <w:sz w:val="22"/>
          <w:szCs w:val="22"/>
          <w:u w:val="single"/>
        </w:rPr>
      </w:pPr>
      <w:bookmarkStart w:id="7" w:name="_Toc145605748"/>
      <w:r w:rsidRPr="003E511E">
        <w:rPr>
          <w:color w:val="000000" w:themeColor="text1"/>
          <w:sz w:val="22"/>
          <w:szCs w:val="22"/>
          <w:u w:val="single"/>
        </w:rPr>
        <w:t>Parameters</w:t>
      </w:r>
      <w:bookmarkEnd w:id="7"/>
    </w:p>
    <w:p w14:paraId="4422380A" w14:textId="54C2F2BB" w:rsidR="00204DE1" w:rsidRPr="003E511E" w:rsidRDefault="00204DE1" w:rsidP="000870FB">
      <w:pPr>
        <w:bidi w:val="0"/>
        <w:spacing w:line="259" w:lineRule="auto"/>
        <w:rPr>
          <w:color w:val="000000" w:themeColor="text1"/>
        </w:rPr>
      </w:pPr>
      <w:r w:rsidRPr="003E511E">
        <w:rPr>
          <w:color w:val="000000" w:themeColor="text1"/>
        </w:rPr>
        <w:t xml:space="preserve">The model estimates the values of </w:t>
      </w:r>
      <w:r w:rsidR="008769BD" w:rsidRPr="003E511E">
        <w:rPr>
          <w:color w:val="000000" w:themeColor="text1"/>
        </w:rPr>
        <w:t>two</w:t>
      </w:r>
      <w:r w:rsidRPr="003E511E">
        <w:rPr>
          <w:color w:val="000000" w:themeColor="text1"/>
        </w:rPr>
        <w:t xml:space="preserve"> parameters describing the population:</w:t>
      </w:r>
    </w:p>
    <w:p w14:paraId="413CEC6B" w14:textId="2DA26170" w:rsidR="00204DE1" w:rsidRPr="003E511E" w:rsidRDefault="00204DE1" w:rsidP="000870FB">
      <w:pPr>
        <w:pStyle w:val="ListParagraph"/>
        <w:numPr>
          <w:ilvl w:val="0"/>
          <w:numId w:val="8"/>
        </w:numPr>
        <w:bidi w:val="0"/>
        <w:spacing w:line="259" w:lineRule="auto"/>
        <w:rPr>
          <w:color w:val="000000" w:themeColor="text1"/>
        </w:rPr>
      </w:pP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oMath>
      <w:r w:rsidR="004315B7" w:rsidRPr="003E511E">
        <w:rPr>
          <w:rFonts w:eastAsiaTheme="minorEastAsia"/>
          <w:color w:val="000000" w:themeColor="text1"/>
        </w:rPr>
        <w:t>:</w:t>
      </w:r>
      <w:r w:rsidRPr="003E511E">
        <w:rPr>
          <w:rFonts w:eastAsiaTheme="minorEastAsia"/>
          <w:color w:val="000000" w:themeColor="text1"/>
        </w:rPr>
        <w:t xml:space="preserve"> </w:t>
      </w:r>
      <w:r w:rsidR="004315B7" w:rsidRPr="003E511E">
        <w:rPr>
          <w:rFonts w:eastAsiaTheme="minorEastAsia"/>
          <w:color w:val="000000" w:themeColor="text1"/>
        </w:rPr>
        <w:t>This parameter represents the true rate of left-handers in the population. A</w:t>
      </w:r>
      <w:r w:rsidRPr="003E511E">
        <w:rPr>
          <w:rFonts w:eastAsiaTheme="minorEastAsia"/>
          <w:color w:val="000000" w:themeColor="text1"/>
        </w:rPr>
        <w:t xml:space="preserve">s indicated </w:t>
      </w:r>
      <w:r w:rsidR="004315B7" w:rsidRPr="003E511E">
        <w:rPr>
          <w:rFonts w:eastAsiaTheme="minorEastAsia"/>
          <w:color w:val="000000" w:themeColor="text1"/>
        </w:rPr>
        <w:t>by</w:t>
      </w:r>
      <w:r w:rsidRPr="003E511E">
        <w:rPr>
          <w:rFonts w:eastAsiaTheme="minorEastAsia"/>
          <w:color w:val="000000" w:themeColor="text1"/>
        </w:rPr>
        <w:t xml:space="preserve"> the third requirement </w:t>
      </w:r>
      <w:r w:rsidR="004315B7" w:rsidRPr="003E511E">
        <w:rPr>
          <w:rFonts w:eastAsiaTheme="minorEastAsia"/>
          <w:color w:val="000000" w:themeColor="text1"/>
        </w:rPr>
        <w:t>of</w:t>
      </w:r>
      <w:r w:rsidRPr="003E511E">
        <w:rPr>
          <w:rFonts w:eastAsiaTheme="minorEastAsia"/>
          <w:color w:val="000000" w:themeColor="text1"/>
        </w:rPr>
        <w:t xml:space="preserve"> the model, the</w:t>
      </w:r>
      <w:r w:rsidR="00961FC7" w:rsidRPr="003E511E">
        <w:rPr>
          <w:rFonts w:eastAsiaTheme="minorEastAsia"/>
          <w:color w:val="000000" w:themeColor="text1"/>
        </w:rPr>
        <w:t xml:space="preserve"> observed</w:t>
      </w:r>
      <w:r w:rsidRPr="003E511E">
        <w:rPr>
          <w:rFonts w:eastAsiaTheme="minorEastAsia"/>
          <w:color w:val="000000" w:themeColor="text1"/>
        </w:rPr>
        <w:t xml:space="preserve"> proportion of left handers </w:t>
      </w:r>
      <w:r w:rsidR="004315B7" w:rsidRPr="003E511E">
        <w:rPr>
          <w:rFonts w:eastAsiaTheme="minorEastAsia"/>
          <w:color w:val="000000" w:themeColor="text1"/>
        </w:rPr>
        <w:t>vari</w:t>
      </w:r>
      <w:r w:rsidRPr="003E511E">
        <w:rPr>
          <w:rFonts w:eastAsiaTheme="minorEastAsia"/>
          <w:color w:val="000000" w:themeColor="text1"/>
        </w:rPr>
        <w:t xml:space="preserve">es </w:t>
      </w:r>
      <w:r w:rsidR="004315B7" w:rsidRPr="003E511E">
        <w:rPr>
          <w:rFonts w:eastAsiaTheme="minorEastAsia"/>
          <w:color w:val="000000" w:themeColor="text1"/>
        </w:rPr>
        <w:t>across</w:t>
      </w:r>
      <w:r w:rsidRPr="003E511E">
        <w:rPr>
          <w:rFonts w:eastAsiaTheme="minorEastAsia"/>
          <w:color w:val="000000" w:themeColor="text1"/>
        </w:rPr>
        <w:t xml:space="preserve"> studies and generations</w:t>
      </w:r>
      <w:r w:rsidR="004315B7" w:rsidRPr="003E511E">
        <w:rPr>
          <w:rFonts w:eastAsiaTheme="minorEastAsia"/>
          <w:color w:val="000000" w:themeColor="text1"/>
        </w:rPr>
        <w:t>. Therefore, it is necessary to determine the true incidence of left-</w:t>
      </w:r>
      <w:r w:rsidR="004315B7" w:rsidRPr="003E511E">
        <w:rPr>
          <w:rFonts w:eastAsiaTheme="minorEastAsia"/>
          <w:color w:val="000000" w:themeColor="text1"/>
        </w:rPr>
        <w:lastRenderedPageBreak/>
        <w:t>handers in order to accurately account for this variability.</w:t>
      </w:r>
      <w:r w:rsidR="005C46C2" w:rsidRPr="003E511E">
        <w:rPr>
          <w:color w:val="000000" w:themeColor="text1"/>
        </w:rPr>
        <w:t xml:space="preserve"> It is assumed that the true incidence of left-handers in the population is constant across all the datasets used in fitting the model. </w:t>
      </w:r>
    </w:p>
    <w:p w14:paraId="7ADAEF6D" w14:textId="5EFCAF34" w:rsidR="000E4FB2" w:rsidRPr="003E511E" w:rsidRDefault="00204DE1" w:rsidP="000870FB">
      <w:pPr>
        <w:pStyle w:val="ListParagraph"/>
        <w:numPr>
          <w:ilvl w:val="0"/>
          <w:numId w:val="8"/>
        </w:numPr>
        <w:bidi w:val="0"/>
        <w:spacing w:line="259" w:lineRule="auto"/>
        <w:rPr>
          <w:color w:val="000000" w:themeColor="text1"/>
        </w:rPr>
      </w:pPr>
      <m:oMath>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DC</m:t>
            </m:r>
          </m:e>
        </m:d>
      </m:oMath>
      <w:r w:rsidR="004315B7" w:rsidRPr="003E511E">
        <w:rPr>
          <w:rFonts w:eastAsiaTheme="minorEastAsia"/>
          <w:color w:val="000000" w:themeColor="text1"/>
        </w:rPr>
        <w:t>This parameter refers to the phenotype of heterozygotes</w:t>
      </w:r>
      <w:r w:rsidR="000E4FB2" w:rsidRPr="003E511E">
        <w:rPr>
          <w:rFonts w:eastAsiaTheme="minorEastAsia"/>
          <w:color w:val="000000" w:themeColor="text1"/>
        </w:rPr>
        <w:t>. Identifying this phenotype is essential for characterizing the allele frequencies within the population and understanding the genetic system that governs handedness</w:t>
      </w:r>
      <w:r w:rsidR="000E4FB2" w:rsidRPr="003E511E">
        <w:rPr>
          <w:color w:val="000000" w:themeColor="text1"/>
        </w:rPr>
        <w:t>.</w:t>
      </w:r>
    </w:p>
    <w:p w14:paraId="46F27844" w14:textId="40126772" w:rsidR="00204DE1" w:rsidRPr="003E511E" w:rsidRDefault="000E4FB2" w:rsidP="000870FB">
      <w:pPr>
        <w:bidi w:val="0"/>
        <w:spacing w:line="259" w:lineRule="auto"/>
        <w:rPr>
          <w:color w:val="000000" w:themeColor="text1"/>
        </w:rPr>
      </w:pPr>
      <w:r w:rsidRPr="003E511E">
        <w:rPr>
          <w:color w:val="000000" w:themeColor="text1"/>
        </w:rPr>
        <w:br w:type="page"/>
      </w:r>
    </w:p>
    <w:p w14:paraId="09DF7CFB" w14:textId="2D9DA9E5" w:rsidR="00B725A8" w:rsidRPr="003E511E" w:rsidRDefault="00B725A8" w:rsidP="000870FB">
      <w:pPr>
        <w:pStyle w:val="Heading2"/>
        <w:bidi w:val="0"/>
        <w:rPr>
          <w:color w:val="000000" w:themeColor="text1"/>
        </w:rPr>
      </w:pPr>
      <w:bookmarkStart w:id="8" w:name="_Toc145605749"/>
      <w:r w:rsidRPr="003E511E">
        <w:rPr>
          <w:color w:val="000000" w:themeColor="text1"/>
          <w:u w:val="single"/>
        </w:rPr>
        <w:lastRenderedPageBreak/>
        <w:t>The data</w:t>
      </w:r>
      <w:bookmarkEnd w:id="8"/>
    </w:p>
    <w:p w14:paraId="1194531E" w14:textId="13D7E6B4" w:rsidR="00B725A8" w:rsidRPr="003E511E" w:rsidRDefault="00B725A8" w:rsidP="000870FB">
      <w:pPr>
        <w:bidi w:val="0"/>
        <w:rPr>
          <w:strike/>
          <w:color w:val="000000" w:themeColor="text1"/>
        </w:rPr>
      </w:pPr>
      <w:r w:rsidRPr="003E511E">
        <w:rPr>
          <w:color w:val="000000" w:themeColor="text1"/>
        </w:rPr>
        <w:t>In fitting his model and to obtain estimates for the model parameters, McManus used two types of datasets: one describing familial data, including parental phenotypes and the phenotypes of the progeny resulting from such matings, and another presenting twin data. The twin dataset displayed observed numbers of twin pairs, both MZ and DZ, presenting the possible phenotypes of handedness (L×L, R×L, R×R).</w:t>
      </w:r>
    </w:p>
    <w:p w14:paraId="0245655E" w14:textId="77777777" w:rsidR="00B725A8" w:rsidRPr="003E511E" w:rsidRDefault="00B725A8" w:rsidP="000870FB">
      <w:pPr>
        <w:pStyle w:val="Heading3"/>
        <w:bidi w:val="0"/>
        <w:rPr>
          <w:color w:val="000000" w:themeColor="text1"/>
          <w:sz w:val="22"/>
          <w:szCs w:val="22"/>
          <w:u w:val="single"/>
        </w:rPr>
      </w:pPr>
      <w:bookmarkStart w:id="9" w:name="_Toc145605750"/>
      <w:r w:rsidRPr="003E511E">
        <w:rPr>
          <w:color w:val="000000" w:themeColor="text1"/>
          <w:sz w:val="22"/>
          <w:szCs w:val="22"/>
          <w:u w:val="single"/>
        </w:rPr>
        <w:t>Familial data</w:t>
      </w:r>
      <w:bookmarkEnd w:id="9"/>
    </w:p>
    <w:p w14:paraId="3B4E74DB" w14:textId="3FE9F9BF" w:rsidR="00B725A8" w:rsidRPr="003E511E" w:rsidRDefault="00B725A8" w:rsidP="000870FB">
      <w:pPr>
        <w:bidi w:val="0"/>
        <w:rPr>
          <w:color w:val="000000" w:themeColor="text1"/>
        </w:rPr>
      </w:pPr>
      <w:r w:rsidRPr="003E511E">
        <w:rPr>
          <w:color w:val="000000" w:themeColor="text1"/>
        </w:rPr>
        <w:t>The familial data is presented in two tables in McManus' article: the first table presents triplets</w:t>
      </w:r>
      <w:r w:rsidR="00D2667B" w:rsidRPr="003E511E">
        <w:rPr>
          <w:color w:val="000000" w:themeColor="text1"/>
        </w:rPr>
        <w:t xml:space="preserve"> (child and his parents), </w:t>
      </w:r>
      <w:r w:rsidRPr="003E511E">
        <w:rPr>
          <w:color w:val="000000" w:themeColor="text1"/>
        </w:rPr>
        <w:t>and the second table presents families with multiple children</w:t>
      </w:r>
      <w:r w:rsidR="00D2667B" w:rsidRPr="003E511E">
        <w:rPr>
          <w:color w:val="000000" w:themeColor="text1"/>
        </w:rPr>
        <w:t xml:space="preserve"> (siblings and their parents)</w:t>
      </w:r>
      <w:r w:rsidRPr="003E511E">
        <w:rPr>
          <w:color w:val="000000" w:themeColor="text1"/>
        </w:rPr>
        <w:t>.</w:t>
      </w:r>
      <w:r w:rsidR="00877F92" w:rsidRPr="003E511E">
        <w:rPr>
          <w:color w:val="000000" w:themeColor="text1"/>
        </w:rPr>
        <w:t xml:space="preserve">The first table summarizes data about measured handedness from twelve </w:t>
      </w:r>
      <w:r w:rsidR="00253105" w:rsidRPr="003E511E">
        <w:rPr>
          <w:color w:val="000000" w:themeColor="text1"/>
        </w:rPr>
        <w:t>distinct</w:t>
      </w:r>
      <w:r w:rsidR="00877F92" w:rsidRPr="003E511E">
        <w:rPr>
          <w:color w:val="000000" w:themeColor="text1"/>
        </w:rPr>
        <w:t xml:space="preserve"> studies</w:t>
      </w:r>
      <w:r w:rsidR="00253105" w:rsidRPr="003E511E">
        <w:rPr>
          <w:color w:val="000000" w:themeColor="text1"/>
        </w:rPr>
        <w:t xml:space="preserve">, </w:t>
      </w:r>
      <w:r w:rsidR="00877F92" w:rsidRPr="003E511E">
        <w:rPr>
          <w:color w:val="000000" w:themeColor="text1"/>
        </w:rPr>
        <w:t>that d</w:t>
      </w:r>
      <w:r w:rsidR="00253105" w:rsidRPr="003E511E">
        <w:rPr>
          <w:color w:val="000000" w:themeColor="text1"/>
        </w:rPr>
        <w:t xml:space="preserve"> escribing the incidence of left-handedness in the progeny resulting from different types of matings (L×L, R×L, R×R)</w:t>
      </w:r>
      <w:r w:rsidR="00877F92" w:rsidRPr="003E511E">
        <w:rPr>
          <w:color w:val="000000" w:themeColor="text1"/>
        </w:rPr>
        <w:t xml:space="preserve"> used to fit the model. Th</w:t>
      </w:r>
      <w:r w:rsidR="00253105" w:rsidRPr="003E511E">
        <w:rPr>
          <w:color w:val="000000" w:themeColor="text1"/>
        </w:rPr>
        <w:t>e</w:t>
      </w:r>
      <w:r w:rsidR="00877F92" w:rsidRPr="003E511E">
        <w:rPr>
          <w:color w:val="000000" w:themeColor="text1"/>
        </w:rPr>
        <w:t>s</w:t>
      </w:r>
      <w:r w:rsidR="00253105" w:rsidRPr="003E511E">
        <w:rPr>
          <w:color w:val="000000" w:themeColor="text1"/>
        </w:rPr>
        <w:t>e</w:t>
      </w:r>
      <w:r w:rsidR="00877F92" w:rsidRPr="003E511E">
        <w:rPr>
          <w:color w:val="000000" w:themeColor="text1"/>
        </w:rPr>
        <w:t xml:space="preserve"> studies </w:t>
      </w:r>
      <w:r w:rsidR="00253105" w:rsidRPr="003E511E">
        <w:rPr>
          <w:color w:val="000000" w:themeColor="text1"/>
        </w:rPr>
        <w:t xml:space="preserve">contained </w:t>
      </w:r>
      <m:oMath>
        <m:r>
          <w:rPr>
            <w:rFonts w:ascii="Cambria Math" w:hAnsi="Cambria Math"/>
          </w:rPr>
          <m:t>25,000</m:t>
        </m:r>
      </m:oMath>
      <w:commentRangeStart w:id="10"/>
      <w:r w:rsidR="00877F92" w:rsidRPr="003E511E">
        <w:rPr>
          <w:color w:val="000000" w:themeColor="text1"/>
        </w:rPr>
        <w:t xml:space="preserve"> </w:t>
      </w:r>
      <w:commentRangeEnd w:id="10"/>
      <w:r w:rsidR="00877F92" w:rsidRPr="003E511E">
        <w:rPr>
          <w:rStyle w:val="CommentReference"/>
        </w:rPr>
        <w:commentReference w:id="10"/>
      </w:r>
      <w:r w:rsidR="00877F92" w:rsidRPr="003E511E">
        <w:rPr>
          <w:color w:val="000000" w:themeColor="text1"/>
        </w:rPr>
        <w:t xml:space="preserve">families, </w:t>
      </w:r>
      <w:r w:rsidR="00253105" w:rsidRPr="003E511E">
        <w:rPr>
          <w:color w:val="000000" w:themeColor="text1"/>
        </w:rPr>
        <w:t xml:space="preserve">demonstrating </w:t>
      </w:r>
      <w:r w:rsidR="00877F92" w:rsidRPr="003E511E">
        <w:rPr>
          <w:color w:val="000000" w:themeColor="text1"/>
        </w:rPr>
        <w:t xml:space="preserve">an average sinistrality of </w:t>
      </w:r>
      <m:oMath>
        <m:r>
          <w:rPr>
            <w:rFonts w:ascii="Cambria Math" w:hAnsi="Cambria Math"/>
          </w:rPr>
          <m:t>13.33%</m:t>
        </m:r>
      </m:oMath>
      <w:r w:rsidR="00877F92" w:rsidRPr="003E511E">
        <w:rPr>
          <w:color w:val="000000" w:themeColor="text1"/>
        </w:rPr>
        <w:t xml:space="preserve"> in progeny and </w:t>
      </w:r>
      <m:oMath>
        <m:r>
          <w:rPr>
            <w:rFonts w:ascii="Cambria Math" w:hAnsi="Cambria Math"/>
          </w:rPr>
          <m:t>8.35%</m:t>
        </m:r>
      </m:oMath>
      <w:r w:rsidR="00877F92" w:rsidRPr="003E511E">
        <w:rPr>
          <w:color w:val="000000" w:themeColor="text1"/>
        </w:rPr>
        <w:t xml:space="preserve"> sinistrality in parents.</w:t>
      </w:r>
      <w:r w:rsidR="00253105" w:rsidRPr="003E511E">
        <w:rPr>
          <w:color w:val="000000" w:themeColor="text1"/>
        </w:rPr>
        <w:t xml:space="preserve"> Specifically, t</w:t>
      </w:r>
      <w:r w:rsidR="00877F92" w:rsidRPr="003E511E">
        <w:rPr>
          <w:color w:val="000000" w:themeColor="text1"/>
        </w:rPr>
        <w:t xml:space="preserve">he average sinistrality measured in children of both right-handed parents is </w:t>
      </w:r>
      <m:oMath>
        <m:r>
          <w:rPr>
            <w:rFonts w:ascii="Cambria Math" w:hAnsi="Cambria Math"/>
          </w:rPr>
          <m:t>11.29%</m:t>
        </m:r>
      </m:oMath>
      <w:r w:rsidR="00877F92" w:rsidRPr="003E511E">
        <w:rPr>
          <w:color w:val="000000" w:themeColor="text1"/>
        </w:rPr>
        <w:t xml:space="preserve">, while it </w:t>
      </w:r>
      <w:r w:rsidR="00253105" w:rsidRPr="003E511E">
        <w:rPr>
          <w:color w:val="000000" w:themeColor="text1"/>
        </w:rPr>
        <w:t>wa</w:t>
      </w:r>
      <w:r w:rsidR="00877F92" w:rsidRPr="003E511E">
        <w:rPr>
          <w:color w:val="000000" w:themeColor="text1"/>
        </w:rPr>
        <w:t xml:space="preserve">s </w:t>
      </w:r>
      <m:oMath>
        <m:r>
          <w:rPr>
            <w:rFonts w:ascii="Cambria Math" w:hAnsi="Cambria Math"/>
          </w:rPr>
          <m:t>23.67%</m:t>
        </m:r>
      </m:oMath>
      <w:r w:rsidR="00877F92" w:rsidRPr="003E511E">
        <w:rPr>
          <w:color w:val="000000" w:themeColor="text1"/>
        </w:rPr>
        <w:t xml:space="preserve"> in children of one right-handed and one left-handed parents, and </w:t>
      </w:r>
      <m:oMath>
        <m:r>
          <w:rPr>
            <w:rFonts w:ascii="Cambria Math" w:hAnsi="Cambria Math"/>
          </w:rPr>
          <m:t>33%</m:t>
        </m:r>
      </m:oMath>
      <w:r w:rsidR="00877F92" w:rsidRPr="003E511E">
        <w:rPr>
          <w:color w:val="000000" w:themeColor="text1"/>
        </w:rPr>
        <w:t xml:space="preserve"> for children of two left-handed parents. </w:t>
      </w:r>
      <w:r w:rsidR="00253105" w:rsidRPr="003E511E">
        <w:rPr>
          <w:color w:val="000000" w:themeColor="text1"/>
        </w:rPr>
        <w:t>These statistics align with the first requirement of the model.</w:t>
      </w:r>
      <w:r w:rsidR="00877F92" w:rsidRPr="003E511E">
        <w:rPr>
          <w:color w:val="000000" w:themeColor="text1"/>
        </w:rPr>
        <w:t xml:space="preserve"> The observed numbers of offspring with each phenotype (right- or left-handed) given the phenotypes of the parents, as described in McManus 1985 </w:t>
      </w:r>
      <w:r w:rsidR="00253105" w:rsidRPr="003E511E">
        <w:rPr>
          <w:color w:val="000000" w:themeColor="text1"/>
        </w:rPr>
        <w:t xml:space="preserve">is </w:t>
      </w:r>
      <w:r w:rsidR="00877F92" w:rsidRPr="003E511E">
        <w:rPr>
          <w:color w:val="000000" w:themeColor="text1"/>
        </w:rPr>
        <w:t>presented in Table 1.</w:t>
      </w:r>
    </w:p>
    <w:tbl>
      <w:tblPr>
        <w:tblStyle w:val="TableGrid"/>
        <w:tblpPr w:leftFromText="180" w:rightFromText="180" w:vertAnchor="text" w:horzAnchor="margin" w:tblpY="525"/>
        <w:tblW w:w="5388" w:type="pct"/>
        <w:tblLook w:val="04A0" w:firstRow="1" w:lastRow="0" w:firstColumn="1" w:lastColumn="0" w:noHBand="0" w:noVBand="1"/>
      </w:tblPr>
      <w:tblGrid>
        <w:gridCol w:w="2199"/>
        <w:gridCol w:w="752"/>
        <w:gridCol w:w="771"/>
        <w:gridCol w:w="1010"/>
        <w:gridCol w:w="890"/>
        <w:gridCol w:w="890"/>
        <w:gridCol w:w="890"/>
        <w:gridCol w:w="768"/>
        <w:gridCol w:w="645"/>
        <w:gridCol w:w="901"/>
      </w:tblGrid>
      <w:tr w:rsidR="00877F92" w:rsidRPr="003E511E" w14:paraId="2BDD3797"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F82031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study</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19BDFFCC" w14:textId="77777777" w:rsidR="00877F92" w:rsidRPr="003E511E" w:rsidRDefault="00877F92" w:rsidP="000870FB">
            <w:pPr>
              <w:bidi w:val="0"/>
              <w:spacing w:line="240" w:lineRule="auto"/>
              <w:jc w:val="center"/>
              <w:rPr>
                <w:rFonts w:ascii="Cambria Math" w:eastAsiaTheme="minorEastAsia" w:hAnsi="Cambria Math"/>
                <w:color w:val="000000" w:themeColor="text1"/>
                <w:sz w:val="14"/>
                <w:szCs w:val="14"/>
                <w:oMath/>
              </w:rPr>
            </w:pPr>
            <m:oMathPara>
              <m:oMath>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oMath>
            </m:oMathPara>
          </w:p>
          <w:p w14:paraId="290AF88C" w14:textId="77777777" w:rsidR="00877F92" w:rsidRPr="003E511E" w:rsidRDefault="00877F92" w:rsidP="000870FB">
            <w:pPr>
              <w:bidi w:val="0"/>
              <w:spacing w:line="240" w:lineRule="auto"/>
              <w:jc w:val="center"/>
              <w:rPr>
                <w:color w:val="000000" w:themeColor="text1"/>
              </w:rPr>
            </w:pPr>
            <m:oMathPara>
              <m:oMath>
                <m:r>
                  <w:rPr>
                    <w:rFonts w:ascii="Cambria Math" w:eastAsiaTheme="minorEastAsia" w:hAnsi="Cambria Math" w:cstheme="minorHAnsi"/>
                    <w:sz w:val="14"/>
                    <w:szCs w:val="14"/>
                  </w:rPr>
                  <m:t>progeny</m:t>
                </m:r>
              </m:oMath>
            </m:oMathPara>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4EDD89F" w14:textId="77777777" w:rsidR="00877F92" w:rsidRPr="003E511E" w:rsidRDefault="00877F92" w:rsidP="000870FB">
            <w:pPr>
              <w:bidi w:val="0"/>
              <w:spacing w:line="240" w:lineRule="auto"/>
              <w:jc w:val="center"/>
              <w:rPr>
                <w:rFonts w:ascii="Cambria Math" w:eastAsiaTheme="minorEastAsia" w:hAnsi="Cambria Math"/>
                <w:color w:val="000000" w:themeColor="text1"/>
                <w:sz w:val="14"/>
                <w:szCs w:val="14"/>
                <w:oMath/>
              </w:rPr>
            </w:pPr>
            <m:oMathPara>
              <m:oMath>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oMath>
            </m:oMathPara>
          </w:p>
          <w:p w14:paraId="539C035C" w14:textId="77777777" w:rsidR="00877F92" w:rsidRPr="003E511E" w:rsidRDefault="00877F92" w:rsidP="000870FB">
            <w:pPr>
              <w:bidi w:val="0"/>
              <w:spacing w:line="240" w:lineRule="auto"/>
              <w:jc w:val="center"/>
              <w:rPr>
                <w:color w:val="000000" w:themeColor="text1"/>
              </w:rPr>
            </w:pPr>
            <m:oMathPara>
              <m:oMath>
                <m:r>
                  <w:rPr>
                    <w:rFonts w:ascii="Cambria Math" w:eastAsiaTheme="minorEastAsia" w:hAnsi="Cambria Math" w:cstheme="minorHAnsi"/>
                    <w:sz w:val="14"/>
                    <w:szCs w:val="14"/>
                  </w:rPr>
                  <m:t>parental</m:t>
                </m:r>
              </m:oMath>
            </m:oMathPara>
          </w:p>
        </w:tc>
        <w:tc>
          <w:tcPr>
            <w:tcW w:w="978" w:type="pct"/>
            <w:gridSpan w:val="2"/>
            <w:tcBorders>
              <w:top w:val="single" w:sz="4" w:space="0" w:color="auto"/>
              <w:left w:val="single" w:sz="4" w:space="0" w:color="auto"/>
              <w:bottom w:val="single" w:sz="4" w:space="0" w:color="auto"/>
              <w:right w:val="single" w:sz="4" w:space="0" w:color="auto"/>
            </w:tcBorders>
            <w:vAlign w:val="center"/>
            <w:hideMark/>
          </w:tcPr>
          <w:p w14:paraId="2339B1B9" w14:textId="77777777" w:rsidR="00877F92" w:rsidRPr="003E511E" w:rsidRDefault="00877F92" w:rsidP="000870FB">
            <w:pPr>
              <w:bidi w:val="0"/>
              <w:spacing w:line="240" w:lineRule="auto"/>
              <w:jc w:val="center"/>
              <w:rPr>
                <w:color w:val="000000" w:themeColor="text1"/>
              </w:rPr>
            </w:pPr>
            <m:oMathPara>
              <m:oMath>
                <m:r>
                  <w:rPr>
                    <w:rFonts w:ascii="Cambria Math" w:hAnsi="Cambria Math" w:cstheme="minorHAnsi"/>
                    <w:sz w:val="14"/>
                    <w:szCs w:val="14"/>
                  </w:rPr>
                  <m:t>R×R</m:t>
                </m:r>
              </m:oMath>
            </m:oMathPara>
          </w:p>
        </w:tc>
        <w:tc>
          <w:tcPr>
            <w:tcW w:w="916" w:type="pct"/>
            <w:gridSpan w:val="2"/>
            <w:tcBorders>
              <w:top w:val="single" w:sz="4" w:space="0" w:color="auto"/>
              <w:left w:val="single" w:sz="4" w:space="0" w:color="auto"/>
              <w:bottom w:val="single" w:sz="4" w:space="0" w:color="auto"/>
              <w:right w:val="single" w:sz="4" w:space="0" w:color="auto"/>
            </w:tcBorders>
            <w:vAlign w:val="center"/>
            <w:hideMark/>
          </w:tcPr>
          <w:p w14:paraId="7763BCC0" w14:textId="77777777" w:rsidR="00877F92" w:rsidRPr="003E511E" w:rsidRDefault="00877F92" w:rsidP="000870FB">
            <w:pPr>
              <w:bidi w:val="0"/>
              <w:spacing w:line="240" w:lineRule="auto"/>
              <w:jc w:val="center"/>
              <w:rPr>
                <w:color w:val="000000" w:themeColor="text1"/>
              </w:rPr>
            </w:pPr>
            <m:oMathPara>
              <m:oMath>
                <m:r>
                  <w:rPr>
                    <w:rFonts w:ascii="Cambria Math" w:hAnsi="Cambria Math" w:cstheme="minorHAnsi"/>
                    <w:sz w:val="14"/>
                    <w:szCs w:val="14"/>
                  </w:rPr>
                  <m:t>R×L</m:t>
                </m:r>
              </m:oMath>
            </m:oMathPara>
          </w:p>
        </w:tc>
        <w:tc>
          <w:tcPr>
            <w:tcW w:w="727" w:type="pct"/>
            <w:gridSpan w:val="2"/>
            <w:tcBorders>
              <w:top w:val="single" w:sz="4" w:space="0" w:color="auto"/>
              <w:left w:val="single" w:sz="4" w:space="0" w:color="auto"/>
              <w:bottom w:val="single" w:sz="4" w:space="0" w:color="auto"/>
              <w:right w:val="single" w:sz="4" w:space="0" w:color="auto"/>
            </w:tcBorders>
            <w:vAlign w:val="center"/>
            <w:hideMark/>
          </w:tcPr>
          <w:p w14:paraId="484D1AF2" w14:textId="77777777" w:rsidR="00877F92" w:rsidRPr="003E511E" w:rsidRDefault="00877F92" w:rsidP="000870FB">
            <w:pPr>
              <w:bidi w:val="0"/>
              <w:spacing w:line="240" w:lineRule="auto"/>
              <w:jc w:val="center"/>
              <w:rPr>
                <w:color w:val="000000" w:themeColor="text1"/>
              </w:rPr>
            </w:pPr>
            <m:oMathPara>
              <m:oMath>
                <m:r>
                  <w:rPr>
                    <w:rFonts w:ascii="Cambria Math" w:hAnsi="Cambria Math" w:cstheme="minorHAnsi"/>
                    <w:sz w:val="14"/>
                    <w:szCs w:val="14"/>
                  </w:rPr>
                  <m:t>L×L</m:t>
                </m:r>
              </m:oMath>
            </m:oMathPara>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510F7FDE" w14:textId="77777777" w:rsidR="00877F92" w:rsidRPr="003E511E" w:rsidRDefault="00000000" w:rsidP="000870FB">
            <w:pPr>
              <w:bidi w:val="0"/>
              <w:spacing w:line="240" w:lineRule="auto"/>
              <w:jc w:val="center"/>
              <w:rPr>
                <w:color w:val="000000" w:themeColor="text1"/>
                <w:sz w:val="14"/>
                <w:szCs w:val="14"/>
              </w:rPr>
            </w:pPr>
            <m:oMathPara>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m:oMathPara>
          </w:p>
          <w:p w14:paraId="5AA94C33" w14:textId="77777777" w:rsidR="00877F92" w:rsidRPr="003E511E" w:rsidRDefault="00877F92" w:rsidP="000870FB">
            <w:pPr>
              <w:bidi w:val="0"/>
              <w:spacing w:line="240" w:lineRule="auto"/>
              <w:jc w:val="center"/>
              <w:rPr>
                <w:color w:val="000000" w:themeColor="text1"/>
                <w:sz w:val="14"/>
                <w:szCs w:val="14"/>
              </w:rPr>
            </w:pPr>
            <w:r w:rsidRPr="003E511E">
              <w:rPr>
                <w:color w:val="000000" w:themeColor="text1"/>
                <w:sz w:val="14"/>
                <w:szCs w:val="14"/>
              </w:rPr>
              <w:t>(</w:t>
            </w:r>
            <w:proofErr w:type="spellStart"/>
            <w:r w:rsidRPr="003E511E">
              <w:rPr>
                <w:color w:val="000000" w:themeColor="text1"/>
                <w:sz w:val="14"/>
                <w:szCs w:val="14"/>
              </w:rPr>
              <w:t>df</w:t>
            </w:r>
            <w:proofErr w:type="spellEnd"/>
            <w:r w:rsidRPr="003E511E">
              <w:rPr>
                <w:color w:val="000000" w:themeColor="text1"/>
                <w:sz w:val="14"/>
                <w:szCs w:val="14"/>
              </w:rPr>
              <w:t>=1)</w:t>
            </w:r>
          </w:p>
        </w:tc>
      </w:tr>
      <w:tr w:rsidR="00877F92" w:rsidRPr="003E511E" w14:paraId="3746F60B" w14:textId="77777777" w:rsidTr="4BCCFDAB">
        <w:trPr>
          <w:trHeight w:val="57"/>
        </w:trPr>
        <w:tc>
          <w:tcPr>
            <w:tcW w:w="0" w:type="auto"/>
            <w:vMerge/>
            <w:vAlign w:val="center"/>
            <w:hideMark/>
          </w:tcPr>
          <w:p w14:paraId="60AA6762"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44CF80B" w14:textId="77777777" w:rsidR="00877F92" w:rsidRPr="003E511E" w:rsidRDefault="00877F92" w:rsidP="000870FB">
            <w:pPr>
              <w:bidi w:val="0"/>
              <w:spacing w:line="240" w:lineRule="auto"/>
            </w:pPr>
          </w:p>
        </w:tc>
        <w:tc>
          <w:tcPr>
            <w:tcW w:w="0" w:type="auto"/>
            <w:vMerge/>
            <w:vAlign w:val="center"/>
            <w:hideMark/>
          </w:tcPr>
          <w:p w14:paraId="17D45E85" w14:textId="77777777" w:rsidR="00877F92" w:rsidRPr="003E511E" w:rsidRDefault="00877F92" w:rsidP="000870FB">
            <w:pPr>
              <w:bidi w:val="0"/>
              <w:spacing w:line="240" w:lineRule="auto"/>
            </w:pPr>
          </w:p>
        </w:tc>
        <w:tc>
          <w:tcPr>
            <w:tcW w:w="520" w:type="pct"/>
            <w:tcBorders>
              <w:top w:val="single" w:sz="4" w:space="0" w:color="auto"/>
              <w:left w:val="single" w:sz="4" w:space="0" w:color="auto"/>
              <w:bottom w:val="single" w:sz="4" w:space="0" w:color="auto"/>
              <w:right w:val="single" w:sz="4" w:space="0" w:color="auto"/>
            </w:tcBorders>
            <w:vAlign w:val="center"/>
            <w:hideMark/>
          </w:tcPr>
          <w:p w14:paraId="493AC159" w14:textId="77777777" w:rsidR="00877F92" w:rsidRPr="003E511E" w:rsidRDefault="00877F92" w:rsidP="000870FB">
            <w:pPr>
              <w:bidi w:val="0"/>
              <w:spacing w:line="240" w:lineRule="auto"/>
              <w:jc w:val="center"/>
              <w:rPr>
                <w:color w:val="000000" w:themeColor="text1"/>
                <w:sz w:val="18"/>
                <w:szCs w:val="18"/>
              </w:rPr>
            </w:pPr>
            <w:r w:rsidRPr="003E511E">
              <w:rPr>
                <w:color w:val="000000" w:themeColor="text1"/>
                <w:sz w:val="18"/>
                <w:szCs w:val="18"/>
              </w:rPr>
              <w:t>R</w:t>
            </w:r>
          </w:p>
        </w:tc>
        <w:tc>
          <w:tcPr>
            <w:tcW w:w="458" w:type="pct"/>
            <w:tcBorders>
              <w:top w:val="single" w:sz="4" w:space="0" w:color="auto"/>
              <w:left w:val="single" w:sz="4" w:space="0" w:color="auto"/>
              <w:bottom w:val="single" w:sz="4" w:space="0" w:color="auto"/>
              <w:right w:val="single" w:sz="4" w:space="0" w:color="auto"/>
            </w:tcBorders>
            <w:vAlign w:val="center"/>
            <w:hideMark/>
          </w:tcPr>
          <w:p w14:paraId="6E18538A" w14:textId="77777777" w:rsidR="00877F92" w:rsidRPr="003E511E" w:rsidRDefault="00877F92" w:rsidP="000870FB">
            <w:pPr>
              <w:bidi w:val="0"/>
              <w:spacing w:line="240" w:lineRule="auto"/>
              <w:jc w:val="center"/>
              <w:rPr>
                <w:color w:val="000000" w:themeColor="text1"/>
                <w:sz w:val="18"/>
                <w:szCs w:val="18"/>
              </w:rPr>
            </w:pPr>
            <w:r w:rsidRPr="003E511E">
              <w:rPr>
                <w:color w:val="000000" w:themeColor="text1"/>
                <w:sz w:val="18"/>
                <w:szCs w:val="18"/>
              </w:rPr>
              <w:t>L</w:t>
            </w:r>
          </w:p>
        </w:tc>
        <w:tc>
          <w:tcPr>
            <w:tcW w:w="458" w:type="pct"/>
            <w:tcBorders>
              <w:top w:val="single" w:sz="4" w:space="0" w:color="auto"/>
              <w:left w:val="single" w:sz="4" w:space="0" w:color="auto"/>
              <w:bottom w:val="single" w:sz="4" w:space="0" w:color="auto"/>
              <w:right w:val="single" w:sz="4" w:space="0" w:color="auto"/>
            </w:tcBorders>
            <w:vAlign w:val="center"/>
            <w:hideMark/>
          </w:tcPr>
          <w:p w14:paraId="3649B7AA" w14:textId="77777777" w:rsidR="00877F92" w:rsidRPr="003E511E" w:rsidRDefault="00877F92" w:rsidP="000870FB">
            <w:pPr>
              <w:bidi w:val="0"/>
              <w:spacing w:line="240" w:lineRule="auto"/>
              <w:jc w:val="center"/>
              <w:rPr>
                <w:color w:val="000000" w:themeColor="text1"/>
                <w:sz w:val="18"/>
                <w:szCs w:val="18"/>
              </w:rPr>
            </w:pPr>
            <w:r w:rsidRPr="003E511E">
              <w:rPr>
                <w:color w:val="000000" w:themeColor="text1"/>
                <w:sz w:val="18"/>
                <w:szCs w:val="18"/>
              </w:rPr>
              <w:t>R</w:t>
            </w:r>
          </w:p>
        </w:tc>
        <w:tc>
          <w:tcPr>
            <w:tcW w:w="458" w:type="pct"/>
            <w:tcBorders>
              <w:top w:val="single" w:sz="4" w:space="0" w:color="auto"/>
              <w:left w:val="single" w:sz="4" w:space="0" w:color="auto"/>
              <w:bottom w:val="single" w:sz="4" w:space="0" w:color="auto"/>
              <w:right w:val="single" w:sz="4" w:space="0" w:color="auto"/>
            </w:tcBorders>
            <w:vAlign w:val="center"/>
            <w:hideMark/>
          </w:tcPr>
          <w:p w14:paraId="4517C934" w14:textId="77777777" w:rsidR="00877F92" w:rsidRPr="003E511E" w:rsidRDefault="00877F92" w:rsidP="000870FB">
            <w:pPr>
              <w:bidi w:val="0"/>
              <w:spacing w:line="240" w:lineRule="auto"/>
              <w:jc w:val="center"/>
              <w:rPr>
                <w:color w:val="000000" w:themeColor="text1"/>
                <w:sz w:val="18"/>
                <w:szCs w:val="18"/>
              </w:rPr>
            </w:pPr>
            <w:r w:rsidRPr="003E511E">
              <w:rPr>
                <w:color w:val="000000" w:themeColor="text1"/>
                <w:sz w:val="18"/>
                <w:szCs w:val="18"/>
              </w:rPr>
              <w:t>L</w:t>
            </w:r>
          </w:p>
        </w:tc>
        <w:tc>
          <w:tcPr>
            <w:tcW w:w="395" w:type="pct"/>
            <w:tcBorders>
              <w:top w:val="single" w:sz="4" w:space="0" w:color="auto"/>
              <w:left w:val="single" w:sz="4" w:space="0" w:color="auto"/>
              <w:bottom w:val="single" w:sz="4" w:space="0" w:color="auto"/>
              <w:right w:val="single" w:sz="4" w:space="0" w:color="auto"/>
            </w:tcBorders>
            <w:vAlign w:val="center"/>
            <w:hideMark/>
          </w:tcPr>
          <w:p w14:paraId="3C8E9E91" w14:textId="77777777" w:rsidR="00877F92" w:rsidRPr="003E511E" w:rsidRDefault="00877F92" w:rsidP="000870FB">
            <w:pPr>
              <w:bidi w:val="0"/>
              <w:spacing w:line="240" w:lineRule="auto"/>
              <w:jc w:val="center"/>
              <w:rPr>
                <w:color w:val="000000" w:themeColor="text1"/>
                <w:sz w:val="18"/>
                <w:szCs w:val="18"/>
              </w:rPr>
            </w:pPr>
            <w:r w:rsidRPr="003E511E">
              <w:rPr>
                <w:color w:val="000000" w:themeColor="text1"/>
                <w:sz w:val="18"/>
                <w:szCs w:val="18"/>
              </w:rPr>
              <w:t>R</w:t>
            </w:r>
          </w:p>
        </w:tc>
        <w:tc>
          <w:tcPr>
            <w:tcW w:w="332" w:type="pct"/>
            <w:tcBorders>
              <w:top w:val="single" w:sz="4" w:space="0" w:color="auto"/>
              <w:left w:val="single" w:sz="4" w:space="0" w:color="auto"/>
              <w:bottom w:val="single" w:sz="4" w:space="0" w:color="auto"/>
              <w:right w:val="single" w:sz="4" w:space="0" w:color="auto"/>
            </w:tcBorders>
            <w:vAlign w:val="center"/>
            <w:hideMark/>
          </w:tcPr>
          <w:p w14:paraId="4665EFE0" w14:textId="77777777" w:rsidR="00877F92" w:rsidRPr="003E511E" w:rsidRDefault="00877F92" w:rsidP="000870FB">
            <w:pPr>
              <w:bidi w:val="0"/>
              <w:spacing w:line="240" w:lineRule="auto"/>
              <w:jc w:val="center"/>
              <w:rPr>
                <w:color w:val="000000" w:themeColor="text1"/>
                <w:sz w:val="18"/>
                <w:szCs w:val="18"/>
              </w:rPr>
            </w:pPr>
            <w:r w:rsidRPr="003E511E">
              <w:rPr>
                <w:color w:val="000000" w:themeColor="text1"/>
                <w:sz w:val="18"/>
                <w:szCs w:val="18"/>
              </w:rPr>
              <w:t>L</w:t>
            </w:r>
          </w:p>
        </w:tc>
        <w:tc>
          <w:tcPr>
            <w:tcW w:w="0" w:type="auto"/>
            <w:vMerge/>
            <w:vAlign w:val="center"/>
            <w:hideMark/>
          </w:tcPr>
          <w:p w14:paraId="4FB03DFD" w14:textId="77777777" w:rsidR="00877F92" w:rsidRPr="003E511E" w:rsidRDefault="00877F92" w:rsidP="000870FB">
            <w:pPr>
              <w:bidi w:val="0"/>
              <w:spacing w:line="240" w:lineRule="auto"/>
            </w:pPr>
          </w:p>
        </w:tc>
      </w:tr>
      <w:tr w:rsidR="00877F92" w:rsidRPr="003E511E" w14:paraId="7B203440"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859C36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Ramaley (1913)</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6A97A10"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0.1556</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EBCB47F"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0.0809</w:t>
            </w:r>
          </w:p>
        </w:tc>
        <w:tc>
          <w:tcPr>
            <w:tcW w:w="520" w:type="pct"/>
            <w:tcBorders>
              <w:top w:val="single" w:sz="4" w:space="0" w:color="auto"/>
              <w:left w:val="single" w:sz="4" w:space="0" w:color="auto"/>
              <w:bottom w:val="nil"/>
              <w:right w:val="single" w:sz="4" w:space="0" w:color="auto"/>
            </w:tcBorders>
            <w:vAlign w:val="center"/>
            <w:hideMark/>
          </w:tcPr>
          <w:p w14:paraId="7865293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841</w:t>
            </w:r>
          </w:p>
        </w:tc>
        <w:tc>
          <w:tcPr>
            <w:tcW w:w="458" w:type="pct"/>
            <w:tcBorders>
              <w:top w:val="single" w:sz="4" w:space="0" w:color="auto"/>
              <w:left w:val="single" w:sz="4" w:space="0" w:color="auto"/>
              <w:bottom w:val="nil"/>
              <w:right w:val="single" w:sz="4" w:space="0" w:color="auto"/>
            </w:tcBorders>
            <w:vAlign w:val="center"/>
            <w:hideMark/>
          </w:tcPr>
          <w:p w14:paraId="5BEA8B2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115</w:t>
            </w:r>
          </w:p>
        </w:tc>
        <w:tc>
          <w:tcPr>
            <w:tcW w:w="458" w:type="pct"/>
            <w:tcBorders>
              <w:top w:val="single" w:sz="4" w:space="0" w:color="auto"/>
              <w:left w:val="single" w:sz="4" w:space="0" w:color="auto"/>
              <w:bottom w:val="nil"/>
              <w:right w:val="single" w:sz="4" w:space="0" w:color="auto"/>
            </w:tcBorders>
            <w:vAlign w:val="center"/>
            <w:hideMark/>
          </w:tcPr>
          <w:p w14:paraId="4FE93A4C"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113</w:t>
            </w:r>
          </w:p>
        </w:tc>
        <w:tc>
          <w:tcPr>
            <w:tcW w:w="458" w:type="pct"/>
            <w:tcBorders>
              <w:top w:val="single" w:sz="4" w:space="0" w:color="auto"/>
              <w:left w:val="single" w:sz="4" w:space="0" w:color="auto"/>
              <w:bottom w:val="nil"/>
              <w:right w:val="single" w:sz="4" w:space="0" w:color="auto"/>
            </w:tcBorders>
            <w:vAlign w:val="center"/>
            <w:hideMark/>
          </w:tcPr>
          <w:p w14:paraId="416E5B5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54</w:t>
            </w:r>
          </w:p>
        </w:tc>
        <w:tc>
          <w:tcPr>
            <w:tcW w:w="395" w:type="pct"/>
            <w:tcBorders>
              <w:top w:val="single" w:sz="4" w:space="0" w:color="auto"/>
              <w:left w:val="single" w:sz="4" w:space="0" w:color="auto"/>
              <w:bottom w:val="nil"/>
              <w:right w:val="single" w:sz="4" w:space="0" w:color="auto"/>
            </w:tcBorders>
            <w:vAlign w:val="center"/>
            <w:hideMark/>
          </w:tcPr>
          <w:p w14:paraId="41B3CBE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w:t>
            </w:r>
          </w:p>
        </w:tc>
        <w:tc>
          <w:tcPr>
            <w:tcW w:w="332" w:type="pct"/>
            <w:tcBorders>
              <w:top w:val="single" w:sz="4" w:space="0" w:color="auto"/>
              <w:left w:val="single" w:sz="4" w:space="0" w:color="auto"/>
              <w:bottom w:val="nil"/>
              <w:right w:val="single" w:sz="4" w:space="0" w:color="auto"/>
            </w:tcBorders>
            <w:vAlign w:val="center"/>
            <w:hideMark/>
          </w:tcPr>
          <w:p w14:paraId="29A199C9"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7</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37957116"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18.897***</w:t>
            </w:r>
          </w:p>
        </w:tc>
      </w:tr>
      <w:tr w:rsidR="00877F92" w:rsidRPr="003E511E" w14:paraId="6A2240A3" w14:textId="77777777" w:rsidTr="4BCCFDAB">
        <w:trPr>
          <w:trHeight w:val="57"/>
        </w:trPr>
        <w:tc>
          <w:tcPr>
            <w:tcW w:w="0" w:type="auto"/>
            <w:vMerge/>
            <w:vAlign w:val="center"/>
            <w:hideMark/>
          </w:tcPr>
          <w:p w14:paraId="1D818499"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CC8931D"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5C0757D"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hideMark/>
          </w:tcPr>
          <w:p w14:paraId="4367E77E"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822.76</w:t>
            </w:r>
          </w:p>
        </w:tc>
        <w:tc>
          <w:tcPr>
            <w:tcW w:w="458" w:type="pct"/>
            <w:tcBorders>
              <w:top w:val="nil"/>
              <w:left w:val="single" w:sz="4" w:space="0" w:color="auto"/>
              <w:bottom w:val="single" w:sz="4" w:space="0" w:color="auto"/>
              <w:right w:val="single" w:sz="4" w:space="0" w:color="auto"/>
            </w:tcBorders>
            <w:vAlign w:val="center"/>
            <w:hideMark/>
          </w:tcPr>
          <w:p w14:paraId="0428B7A0"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133.24</w:t>
            </w:r>
          </w:p>
        </w:tc>
        <w:tc>
          <w:tcPr>
            <w:tcW w:w="458" w:type="pct"/>
            <w:tcBorders>
              <w:top w:val="nil"/>
              <w:left w:val="single" w:sz="4" w:space="0" w:color="auto"/>
              <w:bottom w:val="single" w:sz="4" w:space="0" w:color="auto"/>
              <w:right w:val="single" w:sz="4" w:space="0" w:color="auto"/>
            </w:tcBorders>
            <w:vAlign w:val="center"/>
            <w:hideMark/>
          </w:tcPr>
          <w:p w14:paraId="2919295A"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126.96</w:t>
            </w:r>
          </w:p>
        </w:tc>
        <w:tc>
          <w:tcPr>
            <w:tcW w:w="458" w:type="pct"/>
            <w:tcBorders>
              <w:top w:val="nil"/>
              <w:left w:val="single" w:sz="4" w:space="0" w:color="auto"/>
              <w:bottom w:val="single" w:sz="4" w:space="0" w:color="auto"/>
              <w:right w:val="single" w:sz="4" w:space="0" w:color="auto"/>
            </w:tcBorders>
            <w:vAlign w:val="center"/>
            <w:hideMark/>
          </w:tcPr>
          <w:p w14:paraId="45542C5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40.04</w:t>
            </w:r>
          </w:p>
        </w:tc>
        <w:tc>
          <w:tcPr>
            <w:tcW w:w="395" w:type="pct"/>
            <w:tcBorders>
              <w:top w:val="nil"/>
              <w:left w:val="single" w:sz="4" w:space="0" w:color="auto"/>
              <w:bottom w:val="single" w:sz="4" w:space="0" w:color="auto"/>
              <w:right w:val="single" w:sz="4" w:space="0" w:color="auto"/>
            </w:tcBorders>
            <w:vAlign w:val="center"/>
            <w:hideMark/>
          </w:tcPr>
          <w:p w14:paraId="493542B2"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5.28</w:t>
            </w:r>
          </w:p>
        </w:tc>
        <w:tc>
          <w:tcPr>
            <w:tcW w:w="332" w:type="pct"/>
            <w:tcBorders>
              <w:top w:val="nil"/>
              <w:left w:val="single" w:sz="4" w:space="0" w:color="auto"/>
              <w:bottom w:val="single" w:sz="4" w:space="0" w:color="auto"/>
              <w:right w:val="single" w:sz="4" w:space="0" w:color="auto"/>
            </w:tcBorders>
            <w:vAlign w:val="center"/>
            <w:hideMark/>
          </w:tcPr>
          <w:p w14:paraId="1B4C78A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2.72</w:t>
            </w:r>
          </w:p>
        </w:tc>
        <w:tc>
          <w:tcPr>
            <w:tcW w:w="0" w:type="auto"/>
            <w:vMerge/>
            <w:vAlign w:val="center"/>
            <w:hideMark/>
          </w:tcPr>
          <w:p w14:paraId="5FBCD41D"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01AEE3F9"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F16A0D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Chamberlain (1928)</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224C94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0.0477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384A3741"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0.0333</w:t>
            </w:r>
          </w:p>
        </w:tc>
        <w:tc>
          <w:tcPr>
            <w:tcW w:w="520" w:type="pct"/>
            <w:tcBorders>
              <w:top w:val="single" w:sz="4" w:space="0" w:color="auto"/>
              <w:left w:val="single" w:sz="4" w:space="0" w:color="auto"/>
              <w:bottom w:val="nil"/>
              <w:right w:val="single" w:sz="4" w:space="0" w:color="auto"/>
            </w:tcBorders>
            <w:vAlign w:val="center"/>
            <w:hideMark/>
          </w:tcPr>
          <w:p w14:paraId="123694A1"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6917</w:t>
            </w:r>
          </w:p>
        </w:tc>
        <w:tc>
          <w:tcPr>
            <w:tcW w:w="458" w:type="pct"/>
            <w:tcBorders>
              <w:top w:val="single" w:sz="4" w:space="0" w:color="auto"/>
              <w:left w:val="single" w:sz="4" w:space="0" w:color="auto"/>
              <w:bottom w:val="nil"/>
              <w:right w:val="single" w:sz="4" w:space="0" w:color="auto"/>
            </w:tcBorders>
            <w:vAlign w:val="center"/>
            <w:hideMark/>
          </w:tcPr>
          <w:p w14:paraId="52F09A10"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308</w:t>
            </w:r>
          </w:p>
        </w:tc>
        <w:tc>
          <w:tcPr>
            <w:tcW w:w="458" w:type="pct"/>
            <w:tcBorders>
              <w:top w:val="single" w:sz="4" w:space="0" w:color="auto"/>
              <w:left w:val="single" w:sz="4" w:space="0" w:color="auto"/>
              <w:bottom w:val="nil"/>
              <w:right w:val="single" w:sz="4" w:space="0" w:color="auto"/>
            </w:tcBorders>
            <w:vAlign w:val="center"/>
            <w:hideMark/>
          </w:tcPr>
          <w:p w14:paraId="73532CC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411</w:t>
            </w:r>
          </w:p>
        </w:tc>
        <w:tc>
          <w:tcPr>
            <w:tcW w:w="458" w:type="pct"/>
            <w:tcBorders>
              <w:top w:val="single" w:sz="4" w:space="0" w:color="auto"/>
              <w:left w:val="single" w:sz="4" w:space="0" w:color="auto"/>
              <w:bottom w:val="nil"/>
              <w:right w:val="single" w:sz="4" w:space="0" w:color="auto"/>
            </w:tcBorders>
            <w:vAlign w:val="center"/>
            <w:hideMark/>
          </w:tcPr>
          <w:p w14:paraId="58E9CDBF"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53</w:t>
            </w:r>
          </w:p>
        </w:tc>
        <w:tc>
          <w:tcPr>
            <w:tcW w:w="395" w:type="pct"/>
            <w:tcBorders>
              <w:top w:val="single" w:sz="4" w:space="0" w:color="auto"/>
              <w:left w:val="single" w:sz="4" w:space="0" w:color="auto"/>
              <w:bottom w:val="nil"/>
              <w:right w:val="single" w:sz="4" w:space="0" w:color="auto"/>
            </w:tcBorders>
            <w:vAlign w:val="center"/>
            <w:hideMark/>
          </w:tcPr>
          <w:p w14:paraId="1C86F12E"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18</w:t>
            </w:r>
          </w:p>
        </w:tc>
        <w:tc>
          <w:tcPr>
            <w:tcW w:w="332" w:type="pct"/>
            <w:tcBorders>
              <w:top w:val="single" w:sz="4" w:space="0" w:color="auto"/>
              <w:left w:val="single" w:sz="4" w:space="0" w:color="auto"/>
              <w:bottom w:val="nil"/>
              <w:right w:val="single" w:sz="4" w:space="0" w:color="auto"/>
            </w:tcBorders>
            <w:vAlign w:val="center"/>
            <w:hideMark/>
          </w:tcPr>
          <w:p w14:paraId="7FDF2E8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7</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3009C3F2"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1.709</w:t>
            </w:r>
          </w:p>
        </w:tc>
      </w:tr>
      <w:tr w:rsidR="00877F92" w:rsidRPr="003E511E" w14:paraId="4A86636B" w14:textId="77777777" w:rsidTr="4BCCFDAB">
        <w:trPr>
          <w:trHeight w:val="57"/>
        </w:trPr>
        <w:tc>
          <w:tcPr>
            <w:tcW w:w="0" w:type="auto"/>
            <w:vMerge/>
            <w:vAlign w:val="center"/>
            <w:hideMark/>
          </w:tcPr>
          <w:p w14:paraId="2D6C7EC1"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6478DE7"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721BB4F3"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hideMark/>
          </w:tcPr>
          <w:p w14:paraId="2BF9CCE8"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6912.7</w:t>
            </w:r>
          </w:p>
        </w:tc>
        <w:tc>
          <w:tcPr>
            <w:tcW w:w="458" w:type="pct"/>
            <w:tcBorders>
              <w:top w:val="nil"/>
              <w:left w:val="single" w:sz="4" w:space="0" w:color="auto"/>
              <w:bottom w:val="single" w:sz="4" w:space="0" w:color="auto"/>
              <w:right w:val="single" w:sz="4" w:space="0" w:color="auto"/>
            </w:tcBorders>
            <w:vAlign w:val="center"/>
            <w:hideMark/>
          </w:tcPr>
          <w:p w14:paraId="2936B939"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312.3</w:t>
            </w:r>
          </w:p>
        </w:tc>
        <w:tc>
          <w:tcPr>
            <w:tcW w:w="458" w:type="pct"/>
            <w:tcBorders>
              <w:top w:val="nil"/>
              <w:left w:val="single" w:sz="4" w:space="0" w:color="auto"/>
              <w:bottom w:val="single" w:sz="4" w:space="0" w:color="auto"/>
              <w:right w:val="single" w:sz="4" w:space="0" w:color="auto"/>
            </w:tcBorders>
            <w:vAlign w:val="center"/>
            <w:hideMark/>
          </w:tcPr>
          <w:p w14:paraId="336C8A7D"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412.74</w:t>
            </w:r>
          </w:p>
        </w:tc>
        <w:tc>
          <w:tcPr>
            <w:tcW w:w="458" w:type="pct"/>
            <w:tcBorders>
              <w:top w:val="nil"/>
              <w:left w:val="single" w:sz="4" w:space="0" w:color="auto"/>
              <w:bottom w:val="single" w:sz="4" w:space="0" w:color="auto"/>
              <w:right w:val="single" w:sz="4" w:space="0" w:color="auto"/>
            </w:tcBorders>
            <w:vAlign w:val="center"/>
            <w:hideMark/>
          </w:tcPr>
          <w:p w14:paraId="66099B86"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51.26</w:t>
            </w:r>
          </w:p>
        </w:tc>
        <w:tc>
          <w:tcPr>
            <w:tcW w:w="395" w:type="pct"/>
            <w:tcBorders>
              <w:top w:val="nil"/>
              <w:left w:val="single" w:sz="4" w:space="0" w:color="auto"/>
              <w:bottom w:val="single" w:sz="4" w:space="0" w:color="auto"/>
              <w:right w:val="single" w:sz="4" w:space="0" w:color="auto"/>
            </w:tcBorders>
            <w:vAlign w:val="center"/>
          </w:tcPr>
          <w:p w14:paraId="19A053C6"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20.56</w:t>
            </w:r>
          </w:p>
        </w:tc>
        <w:tc>
          <w:tcPr>
            <w:tcW w:w="332" w:type="pct"/>
            <w:tcBorders>
              <w:top w:val="nil"/>
              <w:left w:val="single" w:sz="4" w:space="0" w:color="auto"/>
              <w:bottom w:val="single" w:sz="4" w:space="0" w:color="auto"/>
              <w:right w:val="single" w:sz="4" w:space="0" w:color="auto"/>
            </w:tcBorders>
            <w:vAlign w:val="center"/>
          </w:tcPr>
          <w:p w14:paraId="36BAA29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4.44</w:t>
            </w:r>
          </w:p>
        </w:tc>
        <w:tc>
          <w:tcPr>
            <w:tcW w:w="0" w:type="auto"/>
            <w:vMerge/>
            <w:vAlign w:val="center"/>
            <w:hideMark/>
          </w:tcPr>
          <w:p w14:paraId="30FBE4D4"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30C13CE5"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0A0E7E0"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Rife (1940)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57EC345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0.0877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1BA1081C"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0.0450</w:t>
            </w:r>
          </w:p>
        </w:tc>
        <w:tc>
          <w:tcPr>
            <w:tcW w:w="520" w:type="pct"/>
            <w:tcBorders>
              <w:top w:val="single" w:sz="4" w:space="0" w:color="auto"/>
              <w:left w:val="single" w:sz="4" w:space="0" w:color="auto"/>
              <w:bottom w:val="nil"/>
              <w:right w:val="single" w:sz="4" w:space="0" w:color="auto"/>
            </w:tcBorders>
            <w:vAlign w:val="center"/>
            <w:hideMark/>
          </w:tcPr>
          <w:p w14:paraId="0BC0E27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1842</w:t>
            </w:r>
          </w:p>
        </w:tc>
        <w:tc>
          <w:tcPr>
            <w:tcW w:w="458" w:type="pct"/>
            <w:tcBorders>
              <w:top w:val="single" w:sz="4" w:space="0" w:color="auto"/>
              <w:left w:val="single" w:sz="4" w:space="0" w:color="auto"/>
              <w:bottom w:val="nil"/>
              <w:right w:val="single" w:sz="4" w:space="0" w:color="auto"/>
            </w:tcBorders>
            <w:vAlign w:val="center"/>
            <w:hideMark/>
          </w:tcPr>
          <w:p w14:paraId="01BD470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151</w:t>
            </w:r>
          </w:p>
        </w:tc>
        <w:tc>
          <w:tcPr>
            <w:tcW w:w="458" w:type="pct"/>
            <w:tcBorders>
              <w:top w:val="single" w:sz="4" w:space="0" w:color="auto"/>
              <w:left w:val="single" w:sz="4" w:space="0" w:color="auto"/>
              <w:bottom w:val="nil"/>
              <w:right w:val="single" w:sz="4" w:space="0" w:color="auto"/>
            </w:tcBorders>
            <w:vAlign w:val="center"/>
            <w:hideMark/>
          </w:tcPr>
          <w:p w14:paraId="555A8FD0"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140</w:t>
            </w:r>
          </w:p>
        </w:tc>
        <w:tc>
          <w:tcPr>
            <w:tcW w:w="458" w:type="pct"/>
            <w:tcBorders>
              <w:top w:val="single" w:sz="4" w:space="0" w:color="auto"/>
              <w:left w:val="single" w:sz="4" w:space="0" w:color="auto"/>
              <w:bottom w:val="nil"/>
              <w:right w:val="single" w:sz="4" w:space="0" w:color="auto"/>
            </w:tcBorders>
            <w:vAlign w:val="center"/>
            <w:hideMark/>
          </w:tcPr>
          <w:p w14:paraId="0E4C083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34</w:t>
            </w:r>
          </w:p>
        </w:tc>
        <w:tc>
          <w:tcPr>
            <w:tcW w:w="395" w:type="pct"/>
            <w:tcBorders>
              <w:top w:val="single" w:sz="4" w:space="0" w:color="auto"/>
              <w:left w:val="single" w:sz="4" w:space="0" w:color="auto"/>
              <w:bottom w:val="nil"/>
              <w:right w:val="single" w:sz="4" w:space="0" w:color="auto"/>
            </w:tcBorders>
            <w:vAlign w:val="center"/>
            <w:hideMark/>
          </w:tcPr>
          <w:p w14:paraId="15E3F4CF"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5</w:t>
            </w:r>
          </w:p>
        </w:tc>
        <w:tc>
          <w:tcPr>
            <w:tcW w:w="332" w:type="pct"/>
            <w:tcBorders>
              <w:top w:val="single" w:sz="4" w:space="0" w:color="auto"/>
              <w:left w:val="single" w:sz="4" w:space="0" w:color="auto"/>
              <w:bottom w:val="nil"/>
              <w:right w:val="single" w:sz="4" w:space="0" w:color="auto"/>
            </w:tcBorders>
            <w:vAlign w:val="center"/>
            <w:hideMark/>
          </w:tcPr>
          <w:p w14:paraId="65335FF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6</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7EF5A4D3"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3.142</w:t>
            </w:r>
          </w:p>
        </w:tc>
      </w:tr>
      <w:tr w:rsidR="00877F92" w:rsidRPr="003E511E" w14:paraId="4B3BF309" w14:textId="77777777" w:rsidTr="4BCCFDAB">
        <w:trPr>
          <w:trHeight w:val="57"/>
        </w:trPr>
        <w:tc>
          <w:tcPr>
            <w:tcW w:w="0" w:type="auto"/>
            <w:vMerge/>
            <w:vAlign w:val="center"/>
            <w:hideMark/>
          </w:tcPr>
          <w:p w14:paraId="0049FBFB"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154770B"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1067B6F2"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tcPr>
          <w:p w14:paraId="75E20A86"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1837.84</w:t>
            </w:r>
          </w:p>
        </w:tc>
        <w:tc>
          <w:tcPr>
            <w:tcW w:w="458" w:type="pct"/>
            <w:tcBorders>
              <w:top w:val="nil"/>
              <w:left w:val="single" w:sz="4" w:space="0" w:color="auto"/>
              <w:bottom w:val="single" w:sz="4" w:space="0" w:color="auto"/>
              <w:right w:val="single" w:sz="4" w:space="0" w:color="auto"/>
            </w:tcBorders>
            <w:vAlign w:val="center"/>
          </w:tcPr>
          <w:p w14:paraId="7BBAA1C0"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155.16</w:t>
            </w:r>
          </w:p>
        </w:tc>
        <w:tc>
          <w:tcPr>
            <w:tcW w:w="458" w:type="pct"/>
            <w:tcBorders>
              <w:top w:val="nil"/>
              <w:left w:val="single" w:sz="4" w:space="0" w:color="auto"/>
              <w:bottom w:val="single" w:sz="4" w:space="0" w:color="auto"/>
              <w:right w:val="single" w:sz="4" w:space="0" w:color="auto"/>
            </w:tcBorders>
            <w:vAlign w:val="center"/>
          </w:tcPr>
          <w:p w14:paraId="41DC3252"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141.42</w:t>
            </w:r>
          </w:p>
        </w:tc>
        <w:tc>
          <w:tcPr>
            <w:tcW w:w="458" w:type="pct"/>
            <w:tcBorders>
              <w:top w:val="nil"/>
              <w:left w:val="single" w:sz="4" w:space="0" w:color="auto"/>
              <w:bottom w:val="single" w:sz="4" w:space="0" w:color="auto"/>
              <w:right w:val="single" w:sz="4" w:space="0" w:color="auto"/>
            </w:tcBorders>
            <w:vAlign w:val="center"/>
          </w:tcPr>
          <w:p w14:paraId="37833919"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32.58</w:t>
            </w:r>
          </w:p>
        </w:tc>
        <w:tc>
          <w:tcPr>
            <w:tcW w:w="395" w:type="pct"/>
            <w:tcBorders>
              <w:top w:val="nil"/>
              <w:left w:val="single" w:sz="4" w:space="0" w:color="auto"/>
              <w:bottom w:val="single" w:sz="4" w:space="0" w:color="auto"/>
              <w:right w:val="single" w:sz="4" w:space="0" w:color="auto"/>
            </w:tcBorders>
            <w:vAlign w:val="center"/>
          </w:tcPr>
          <w:p w14:paraId="40324E99"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7.74</w:t>
            </w:r>
          </w:p>
        </w:tc>
        <w:tc>
          <w:tcPr>
            <w:tcW w:w="332" w:type="pct"/>
            <w:tcBorders>
              <w:top w:val="nil"/>
              <w:left w:val="single" w:sz="4" w:space="0" w:color="auto"/>
              <w:bottom w:val="single" w:sz="4" w:space="0" w:color="auto"/>
              <w:right w:val="single" w:sz="4" w:space="0" w:color="auto"/>
            </w:tcBorders>
            <w:vAlign w:val="center"/>
          </w:tcPr>
          <w:p w14:paraId="64FE073E"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3.26</w:t>
            </w:r>
          </w:p>
        </w:tc>
        <w:tc>
          <w:tcPr>
            <w:tcW w:w="0" w:type="auto"/>
            <w:vMerge/>
            <w:vAlign w:val="center"/>
            <w:hideMark/>
          </w:tcPr>
          <w:p w14:paraId="0068B031"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18B3847A"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5E772B1"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Merrell (1975)</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B27D109"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0.2363</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318B0CDA"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0.1540</w:t>
            </w:r>
          </w:p>
        </w:tc>
        <w:tc>
          <w:tcPr>
            <w:tcW w:w="520" w:type="pct"/>
            <w:tcBorders>
              <w:top w:val="single" w:sz="4" w:space="0" w:color="auto"/>
              <w:left w:val="single" w:sz="4" w:space="0" w:color="auto"/>
              <w:bottom w:val="nil"/>
              <w:right w:val="single" w:sz="4" w:space="0" w:color="auto"/>
            </w:tcBorders>
            <w:vAlign w:val="center"/>
            <w:hideMark/>
          </w:tcPr>
          <w:p w14:paraId="3E78E51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140</w:t>
            </w:r>
          </w:p>
        </w:tc>
        <w:tc>
          <w:tcPr>
            <w:tcW w:w="458" w:type="pct"/>
            <w:tcBorders>
              <w:top w:val="single" w:sz="4" w:space="0" w:color="auto"/>
              <w:left w:val="single" w:sz="4" w:space="0" w:color="auto"/>
              <w:bottom w:val="nil"/>
              <w:right w:val="single" w:sz="4" w:space="0" w:color="auto"/>
            </w:tcBorders>
            <w:vAlign w:val="center"/>
            <w:hideMark/>
          </w:tcPr>
          <w:p w14:paraId="3EF920F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34</w:t>
            </w:r>
          </w:p>
        </w:tc>
        <w:tc>
          <w:tcPr>
            <w:tcW w:w="458" w:type="pct"/>
            <w:tcBorders>
              <w:top w:val="single" w:sz="4" w:space="0" w:color="auto"/>
              <w:left w:val="single" w:sz="4" w:space="0" w:color="auto"/>
              <w:bottom w:val="nil"/>
              <w:right w:val="single" w:sz="4" w:space="0" w:color="auto"/>
            </w:tcBorders>
            <w:vAlign w:val="center"/>
            <w:hideMark/>
          </w:tcPr>
          <w:p w14:paraId="7672380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33</w:t>
            </w:r>
          </w:p>
        </w:tc>
        <w:tc>
          <w:tcPr>
            <w:tcW w:w="458" w:type="pct"/>
            <w:tcBorders>
              <w:top w:val="single" w:sz="4" w:space="0" w:color="auto"/>
              <w:left w:val="single" w:sz="4" w:space="0" w:color="auto"/>
              <w:bottom w:val="nil"/>
              <w:right w:val="single" w:sz="4" w:space="0" w:color="auto"/>
            </w:tcBorders>
            <w:vAlign w:val="center"/>
            <w:hideMark/>
          </w:tcPr>
          <w:p w14:paraId="16DC93BA"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20</w:t>
            </w:r>
          </w:p>
        </w:tc>
        <w:tc>
          <w:tcPr>
            <w:tcW w:w="395" w:type="pct"/>
            <w:tcBorders>
              <w:top w:val="single" w:sz="4" w:space="0" w:color="auto"/>
              <w:left w:val="single" w:sz="4" w:space="0" w:color="auto"/>
              <w:bottom w:val="nil"/>
              <w:right w:val="single" w:sz="4" w:space="0" w:color="auto"/>
            </w:tcBorders>
            <w:vAlign w:val="center"/>
            <w:hideMark/>
          </w:tcPr>
          <w:p w14:paraId="271C141F"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8</w:t>
            </w:r>
          </w:p>
        </w:tc>
        <w:tc>
          <w:tcPr>
            <w:tcW w:w="332" w:type="pct"/>
            <w:tcBorders>
              <w:top w:val="single" w:sz="4" w:space="0" w:color="auto"/>
              <w:left w:val="single" w:sz="4" w:space="0" w:color="auto"/>
              <w:bottom w:val="nil"/>
              <w:right w:val="single" w:sz="4" w:space="0" w:color="auto"/>
            </w:tcBorders>
            <w:vAlign w:val="center"/>
            <w:hideMark/>
          </w:tcPr>
          <w:p w14:paraId="7B3CC30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2</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6512AE3F"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4.333*</w:t>
            </w:r>
          </w:p>
        </w:tc>
      </w:tr>
      <w:tr w:rsidR="00877F92" w:rsidRPr="003E511E" w14:paraId="02A86369" w14:textId="77777777" w:rsidTr="4BCCFDAB">
        <w:trPr>
          <w:trHeight w:val="57"/>
        </w:trPr>
        <w:tc>
          <w:tcPr>
            <w:tcW w:w="0" w:type="auto"/>
            <w:vMerge/>
            <w:vAlign w:val="center"/>
            <w:hideMark/>
          </w:tcPr>
          <w:p w14:paraId="39EDEAC7"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77549F71"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475B960"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center"/>
          </w:tcPr>
          <w:p w14:paraId="33554D26"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135.44</w:t>
            </w:r>
          </w:p>
        </w:tc>
        <w:tc>
          <w:tcPr>
            <w:tcW w:w="458" w:type="pct"/>
            <w:tcBorders>
              <w:top w:val="nil"/>
              <w:left w:val="single" w:sz="4" w:space="0" w:color="auto"/>
              <w:bottom w:val="single" w:sz="4" w:space="0" w:color="auto"/>
              <w:right w:val="single" w:sz="4" w:space="0" w:color="auto"/>
            </w:tcBorders>
            <w:vAlign w:val="center"/>
          </w:tcPr>
          <w:p w14:paraId="6A7D8A4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38.56</w:t>
            </w:r>
          </w:p>
        </w:tc>
        <w:tc>
          <w:tcPr>
            <w:tcW w:w="458" w:type="pct"/>
            <w:tcBorders>
              <w:top w:val="nil"/>
              <w:left w:val="single" w:sz="4" w:space="0" w:color="auto"/>
              <w:bottom w:val="single" w:sz="4" w:space="0" w:color="auto"/>
              <w:right w:val="single" w:sz="4" w:space="0" w:color="auto"/>
            </w:tcBorders>
            <w:vAlign w:val="center"/>
          </w:tcPr>
          <w:p w14:paraId="6D2E15E9"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38.73</w:t>
            </w:r>
          </w:p>
        </w:tc>
        <w:tc>
          <w:tcPr>
            <w:tcW w:w="458" w:type="pct"/>
            <w:tcBorders>
              <w:top w:val="nil"/>
              <w:left w:val="single" w:sz="4" w:space="0" w:color="auto"/>
              <w:bottom w:val="single" w:sz="4" w:space="0" w:color="auto"/>
              <w:right w:val="single" w:sz="4" w:space="0" w:color="auto"/>
            </w:tcBorders>
            <w:vAlign w:val="center"/>
          </w:tcPr>
          <w:p w14:paraId="1C0B893A"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24.27</w:t>
            </w:r>
          </w:p>
        </w:tc>
        <w:tc>
          <w:tcPr>
            <w:tcW w:w="395" w:type="pct"/>
            <w:tcBorders>
              <w:top w:val="nil"/>
              <w:left w:val="single" w:sz="4" w:space="0" w:color="auto"/>
              <w:bottom w:val="single" w:sz="4" w:space="0" w:color="auto"/>
              <w:right w:val="single" w:sz="4" w:space="0" w:color="auto"/>
            </w:tcBorders>
            <w:vAlign w:val="center"/>
          </w:tcPr>
          <w:p w14:paraId="019C3A09"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6.83</w:t>
            </w:r>
          </w:p>
        </w:tc>
        <w:tc>
          <w:tcPr>
            <w:tcW w:w="332" w:type="pct"/>
            <w:tcBorders>
              <w:top w:val="nil"/>
              <w:left w:val="single" w:sz="4" w:space="0" w:color="auto"/>
              <w:bottom w:val="single" w:sz="4" w:space="0" w:color="auto"/>
              <w:right w:val="single" w:sz="4" w:space="0" w:color="auto"/>
            </w:tcBorders>
            <w:vAlign w:val="center"/>
          </w:tcPr>
          <w:p w14:paraId="616B151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3.17</w:t>
            </w:r>
          </w:p>
        </w:tc>
        <w:tc>
          <w:tcPr>
            <w:tcW w:w="0" w:type="auto"/>
            <w:vMerge/>
            <w:vAlign w:val="center"/>
            <w:hideMark/>
          </w:tcPr>
          <w:p w14:paraId="641487BE"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0A8C95CC"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10FA6F6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Annett (1973)</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7290044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0.1063</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1A01FEE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0.0407</w:t>
            </w:r>
          </w:p>
        </w:tc>
        <w:tc>
          <w:tcPr>
            <w:tcW w:w="520" w:type="pct"/>
            <w:tcBorders>
              <w:top w:val="single" w:sz="4" w:space="0" w:color="auto"/>
              <w:left w:val="single" w:sz="4" w:space="0" w:color="auto"/>
              <w:bottom w:val="nil"/>
              <w:right w:val="single" w:sz="4" w:space="0" w:color="auto"/>
            </w:tcBorders>
            <w:vAlign w:val="center"/>
            <w:hideMark/>
          </w:tcPr>
          <w:p w14:paraId="599D94C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6206</w:t>
            </w:r>
          </w:p>
        </w:tc>
        <w:tc>
          <w:tcPr>
            <w:tcW w:w="458" w:type="pct"/>
            <w:tcBorders>
              <w:top w:val="single" w:sz="4" w:space="0" w:color="auto"/>
              <w:left w:val="single" w:sz="4" w:space="0" w:color="auto"/>
              <w:bottom w:val="nil"/>
              <w:right w:val="single" w:sz="4" w:space="0" w:color="auto"/>
            </w:tcBorders>
            <w:vAlign w:val="center"/>
            <w:hideMark/>
          </w:tcPr>
          <w:p w14:paraId="0D6259F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669</w:t>
            </w:r>
          </w:p>
        </w:tc>
        <w:tc>
          <w:tcPr>
            <w:tcW w:w="458" w:type="pct"/>
            <w:tcBorders>
              <w:top w:val="single" w:sz="4" w:space="0" w:color="auto"/>
              <w:left w:val="single" w:sz="4" w:space="0" w:color="auto"/>
              <w:bottom w:val="nil"/>
              <w:right w:val="single" w:sz="4" w:space="0" w:color="auto"/>
            </w:tcBorders>
            <w:vAlign w:val="center"/>
            <w:hideMark/>
          </w:tcPr>
          <w:p w14:paraId="1122E66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471</w:t>
            </w:r>
          </w:p>
        </w:tc>
        <w:tc>
          <w:tcPr>
            <w:tcW w:w="458" w:type="pct"/>
            <w:tcBorders>
              <w:top w:val="single" w:sz="4" w:space="0" w:color="auto"/>
              <w:left w:val="single" w:sz="4" w:space="0" w:color="auto"/>
              <w:bottom w:val="nil"/>
              <w:right w:val="single" w:sz="4" w:space="0" w:color="auto"/>
            </w:tcBorders>
            <w:vAlign w:val="center"/>
            <w:hideMark/>
          </w:tcPr>
          <w:p w14:paraId="02EDA65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125</w:t>
            </w:r>
          </w:p>
        </w:tc>
        <w:tc>
          <w:tcPr>
            <w:tcW w:w="395" w:type="pct"/>
            <w:tcBorders>
              <w:top w:val="single" w:sz="4" w:space="0" w:color="auto"/>
              <w:left w:val="single" w:sz="4" w:space="0" w:color="auto"/>
              <w:bottom w:val="nil"/>
              <w:right w:val="single" w:sz="4" w:space="0" w:color="auto"/>
            </w:tcBorders>
            <w:vAlign w:val="center"/>
            <w:hideMark/>
          </w:tcPr>
          <w:p w14:paraId="7212C51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5</w:t>
            </w:r>
          </w:p>
        </w:tc>
        <w:tc>
          <w:tcPr>
            <w:tcW w:w="332" w:type="pct"/>
            <w:tcBorders>
              <w:top w:val="single" w:sz="4" w:space="0" w:color="auto"/>
              <w:left w:val="single" w:sz="4" w:space="0" w:color="auto"/>
              <w:bottom w:val="nil"/>
              <w:right w:val="single" w:sz="4" w:space="0" w:color="auto"/>
            </w:tcBorders>
            <w:vAlign w:val="center"/>
            <w:hideMark/>
          </w:tcPr>
          <w:p w14:paraId="55202F1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4EBB828F"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0.77</w:t>
            </w:r>
          </w:p>
        </w:tc>
      </w:tr>
      <w:tr w:rsidR="00877F92" w:rsidRPr="003E511E" w14:paraId="40D98342" w14:textId="77777777" w:rsidTr="4BCCFDAB">
        <w:trPr>
          <w:trHeight w:val="57"/>
        </w:trPr>
        <w:tc>
          <w:tcPr>
            <w:tcW w:w="0" w:type="auto"/>
            <w:vMerge/>
            <w:vAlign w:val="center"/>
            <w:hideMark/>
          </w:tcPr>
          <w:p w14:paraId="4E5B7186"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251F0749"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2673AAF"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tcPr>
          <w:p w14:paraId="3D432A22"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6203.64</w:t>
            </w:r>
          </w:p>
        </w:tc>
        <w:tc>
          <w:tcPr>
            <w:tcW w:w="458" w:type="pct"/>
            <w:tcBorders>
              <w:top w:val="nil"/>
              <w:left w:val="single" w:sz="4" w:space="0" w:color="auto"/>
              <w:bottom w:val="single" w:sz="4" w:space="0" w:color="auto"/>
              <w:right w:val="single" w:sz="4" w:space="0" w:color="auto"/>
            </w:tcBorders>
          </w:tcPr>
          <w:p w14:paraId="54B43D08"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671.36</w:t>
            </w:r>
          </w:p>
        </w:tc>
        <w:tc>
          <w:tcPr>
            <w:tcW w:w="458" w:type="pct"/>
            <w:tcBorders>
              <w:top w:val="nil"/>
              <w:left w:val="single" w:sz="4" w:space="0" w:color="auto"/>
              <w:bottom w:val="single" w:sz="4" w:space="0" w:color="auto"/>
              <w:right w:val="single" w:sz="4" w:space="0" w:color="auto"/>
            </w:tcBorders>
          </w:tcPr>
          <w:p w14:paraId="21963E37"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474.23</w:t>
            </w:r>
          </w:p>
        </w:tc>
        <w:tc>
          <w:tcPr>
            <w:tcW w:w="458" w:type="pct"/>
            <w:tcBorders>
              <w:top w:val="nil"/>
              <w:left w:val="single" w:sz="4" w:space="0" w:color="auto"/>
              <w:bottom w:val="single" w:sz="4" w:space="0" w:color="auto"/>
              <w:right w:val="single" w:sz="4" w:space="0" w:color="auto"/>
            </w:tcBorders>
          </w:tcPr>
          <w:p w14:paraId="1BDD837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121.77</w:t>
            </w:r>
          </w:p>
        </w:tc>
        <w:tc>
          <w:tcPr>
            <w:tcW w:w="395" w:type="pct"/>
            <w:tcBorders>
              <w:top w:val="nil"/>
              <w:left w:val="single" w:sz="4" w:space="0" w:color="auto"/>
              <w:bottom w:val="single" w:sz="4" w:space="0" w:color="auto"/>
              <w:right w:val="single" w:sz="4" w:space="0" w:color="auto"/>
            </w:tcBorders>
          </w:tcPr>
          <w:p w14:paraId="1C08807C"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4.13</w:t>
            </w:r>
          </w:p>
        </w:tc>
        <w:tc>
          <w:tcPr>
            <w:tcW w:w="332" w:type="pct"/>
            <w:tcBorders>
              <w:top w:val="nil"/>
              <w:left w:val="single" w:sz="4" w:space="0" w:color="auto"/>
              <w:bottom w:val="single" w:sz="4" w:space="0" w:color="auto"/>
              <w:right w:val="single" w:sz="4" w:space="0" w:color="auto"/>
            </w:tcBorders>
          </w:tcPr>
          <w:p w14:paraId="0D35E73F"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1.87</w:t>
            </w:r>
          </w:p>
        </w:tc>
        <w:tc>
          <w:tcPr>
            <w:tcW w:w="0" w:type="auto"/>
            <w:vMerge/>
            <w:vAlign w:val="center"/>
            <w:hideMark/>
          </w:tcPr>
          <w:p w14:paraId="67F51953"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56E22B6B"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38D4959" w14:textId="77777777" w:rsidR="00877F92" w:rsidRPr="003E511E" w:rsidRDefault="00877F92" w:rsidP="000870FB">
            <w:pPr>
              <w:bidi w:val="0"/>
              <w:spacing w:line="240" w:lineRule="auto"/>
              <w:jc w:val="center"/>
              <w:rPr>
                <w:color w:val="000000" w:themeColor="text1"/>
                <w:sz w:val="16"/>
                <w:szCs w:val="16"/>
              </w:rPr>
            </w:pPr>
            <w:proofErr w:type="spellStart"/>
            <w:r w:rsidRPr="003E511E">
              <w:rPr>
                <w:color w:val="000000" w:themeColor="text1"/>
                <w:sz w:val="16"/>
                <w:szCs w:val="16"/>
              </w:rPr>
              <w:t>Ferronato</w:t>
            </w:r>
            <w:proofErr w:type="spellEnd"/>
            <w:r w:rsidRPr="003E511E">
              <w:rPr>
                <w:color w:val="000000" w:themeColor="text1"/>
                <w:sz w:val="16"/>
                <w:szCs w:val="16"/>
              </w:rPr>
              <w:t xml:space="preserve"> et al. (1974)</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E43DB6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0.0976</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5C4428C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0.0976</w:t>
            </w:r>
          </w:p>
        </w:tc>
        <w:tc>
          <w:tcPr>
            <w:tcW w:w="520" w:type="pct"/>
            <w:tcBorders>
              <w:top w:val="single" w:sz="4" w:space="0" w:color="auto"/>
              <w:left w:val="single" w:sz="4" w:space="0" w:color="auto"/>
              <w:bottom w:val="nil"/>
              <w:right w:val="single" w:sz="4" w:space="0" w:color="auto"/>
            </w:tcBorders>
            <w:vAlign w:val="center"/>
            <w:hideMark/>
          </w:tcPr>
          <w:p w14:paraId="3DDD1C8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154</w:t>
            </w:r>
          </w:p>
        </w:tc>
        <w:tc>
          <w:tcPr>
            <w:tcW w:w="458" w:type="pct"/>
            <w:tcBorders>
              <w:top w:val="single" w:sz="4" w:space="0" w:color="auto"/>
              <w:left w:val="single" w:sz="4" w:space="0" w:color="auto"/>
              <w:bottom w:val="nil"/>
              <w:right w:val="single" w:sz="4" w:space="0" w:color="auto"/>
            </w:tcBorders>
            <w:vAlign w:val="center"/>
            <w:hideMark/>
          </w:tcPr>
          <w:p w14:paraId="669C56C2"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11</w:t>
            </w:r>
          </w:p>
        </w:tc>
        <w:tc>
          <w:tcPr>
            <w:tcW w:w="458" w:type="pct"/>
            <w:tcBorders>
              <w:top w:val="single" w:sz="4" w:space="0" w:color="auto"/>
              <w:left w:val="single" w:sz="4" w:space="0" w:color="auto"/>
              <w:bottom w:val="nil"/>
              <w:right w:val="single" w:sz="4" w:space="0" w:color="auto"/>
            </w:tcBorders>
            <w:vAlign w:val="center"/>
            <w:hideMark/>
          </w:tcPr>
          <w:p w14:paraId="16B94A0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31</w:t>
            </w:r>
          </w:p>
        </w:tc>
        <w:tc>
          <w:tcPr>
            <w:tcW w:w="458" w:type="pct"/>
            <w:tcBorders>
              <w:top w:val="single" w:sz="4" w:space="0" w:color="auto"/>
              <w:left w:val="single" w:sz="4" w:space="0" w:color="auto"/>
              <w:bottom w:val="nil"/>
              <w:right w:val="single" w:sz="4" w:space="0" w:color="auto"/>
            </w:tcBorders>
            <w:vAlign w:val="center"/>
            <w:hideMark/>
          </w:tcPr>
          <w:p w14:paraId="5D59206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9</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3F3C8B39"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10B5DCF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2BEA4EEA"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1.253</w:t>
            </w:r>
          </w:p>
        </w:tc>
      </w:tr>
      <w:tr w:rsidR="00877F92" w:rsidRPr="003E511E" w14:paraId="024A64FB" w14:textId="77777777" w:rsidTr="4BCCFDAB">
        <w:trPr>
          <w:trHeight w:val="57"/>
        </w:trPr>
        <w:tc>
          <w:tcPr>
            <w:tcW w:w="0" w:type="auto"/>
            <w:vMerge/>
            <w:vAlign w:val="center"/>
            <w:hideMark/>
          </w:tcPr>
          <w:p w14:paraId="3DA87B7E"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3965F87"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ADB6DD9"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0F11F35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151.77</w:t>
            </w:r>
          </w:p>
        </w:tc>
        <w:tc>
          <w:tcPr>
            <w:tcW w:w="458" w:type="pct"/>
            <w:tcBorders>
              <w:top w:val="nil"/>
              <w:left w:val="single" w:sz="4" w:space="0" w:color="auto"/>
              <w:bottom w:val="single" w:sz="4" w:space="0" w:color="auto"/>
              <w:right w:val="single" w:sz="4" w:space="0" w:color="auto"/>
            </w:tcBorders>
            <w:vAlign w:val="bottom"/>
            <w:hideMark/>
          </w:tcPr>
          <w:p w14:paraId="3EB09AA8"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13.23</w:t>
            </w:r>
          </w:p>
        </w:tc>
        <w:tc>
          <w:tcPr>
            <w:tcW w:w="458" w:type="pct"/>
            <w:tcBorders>
              <w:top w:val="nil"/>
              <w:left w:val="single" w:sz="4" w:space="0" w:color="auto"/>
              <w:bottom w:val="single" w:sz="4" w:space="0" w:color="auto"/>
              <w:right w:val="single" w:sz="4" w:space="0" w:color="auto"/>
            </w:tcBorders>
            <w:vAlign w:val="bottom"/>
            <w:hideMark/>
          </w:tcPr>
          <w:p w14:paraId="182A014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33.23</w:t>
            </w:r>
          </w:p>
        </w:tc>
        <w:tc>
          <w:tcPr>
            <w:tcW w:w="458" w:type="pct"/>
            <w:tcBorders>
              <w:top w:val="nil"/>
              <w:left w:val="single" w:sz="4" w:space="0" w:color="auto"/>
              <w:bottom w:val="single" w:sz="4" w:space="0" w:color="auto"/>
              <w:right w:val="single" w:sz="4" w:space="0" w:color="auto"/>
            </w:tcBorders>
            <w:vAlign w:val="bottom"/>
            <w:hideMark/>
          </w:tcPr>
          <w:p w14:paraId="1E7F463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6.77</w:t>
            </w:r>
          </w:p>
        </w:tc>
        <w:tc>
          <w:tcPr>
            <w:tcW w:w="0" w:type="auto"/>
            <w:vMerge/>
            <w:vAlign w:val="center"/>
            <w:hideMark/>
          </w:tcPr>
          <w:p w14:paraId="13B4EAB9"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1E9D66AB"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17786F16"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477825FE"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B109752" w14:textId="77777777" w:rsidR="00877F92" w:rsidRPr="003E511E" w:rsidRDefault="00877F92" w:rsidP="000870FB">
            <w:pPr>
              <w:bidi w:val="0"/>
              <w:spacing w:line="240" w:lineRule="auto"/>
              <w:jc w:val="center"/>
              <w:rPr>
                <w:color w:val="000000" w:themeColor="text1"/>
                <w:sz w:val="16"/>
                <w:szCs w:val="16"/>
              </w:rPr>
            </w:pPr>
            <w:proofErr w:type="spellStart"/>
            <w:r w:rsidRPr="003E511E">
              <w:rPr>
                <w:color w:val="000000" w:themeColor="text1"/>
                <w:sz w:val="16"/>
                <w:szCs w:val="16"/>
              </w:rPr>
              <w:t>Mascie</w:t>
            </w:r>
            <w:proofErr w:type="spellEnd"/>
            <w:r w:rsidRPr="003E511E">
              <w:rPr>
                <w:color w:val="000000" w:themeColor="text1"/>
                <w:sz w:val="16"/>
                <w:szCs w:val="16"/>
              </w:rPr>
              <w:t>-Taylor (</w:t>
            </w:r>
            <w:proofErr w:type="spellStart"/>
            <w:r w:rsidRPr="003E511E">
              <w:rPr>
                <w:color w:val="000000" w:themeColor="text1"/>
                <w:sz w:val="16"/>
                <w:szCs w:val="16"/>
              </w:rPr>
              <w:t>unpub</w:t>
            </w:r>
            <w:proofErr w:type="spellEnd"/>
            <w:r w:rsidRPr="003E511E">
              <w:rPr>
                <w:color w:val="000000" w:themeColor="text1"/>
                <w:sz w:val="16"/>
                <w:szCs w:val="16"/>
              </w:rPr>
              <w:t>)</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68A101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0.0831</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3998111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0.0930</w:t>
            </w:r>
          </w:p>
        </w:tc>
        <w:tc>
          <w:tcPr>
            <w:tcW w:w="520" w:type="pct"/>
            <w:tcBorders>
              <w:top w:val="single" w:sz="4" w:space="0" w:color="auto"/>
              <w:left w:val="single" w:sz="4" w:space="0" w:color="auto"/>
              <w:bottom w:val="nil"/>
              <w:right w:val="single" w:sz="4" w:space="0" w:color="auto"/>
            </w:tcBorders>
            <w:vAlign w:val="center"/>
            <w:hideMark/>
          </w:tcPr>
          <w:p w14:paraId="19D50EF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232</w:t>
            </w:r>
          </w:p>
        </w:tc>
        <w:tc>
          <w:tcPr>
            <w:tcW w:w="458" w:type="pct"/>
            <w:tcBorders>
              <w:top w:val="single" w:sz="4" w:space="0" w:color="auto"/>
              <w:left w:val="single" w:sz="4" w:space="0" w:color="auto"/>
              <w:bottom w:val="nil"/>
              <w:right w:val="single" w:sz="4" w:space="0" w:color="auto"/>
            </w:tcBorders>
            <w:vAlign w:val="center"/>
            <w:hideMark/>
          </w:tcPr>
          <w:p w14:paraId="1DAC6251"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17</w:t>
            </w:r>
          </w:p>
        </w:tc>
        <w:tc>
          <w:tcPr>
            <w:tcW w:w="458" w:type="pct"/>
            <w:tcBorders>
              <w:top w:val="single" w:sz="4" w:space="0" w:color="auto"/>
              <w:left w:val="single" w:sz="4" w:space="0" w:color="auto"/>
              <w:bottom w:val="nil"/>
              <w:right w:val="single" w:sz="4" w:space="0" w:color="auto"/>
            </w:tcBorders>
            <w:vAlign w:val="center"/>
            <w:hideMark/>
          </w:tcPr>
          <w:p w14:paraId="79447A90"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41</w:t>
            </w:r>
          </w:p>
        </w:tc>
        <w:tc>
          <w:tcPr>
            <w:tcW w:w="458" w:type="pct"/>
            <w:tcBorders>
              <w:top w:val="single" w:sz="4" w:space="0" w:color="auto"/>
              <w:left w:val="single" w:sz="4" w:space="0" w:color="auto"/>
              <w:bottom w:val="nil"/>
              <w:right w:val="single" w:sz="4" w:space="0" w:color="auto"/>
            </w:tcBorders>
            <w:vAlign w:val="center"/>
            <w:hideMark/>
          </w:tcPr>
          <w:p w14:paraId="531EEEE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7</w:t>
            </w:r>
          </w:p>
        </w:tc>
        <w:tc>
          <w:tcPr>
            <w:tcW w:w="395" w:type="pct"/>
            <w:tcBorders>
              <w:top w:val="single" w:sz="4" w:space="0" w:color="auto"/>
              <w:left w:val="single" w:sz="4" w:space="0" w:color="auto"/>
              <w:bottom w:val="nil"/>
              <w:right w:val="single" w:sz="4" w:space="0" w:color="auto"/>
            </w:tcBorders>
            <w:vAlign w:val="center"/>
            <w:hideMark/>
          </w:tcPr>
          <w:p w14:paraId="64C0193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w:t>
            </w:r>
          </w:p>
        </w:tc>
        <w:tc>
          <w:tcPr>
            <w:tcW w:w="332" w:type="pct"/>
            <w:tcBorders>
              <w:top w:val="single" w:sz="4" w:space="0" w:color="auto"/>
              <w:left w:val="single" w:sz="4" w:space="0" w:color="auto"/>
              <w:bottom w:val="nil"/>
              <w:right w:val="single" w:sz="4" w:space="0" w:color="auto"/>
            </w:tcBorders>
            <w:vAlign w:val="center"/>
            <w:hideMark/>
          </w:tcPr>
          <w:p w14:paraId="3894322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28545CC8"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0.109</w:t>
            </w:r>
          </w:p>
        </w:tc>
      </w:tr>
      <w:tr w:rsidR="00877F92" w:rsidRPr="003E511E" w14:paraId="4E91FAD1" w14:textId="77777777" w:rsidTr="4BCCFDAB">
        <w:trPr>
          <w:trHeight w:val="57"/>
        </w:trPr>
        <w:tc>
          <w:tcPr>
            <w:tcW w:w="0" w:type="auto"/>
            <w:vMerge/>
            <w:vAlign w:val="center"/>
            <w:hideMark/>
          </w:tcPr>
          <w:p w14:paraId="67566A19"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79311F57"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6C8C39C6"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5A9153CB"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232.71</w:t>
            </w:r>
          </w:p>
        </w:tc>
        <w:tc>
          <w:tcPr>
            <w:tcW w:w="458" w:type="pct"/>
            <w:tcBorders>
              <w:top w:val="nil"/>
              <w:left w:val="single" w:sz="4" w:space="0" w:color="auto"/>
              <w:bottom w:val="single" w:sz="4" w:space="0" w:color="auto"/>
              <w:right w:val="single" w:sz="4" w:space="0" w:color="auto"/>
            </w:tcBorders>
            <w:vAlign w:val="bottom"/>
            <w:hideMark/>
          </w:tcPr>
          <w:p w14:paraId="14487E1F"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16.29</w:t>
            </w:r>
          </w:p>
        </w:tc>
        <w:tc>
          <w:tcPr>
            <w:tcW w:w="458" w:type="pct"/>
            <w:tcBorders>
              <w:top w:val="nil"/>
              <w:left w:val="single" w:sz="4" w:space="0" w:color="auto"/>
              <w:bottom w:val="single" w:sz="4" w:space="0" w:color="auto"/>
              <w:right w:val="single" w:sz="4" w:space="0" w:color="auto"/>
            </w:tcBorders>
            <w:vAlign w:val="bottom"/>
            <w:hideMark/>
          </w:tcPr>
          <w:p w14:paraId="3C1B29E7"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40.31</w:t>
            </w:r>
          </w:p>
        </w:tc>
        <w:tc>
          <w:tcPr>
            <w:tcW w:w="458" w:type="pct"/>
            <w:tcBorders>
              <w:top w:val="nil"/>
              <w:left w:val="single" w:sz="4" w:space="0" w:color="auto"/>
              <w:bottom w:val="single" w:sz="4" w:space="0" w:color="auto"/>
              <w:right w:val="single" w:sz="4" w:space="0" w:color="auto"/>
            </w:tcBorders>
            <w:vAlign w:val="bottom"/>
            <w:hideMark/>
          </w:tcPr>
          <w:p w14:paraId="7923570F"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7.69</w:t>
            </w:r>
          </w:p>
        </w:tc>
        <w:tc>
          <w:tcPr>
            <w:tcW w:w="395" w:type="pct"/>
            <w:tcBorders>
              <w:top w:val="nil"/>
              <w:left w:val="single" w:sz="4" w:space="0" w:color="auto"/>
              <w:bottom w:val="single" w:sz="4" w:space="0" w:color="auto"/>
              <w:right w:val="single" w:sz="4" w:space="0" w:color="auto"/>
            </w:tcBorders>
            <w:vAlign w:val="bottom"/>
            <w:hideMark/>
          </w:tcPr>
          <w:p w14:paraId="5BCFD9FA"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2.98</w:t>
            </w:r>
          </w:p>
        </w:tc>
        <w:tc>
          <w:tcPr>
            <w:tcW w:w="332" w:type="pct"/>
            <w:tcBorders>
              <w:top w:val="nil"/>
              <w:left w:val="single" w:sz="4" w:space="0" w:color="auto"/>
              <w:bottom w:val="single" w:sz="4" w:space="0" w:color="auto"/>
              <w:right w:val="single" w:sz="4" w:space="0" w:color="auto"/>
            </w:tcBorders>
            <w:vAlign w:val="bottom"/>
            <w:hideMark/>
          </w:tcPr>
          <w:p w14:paraId="4FEA2BA7"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1.02</w:t>
            </w:r>
          </w:p>
        </w:tc>
        <w:tc>
          <w:tcPr>
            <w:tcW w:w="0" w:type="auto"/>
            <w:vMerge/>
            <w:vAlign w:val="center"/>
            <w:hideMark/>
          </w:tcPr>
          <w:p w14:paraId="65998BB8"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34529DCB"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150101F"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 xml:space="preserve">Chaurasia &amp; </w:t>
            </w:r>
            <w:proofErr w:type="spellStart"/>
            <w:r w:rsidRPr="003E511E">
              <w:rPr>
                <w:color w:val="000000" w:themeColor="text1"/>
                <w:sz w:val="16"/>
                <w:szCs w:val="16"/>
              </w:rPr>
              <w:t>Groswani</w:t>
            </w:r>
            <w:proofErr w:type="spellEnd"/>
            <w:r w:rsidRPr="003E511E">
              <w:rPr>
                <w:color w:val="000000" w:themeColor="text1"/>
                <w:sz w:val="16"/>
                <w:szCs w:val="16"/>
              </w:rPr>
              <w:t>(</w:t>
            </w:r>
            <w:proofErr w:type="spellStart"/>
            <w:r w:rsidRPr="003E511E">
              <w:rPr>
                <w:color w:val="000000" w:themeColor="text1"/>
                <w:sz w:val="16"/>
                <w:szCs w:val="16"/>
              </w:rPr>
              <w:t>unpub</w:t>
            </w:r>
            <w:proofErr w:type="spellEnd"/>
            <w:r w:rsidRPr="003E511E">
              <w:rPr>
                <w:color w:val="000000" w:themeColor="text1"/>
                <w:sz w:val="16"/>
                <w:szCs w:val="16"/>
              </w:rPr>
              <w:t>)</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7875A32"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0.1407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6E9BD6F9"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0.0660</w:t>
            </w:r>
          </w:p>
        </w:tc>
        <w:tc>
          <w:tcPr>
            <w:tcW w:w="520" w:type="pct"/>
            <w:tcBorders>
              <w:top w:val="single" w:sz="4" w:space="0" w:color="auto"/>
              <w:left w:val="single" w:sz="4" w:space="0" w:color="auto"/>
              <w:bottom w:val="nil"/>
              <w:right w:val="single" w:sz="4" w:space="0" w:color="auto"/>
            </w:tcBorders>
            <w:vAlign w:val="center"/>
            <w:hideMark/>
          </w:tcPr>
          <w:p w14:paraId="6B93121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1060</w:t>
            </w:r>
          </w:p>
        </w:tc>
        <w:tc>
          <w:tcPr>
            <w:tcW w:w="458" w:type="pct"/>
            <w:tcBorders>
              <w:top w:val="single" w:sz="4" w:space="0" w:color="auto"/>
              <w:left w:val="single" w:sz="4" w:space="0" w:color="auto"/>
              <w:bottom w:val="nil"/>
              <w:right w:val="single" w:sz="4" w:space="0" w:color="auto"/>
            </w:tcBorders>
            <w:vAlign w:val="center"/>
            <w:hideMark/>
          </w:tcPr>
          <w:p w14:paraId="042A7532"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144</w:t>
            </w:r>
          </w:p>
        </w:tc>
        <w:tc>
          <w:tcPr>
            <w:tcW w:w="458" w:type="pct"/>
            <w:tcBorders>
              <w:top w:val="single" w:sz="4" w:space="0" w:color="auto"/>
              <w:left w:val="single" w:sz="4" w:space="0" w:color="auto"/>
              <w:bottom w:val="nil"/>
              <w:right w:val="single" w:sz="4" w:space="0" w:color="auto"/>
            </w:tcBorders>
            <w:vAlign w:val="center"/>
            <w:hideMark/>
          </w:tcPr>
          <w:p w14:paraId="6BDEBB7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122</w:t>
            </w:r>
          </w:p>
        </w:tc>
        <w:tc>
          <w:tcPr>
            <w:tcW w:w="458" w:type="pct"/>
            <w:tcBorders>
              <w:top w:val="single" w:sz="4" w:space="0" w:color="auto"/>
              <w:left w:val="single" w:sz="4" w:space="0" w:color="auto"/>
              <w:bottom w:val="nil"/>
              <w:right w:val="single" w:sz="4" w:space="0" w:color="auto"/>
            </w:tcBorders>
            <w:vAlign w:val="center"/>
            <w:hideMark/>
          </w:tcPr>
          <w:p w14:paraId="5ACB3FF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46</w:t>
            </w:r>
          </w:p>
        </w:tc>
        <w:tc>
          <w:tcPr>
            <w:tcW w:w="395" w:type="pct"/>
            <w:tcBorders>
              <w:top w:val="single" w:sz="4" w:space="0" w:color="auto"/>
              <w:left w:val="single" w:sz="4" w:space="0" w:color="auto"/>
              <w:bottom w:val="nil"/>
              <w:right w:val="single" w:sz="4" w:space="0" w:color="auto"/>
            </w:tcBorders>
            <w:vAlign w:val="center"/>
            <w:hideMark/>
          </w:tcPr>
          <w:p w14:paraId="4262B2B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w:t>
            </w:r>
          </w:p>
        </w:tc>
        <w:tc>
          <w:tcPr>
            <w:tcW w:w="332" w:type="pct"/>
            <w:tcBorders>
              <w:top w:val="single" w:sz="4" w:space="0" w:color="auto"/>
              <w:left w:val="single" w:sz="4" w:space="0" w:color="auto"/>
              <w:bottom w:val="nil"/>
              <w:right w:val="single" w:sz="4" w:space="0" w:color="auto"/>
            </w:tcBorders>
            <w:vAlign w:val="center"/>
            <w:hideMark/>
          </w:tcPr>
          <w:p w14:paraId="5F6FD0BA"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5FA76821"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3.745</w:t>
            </w:r>
          </w:p>
        </w:tc>
      </w:tr>
      <w:tr w:rsidR="00877F92" w:rsidRPr="003E511E" w14:paraId="07AA2C31" w14:textId="77777777" w:rsidTr="4BCCFDAB">
        <w:trPr>
          <w:trHeight w:val="57"/>
        </w:trPr>
        <w:tc>
          <w:tcPr>
            <w:tcW w:w="0" w:type="auto"/>
            <w:vMerge/>
            <w:vAlign w:val="center"/>
            <w:hideMark/>
          </w:tcPr>
          <w:p w14:paraId="607C4C7C"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1B8F25CA"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5DA969B5"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47492EDA"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1051.36</w:t>
            </w:r>
          </w:p>
        </w:tc>
        <w:tc>
          <w:tcPr>
            <w:tcW w:w="458" w:type="pct"/>
            <w:tcBorders>
              <w:top w:val="nil"/>
              <w:left w:val="single" w:sz="4" w:space="0" w:color="auto"/>
              <w:bottom w:val="single" w:sz="4" w:space="0" w:color="auto"/>
              <w:right w:val="single" w:sz="4" w:space="0" w:color="auto"/>
            </w:tcBorders>
            <w:vAlign w:val="bottom"/>
            <w:hideMark/>
          </w:tcPr>
          <w:p w14:paraId="5D9742D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152.64</w:t>
            </w:r>
          </w:p>
        </w:tc>
        <w:tc>
          <w:tcPr>
            <w:tcW w:w="458" w:type="pct"/>
            <w:tcBorders>
              <w:top w:val="nil"/>
              <w:left w:val="single" w:sz="4" w:space="0" w:color="auto"/>
              <w:bottom w:val="single" w:sz="4" w:space="0" w:color="auto"/>
              <w:right w:val="single" w:sz="4" w:space="0" w:color="auto"/>
            </w:tcBorders>
            <w:vAlign w:val="bottom"/>
            <w:hideMark/>
          </w:tcPr>
          <w:p w14:paraId="0EEB8C7F"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129.00</w:t>
            </w:r>
          </w:p>
        </w:tc>
        <w:tc>
          <w:tcPr>
            <w:tcW w:w="458" w:type="pct"/>
            <w:tcBorders>
              <w:top w:val="nil"/>
              <w:left w:val="single" w:sz="4" w:space="0" w:color="auto"/>
              <w:bottom w:val="single" w:sz="4" w:space="0" w:color="auto"/>
              <w:right w:val="single" w:sz="4" w:space="0" w:color="auto"/>
            </w:tcBorders>
            <w:vAlign w:val="bottom"/>
            <w:hideMark/>
          </w:tcPr>
          <w:p w14:paraId="7D799091"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39.00</w:t>
            </w:r>
          </w:p>
        </w:tc>
        <w:tc>
          <w:tcPr>
            <w:tcW w:w="395" w:type="pct"/>
            <w:tcBorders>
              <w:top w:val="nil"/>
              <w:left w:val="single" w:sz="4" w:space="0" w:color="auto"/>
              <w:bottom w:val="single" w:sz="4" w:space="0" w:color="auto"/>
              <w:right w:val="single" w:sz="4" w:space="0" w:color="auto"/>
            </w:tcBorders>
            <w:vAlign w:val="bottom"/>
            <w:hideMark/>
          </w:tcPr>
          <w:p w14:paraId="3BABFFDD"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4.64</w:t>
            </w:r>
          </w:p>
        </w:tc>
        <w:tc>
          <w:tcPr>
            <w:tcW w:w="332" w:type="pct"/>
            <w:tcBorders>
              <w:top w:val="nil"/>
              <w:left w:val="single" w:sz="4" w:space="0" w:color="auto"/>
              <w:bottom w:val="single" w:sz="4" w:space="0" w:color="auto"/>
              <w:right w:val="single" w:sz="4" w:space="0" w:color="auto"/>
            </w:tcBorders>
            <w:vAlign w:val="bottom"/>
            <w:hideMark/>
          </w:tcPr>
          <w:p w14:paraId="50839E6C"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2.36</w:t>
            </w:r>
          </w:p>
        </w:tc>
        <w:tc>
          <w:tcPr>
            <w:tcW w:w="0" w:type="auto"/>
            <w:vMerge/>
            <w:vAlign w:val="center"/>
            <w:hideMark/>
          </w:tcPr>
          <w:p w14:paraId="6461669B"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0624AF40"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66E0C2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Annett (1978)</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6D4D80E"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0.0850</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E71918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0.0545</w:t>
            </w:r>
          </w:p>
        </w:tc>
        <w:tc>
          <w:tcPr>
            <w:tcW w:w="520" w:type="pct"/>
            <w:tcBorders>
              <w:top w:val="single" w:sz="4" w:space="0" w:color="auto"/>
              <w:left w:val="single" w:sz="4" w:space="0" w:color="auto"/>
              <w:bottom w:val="nil"/>
              <w:right w:val="single" w:sz="4" w:space="0" w:color="auto"/>
            </w:tcBorders>
            <w:vAlign w:val="center"/>
            <w:hideMark/>
          </w:tcPr>
          <w:p w14:paraId="35E8352B"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1656</w:t>
            </w:r>
          </w:p>
        </w:tc>
        <w:tc>
          <w:tcPr>
            <w:tcW w:w="458" w:type="pct"/>
            <w:tcBorders>
              <w:top w:val="single" w:sz="4" w:space="0" w:color="auto"/>
              <w:left w:val="single" w:sz="4" w:space="0" w:color="auto"/>
              <w:bottom w:val="nil"/>
              <w:right w:val="single" w:sz="4" w:space="0" w:color="auto"/>
            </w:tcBorders>
            <w:vAlign w:val="center"/>
            <w:hideMark/>
          </w:tcPr>
          <w:p w14:paraId="284C7FA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130</w:t>
            </w:r>
          </w:p>
        </w:tc>
        <w:tc>
          <w:tcPr>
            <w:tcW w:w="458" w:type="pct"/>
            <w:tcBorders>
              <w:top w:val="single" w:sz="4" w:space="0" w:color="auto"/>
              <w:left w:val="single" w:sz="4" w:space="0" w:color="auto"/>
              <w:bottom w:val="nil"/>
              <w:right w:val="single" w:sz="4" w:space="0" w:color="auto"/>
            </w:tcBorders>
            <w:vAlign w:val="center"/>
            <w:hideMark/>
          </w:tcPr>
          <w:p w14:paraId="19C9D2A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170</w:t>
            </w:r>
          </w:p>
        </w:tc>
        <w:tc>
          <w:tcPr>
            <w:tcW w:w="458" w:type="pct"/>
            <w:tcBorders>
              <w:top w:val="single" w:sz="4" w:space="0" w:color="auto"/>
              <w:left w:val="single" w:sz="4" w:space="0" w:color="auto"/>
              <w:bottom w:val="nil"/>
              <w:right w:val="single" w:sz="4" w:space="0" w:color="auto"/>
            </w:tcBorders>
            <w:vAlign w:val="center"/>
            <w:hideMark/>
          </w:tcPr>
          <w:p w14:paraId="6EA3383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40</w:t>
            </w:r>
          </w:p>
        </w:tc>
        <w:tc>
          <w:tcPr>
            <w:tcW w:w="395" w:type="pct"/>
            <w:tcBorders>
              <w:top w:val="single" w:sz="4" w:space="0" w:color="auto"/>
              <w:left w:val="single" w:sz="4" w:space="0" w:color="auto"/>
              <w:bottom w:val="nil"/>
              <w:right w:val="single" w:sz="4" w:space="0" w:color="auto"/>
            </w:tcBorders>
            <w:vAlign w:val="center"/>
            <w:hideMark/>
          </w:tcPr>
          <w:p w14:paraId="06B0973C"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w:t>
            </w:r>
          </w:p>
        </w:tc>
        <w:tc>
          <w:tcPr>
            <w:tcW w:w="332" w:type="pct"/>
            <w:tcBorders>
              <w:top w:val="single" w:sz="4" w:space="0" w:color="auto"/>
              <w:left w:val="single" w:sz="4" w:space="0" w:color="auto"/>
              <w:bottom w:val="nil"/>
              <w:right w:val="single" w:sz="4" w:space="0" w:color="auto"/>
            </w:tcBorders>
            <w:vAlign w:val="center"/>
            <w:hideMark/>
          </w:tcPr>
          <w:p w14:paraId="3FA6990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7548D51D"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2.855</w:t>
            </w:r>
          </w:p>
        </w:tc>
      </w:tr>
      <w:tr w:rsidR="00877F92" w:rsidRPr="003E511E" w14:paraId="2268C342" w14:textId="77777777" w:rsidTr="4BCCFDAB">
        <w:trPr>
          <w:trHeight w:val="57"/>
        </w:trPr>
        <w:tc>
          <w:tcPr>
            <w:tcW w:w="0" w:type="auto"/>
            <w:vMerge/>
            <w:vAlign w:val="center"/>
            <w:hideMark/>
          </w:tcPr>
          <w:p w14:paraId="4863EB83"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C4EE272"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95211CC"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1C81858B"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1655.76</w:t>
            </w:r>
          </w:p>
        </w:tc>
        <w:tc>
          <w:tcPr>
            <w:tcW w:w="458" w:type="pct"/>
            <w:tcBorders>
              <w:top w:val="nil"/>
              <w:left w:val="single" w:sz="4" w:space="0" w:color="auto"/>
              <w:bottom w:val="single" w:sz="4" w:space="0" w:color="auto"/>
              <w:right w:val="single" w:sz="4" w:space="0" w:color="auto"/>
            </w:tcBorders>
            <w:vAlign w:val="bottom"/>
            <w:hideMark/>
          </w:tcPr>
          <w:p w14:paraId="2FECF572"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130.24</w:t>
            </w:r>
          </w:p>
        </w:tc>
        <w:tc>
          <w:tcPr>
            <w:tcW w:w="458" w:type="pct"/>
            <w:tcBorders>
              <w:top w:val="nil"/>
              <w:left w:val="single" w:sz="4" w:space="0" w:color="auto"/>
              <w:bottom w:val="single" w:sz="4" w:space="0" w:color="auto"/>
              <w:right w:val="single" w:sz="4" w:space="0" w:color="auto"/>
            </w:tcBorders>
            <w:vAlign w:val="bottom"/>
            <w:hideMark/>
          </w:tcPr>
          <w:p w14:paraId="3090E8FC"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171.42</w:t>
            </w:r>
          </w:p>
        </w:tc>
        <w:tc>
          <w:tcPr>
            <w:tcW w:w="458" w:type="pct"/>
            <w:tcBorders>
              <w:top w:val="nil"/>
              <w:left w:val="single" w:sz="4" w:space="0" w:color="auto"/>
              <w:bottom w:val="single" w:sz="4" w:space="0" w:color="auto"/>
              <w:right w:val="single" w:sz="4" w:space="0" w:color="auto"/>
            </w:tcBorders>
            <w:vAlign w:val="bottom"/>
            <w:hideMark/>
          </w:tcPr>
          <w:p w14:paraId="4246EBD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38.58</w:t>
            </w:r>
          </w:p>
        </w:tc>
        <w:tc>
          <w:tcPr>
            <w:tcW w:w="395" w:type="pct"/>
            <w:tcBorders>
              <w:top w:val="nil"/>
              <w:left w:val="single" w:sz="4" w:space="0" w:color="auto"/>
              <w:bottom w:val="single" w:sz="4" w:space="0" w:color="auto"/>
              <w:right w:val="single" w:sz="4" w:space="0" w:color="auto"/>
            </w:tcBorders>
            <w:vAlign w:val="bottom"/>
            <w:hideMark/>
          </w:tcPr>
          <w:p w14:paraId="35D20D8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2.82</w:t>
            </w:r>
          </w:p>
        </w:tc>
        <w:tc>
          <w:tcPr>
            <w:tcW w:w="332" w:type="pct"/>
            <w:tcBorders>
              <w:top w:val="nil"/>
              <w:left w:val="single" w:sz="4" w:space="0" w:color="auto"/>
              <w:bottom w:val="single" w:sz="4" w:space="0" w:color="auto"/>
              <w:right w:val="single" w:sz="4" w:space="0" w:color="auto"/>
            </w:tcBorders>
            <w:vAlign w:val="bottom"/>
            <w:hideMark/>
          </w:tcPr>
          <w:p w14:paraId="565D513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1.18</w:t>
            </w:r>
          </w:p>
        </w:tc>
        <w:tc>
          <w:tcPr>
            <w:tcW w:w="0" w:type="auto"/>
            <w:vMerge/>
            <w:vAlign w:val="center"/>
            <w:hideMark/>
          </w:tcPr>
          <w:p w14:paraId="5500FFF8"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0A8DCD13"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8177F9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Carter-Saltzmann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8876C3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0.1300</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6E4EA2E9"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0.0750</w:t>
            </w:r>
          </w:p>
        </w:tc>
        <w:tc>
          <w:tcPr>
            <w:tcW w:w="520" w:type="pct"/>
            <w:tcBorders>
              <w:top w:val="single" w:sz="4" w:space="0" w:color="auto"/>
              <w:left w:val="single" w:sz="4" w:space="0" w:color="auto"/>
              <w:bottom w:val="nil"/>
              <w:right w:val="single" w:sz="4" w:space="0" w:color="auto"/>
            </w:tcBorders>
            <w:vAlign w:val="center"/>
            <w:hideMark/>
          </w:tcPr>
          <w:p w14:paraId="59CCC24C"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303</w:t>
            </w:r>
          </w:p>
        </w:tc>
        <w:tc>
          <w:tcPr>
            <w:tcW w:w="458" w:type="pct"/>
            <w:tcBorders>
              <w:top w:val="single" w:sz="4" w:space="0" w:color="auto"/>
              <w:left w:val="single" w:sz="4" w:space="0" w:color="auto"/>
              <w:bottom w:val="nil"/>
              <w:right w:val="single" w:sz="4" w:space="0" w:color="auto"/>
            </w:tcBorders>
            <w:vAlign w:val="center"/>
            <w:hideMark/>
          </w:tcPr>
          <w:p w14:paraId="1F46CEFA"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37</w:t>
            </w:r>
          </w:p>
        </w:tc>
        <w:tc>
          <w:tcPr>
            <w:tcW w:w="458" w:type="pct"/>
            <w:tcBorders>
              <w:top w:val="single" w:sz="4" w:space="0" w:color="auto"/>
              <w:left w:val="single" w:sz="4" w:space="0" w:color="auto"/>
              <w:bottom w:val="nil"/>
              <w:right w:val="single" w:sz="4" w:space="0" w:color="auto"/>
            </w:tcBorders>
            <w:vAlign w:val="center"/>
            <w:hideMark/>
          </w:tcPr>
          <w:p w14:paraId="7A7F1FD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45</w:t>
            </w:r>
          </w:p>
        </w:tc>
        <w:tc>
          <w:tcPr>
            <w:tcW w:w="458" w:type="pct"/>
            <w:tcBorders>
              <w:top w:val="single" w:sz="4" w:space="0" w:color="auto"/>
              <w:left w:val="single" w:sz="4" w:space="0" w:color="auto"/>
              <w:bottom w:val="nil"/>
              <w:right w:val="single" w:sz="4" w:space="0" w:color="auto"/>
            </w:tcBorders>
            <w:vAlign w:val="center"/>
            <w:hideMark/>
          </w:tcPr>
          <w:p w14:paraId="79F55ED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15</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5544089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2E0A626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5F6D98DA"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0.36</w:t>
            </w:r>
          </w:p>
        </w:tc>
      </w:tr>
      <w:tr w:rsidR="00877F92" w:rsidRPr="003E511E" w14:paraId="6F04A058" w14:textId="77777777" w:rsidTr="4BCCFDAB">
        <w:trPr>
          <w:trHeight w:val="57"/>
        </w:trPr>
        <w:tc>
          <w:tcPr>
            <w:tcW w:w="0" w:type="auto"/>
            <w:vMerge/>
            <w:vAlign w:val="center"/>
            <w:hideMark/>
          </w:tcPr>
          <w:p w14:paraId="7D00F843"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2941228B"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42D7003E"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4D312AE1"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301.29</w:t>
            </w:r>
          </w:p>
        </w:tc>
        <w:tc>
          <w:tcPr>
            <w:tcW w:w="458" w:type="pct"/>
            <w:tcBorders>
              <w:top w:val="nil"/>
              <w:left w:val="single" w:sz="4" w:space="0" w:color="auto"/>
              <w:bottom w:val="single" w:sz="4" w:space="0" w:color="auto"/>
              <w:right w:val="single" w:sz="4" w:space="0" w:color="auto"/>
            </w:tcBorders>
            <w:vAlign w:val="bottom"/>
            <w:hideMark/>
          </w:tcPr>
          <w:p w14:paraId="7246EA3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38.71</w:t>
            </w:r>
          </w:p>
        </w:tc>
        <w:tc>
          <w:tcPr>
            <w:tcW w:w="458" w:type="pct"/>
            <w:tcBorders>
              <w:top w:val="nil"/>
              <w:left w:val="single" w:sz="4" w:space="0" w:color="auto"/>
              <w:bottom w:val="single" w:sz="4" w:space="0" w:color="auto"/>
              <w:right w:val="single" w:sz="4" w:space="0" w:color="auto"/>
            </w:tcBorders>
            <w:vAlign w:val="bottom"/>
            <w:hideMark/>
          </w:tcPr>
          <w:p w14:paraId="2593BF62"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46.71</w:t>
            </w:r>
          </w:p>
        </w:tc>
        <w:tc>
          <w:tcPr>
            <w:tcW w:w="458" w:type="pct"/>
            <w:tcBorders>
              <w:top w:val="nil"/>
              <w:left w:val="single" w:sz="4" w:space="0" w:color="auto"/>
              <w:bottom w:val="single" w:sz="4" w:space="0" w:color="auto"/>
              <w:right w:val="single" w:sz="4" w:space="0" w:color="auto"/>
            </w:tcBorders>
            <w:vAlign w:val="bottom"/>
            <w:hideMark/>
          </w:tcPr>
          <w:p w14:paraId="3021DB0F"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13.29</w:t>
            </w:r>
          </w:p>
        </w:tc>
        <w:tc>
          <w:tcPr>
            <w:tcW w:w="0" w:type="auto"/>
            <w:vMerge/>
            <w:vAlign w:val="center"/>
            <w:hideMark/>
          </w:tcPr>
          <w:p w14:paraId="1DDD9ABB"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5985A7F6"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778972C3"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0FB0FB28"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1F88336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 xml:space="preserve">Coren &amp; </w:t>
            </w:r>
            <w:proofErr w:type="spellStart"/>
            <w:r w:rsidRPr="003E511E">
              <w:rPr>
                <w:color w:val="000000" w:themeColor="text1"/>
                <w:sz w:val="16"/>
                <w:szCs w:val="16"/>
              </w:rPr>
              <w:t>Porac</w:t>
            </w:r>
            <w:proofErr w:type="spellEnd"/>
            <w:r w:rsidRPr="003E511E">
              <w:rPr>
                <w:color w:val="000000" w:themeColor="text1"/>
                <w:sz w:val="16"/>
                <w:szCs w:val="16"/>
              </w:rPr>
              <w:t xml:space="preserve">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728AB6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0.1842</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7E44054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0.0800</w:t>
            </w:r>
          </w:p>
        </w:tc>
        <w:tc>
          <w:tcPr>
            <w:tcW w:w="520" w:type="pct"/>
            <w:tcBorders>
              <w:top w:val="single" w:sz="4" w:space="0" w:color="auto"/>
              <w:left w:val="single" w:sz="4" w:space="0" w:color="auto"/>
              <w:bottom w:val="nil"/>
              <w:right w:val="single" w:sz="4" w:space="0" w:color="auto"/>
            </w:tcBorders>
            <w:vAlign w:val="center"/>
            <w:hideMark/>
          </w:tcPr>
          <w:p w14:paraId="128B487E"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315</w:t>
            </w:r>
          </w:p>
        </w:tc>
        <w:tc>
          <w:tcPr>
            <w:tcW w:w="458" w:type="pct"/>
            <w:tcBorders>
              <w:top w:val="single" w:sz="4" w:space="0" w:color="auto"/>
              <w:left w:val="single" w:sz="4" w:space="0" w:color="auto"/>
              <w:bottom w:val="nil"/>
              <w:right w:val="single" w:sz="4" w:space="0" w:color="auto"/>
            </w:tcBorders>
            <w:vAlign w:val="center"/>
            <w:hideMark/>
          </w:tcPr>
          <w:p w14:paraId="0468B935"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68</w:t>
            </w:r>
          </w:p>
        </w:tc>
        <w:tc>
          <w:tcPr>
            <w:tcW w:w="458" w:type="pct"/>
            <w:tcBorders>
              <w:top w:val="single" w:sz="4" w:space="0" w:color="auto"/>
              <w:left w:val="single" w:sz="4" w:space="0" w:color="auto"/>
              <w:bottom w:val="nil"/>
              <w:right w:val="single" w:sz="4" w:space="0" w:color="auto"/>
            </w:tcBorders>
            <w:vAlign w:val="center"/>
            <w:hideMark/>
          </w:tcPr>
          <w:p w14:paraId="4095D8E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57</w:t>
            </w:r>
          </w:p>
        </w:tc>
        <w:tc>
          <w:tcPr>
            <w:tcW w:w="458" w:type="pct"/>
            <w:tcBorders>
              <w:top w:val="single" w:sz="4" w:space="0" w:color="auto"/>
              <w:left w:val="single" w:sz="4" w:space="0" w:color="auto"/>
              <w:bottom w:val="nil"/>
              <w:right w:val="single" w:sz="4" w:space="0" w:color="auto"/>
            </w:tcBorders>
            <w:vAlign w:val="center"/>
            <w:hideMark/>
          </w:tcPr>
          <w:p w14:paraId="4FAF0E07"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16</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09BA02E8"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400E2206"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793C0C4E"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1.093</w:t>
            </w:r>
          </w:p>
        </w:tc>
      </w:tr>
      <w:tr w:rsidR="00877F92" w:rsidRPr="003E511E" w14:paraId="54A2959E" w14:textId="77777777" w:rsidTr="4BCCFDAB">
        <w:trPr>
          <w:trHeight w:val="57"/>
        </w:trPr>
        <w:tc>
          <w:tcPr>
            <w:tcW w:w="0" w:type="auto"/>
            <w:vMerge/>
            <w:vAlign w:val="center"/>
            <w:hideMark/>
          </w:tcPr>
          <w:p w14:paraId="139FF9E3"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7B423075"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54A0525"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73B43408"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318.46</w:t>
            </w:r>
          </w:p>
        </w:tc>
        <w:tc>
          <w:tcPr>
            <w:tcW w:w="458" w:type="pct"/>
            <w:tcBorders>
              <w:top w:val="nil"/>
              <w:left w:val="single" w:sz="4" w:space="0" w:color="auto"/>
              <w:bottom w:val="single" w:sz="4" w:space="0" w:color="auto"/>
              <w:right w:val="single" w:sz="4" w:space="0" w:color="auto"/>
            </w:tcBorders>
            <w:vAlign w:val="bottom"/>
            <w:hideMark/>
          </w:tcPr>
          <w:p w14:paraId="633CFDB5"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64.54</w:t>
            </w:r>
          </w:p>
        </w:tc>
        <w:tc>
          <w:tcPr>
            <w:tcW w:w="458" w:type="pct"/>
            <w:tcBorders>
              <w:top w:val="nil"/>
              <w:left w:val="single" w:sz="4" w:space="0" w:color="auto"/>
              <w:bottom w:val="single" w:sz="4" w:space="0" w:color="auto"/>
              <w:right w:val="single" w:sz="4" w:space="0" w:color="auto"/>
            </w:tcBorders>
            <w:vAlign w:val="bottom"/>
            <w:hideMark/>
          </w:tcPr>
          <w:p w14:paraId="35DDEAB0"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53.54</w:t>
            </w:r>
          </w:p>
        </w:tc>
        <w:tc>
          <w:tcPr>
            <w:tcW w:w="458" w:type="pct"/>
            <w:tcBorders>
              <w:top w:val="nil"/>
              <w:left w:val="single" w:sz="4" w:space="0" w:color="auto"/>
              <w:bottom w:val="single" w:sz="4" w:space="0" w:color="auto"/>
              <w:right w:val="single" w:sz="4" w:space="0" w:color="auto"/>
            </w:tcBorders>
            <w:vAlign w:val="bottom"/>
            <w:hideMark/>
          </w:tcPr>
          <w:p w14:paraId="1D8124ED"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19.46</w:t>
            </w:r>
          </w:p>
        </w:tc>
        <w:tc>
          <w:tcPr>
            <w:tcW w:w="0" w:type="auto"/>
            <w:vMerge/>
            <w:vAlign w:val="center"/>
            <w:hideMark/>
          </w:tcPr>
          <w:p w14:paraId="7E725A68"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4033E79"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0B8050A6" w14:textId="77777777" w:rsidR="00877F92" w:rsidRPr="003E511E" w:rsidRDefault="00877F92" w:rsidP="000870FB">
            <w:pPr>
              <w:bidi w:val="0"/>
              <w:spacing w:line="240" w:lineRule="auto"/>
              <w:jc w:val="center"/>
              <w:rPr>
                <w:rFonts w:cstheme="minorHAnsi"/>
                <w:color w:val="000000"/>
                <w:sz w:val="16"/>
                <w:szCs w:val="16"/>
              </w:rPr>
            </w:pPr>
          </w:p>
        </w:tc>
      </w:tr>
      <w:tr w:rsidR="00877F92" w:rsidRPr="003E511E" w14:paraId="1A8D0E9B" w14:textId="77777777" w:rsidTr="00877F92">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C52B9C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McGee &amp; Cozad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CAD9F9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0.2415</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7BCF782E"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0.1825</w:t>
            </w:r>
          </w:p>
        </w:tc>
        <w:tc>
          <w:tcPr>
            <w:tcW w:w="520" w:type="pct"/>
            <w:tcBorders>
              <w:top w:val="single" w:sz="4" w:space="0" w:color="auto"/>
              <w:left w:val="single" w:sz="4" w:space="0" w:color="auto"/>
              <w:bottom w:val="nil"/>
              <w:right w:val="single" w:sz="4" w:space="0" w:color="auto"/>
            </w:tcBorders>
            <w:vAlign w:val="center"/>
            <w:hideMark/>
          </w:tcPr>
          <w:p w14:paraId="61427C3D"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848</w:t>
            </w:r>
          </w:p>
        </w:tc>
        <w:tc>
          <w:tcPr>
            <w:tcW w:w="458" w:type="pct"/>
            <w:tcBorders>
              <w:top w:val="single" w:sz="4" w:space="0" w:color="auto"/>
              <w:left w:val="single" w:sz="4" w:space="0" w:color="auto"/>
              <w:bottom w:val="nil"/>
              <w:right w:val="single" w:sz="4" w:space="0" w:color="auto"/>
            </w:tcBorders>
            <w:vAlign w:val="center"/>
            <w:hideMark/>
          </w:tcPr>
          <w:p w14:paraId="4EA50FFE"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211</w:t>
            </w:r>
          </w:p>
        </w:tc>
        <w:tc>
          <w:tcPr>
            <w:tcW w:w="458" w:type="pct"/>
            <w:tcBorders>
              <w:top w:val="single" w:sz="4" w:space="0" w:color="auto"/>
              <w:left w:val="single" w:sz="4" w:space="0" w:color="auto"/>
              <w:bottom w:val="nil"/>
              <w:right w:val="single" w:sz="4" w:space="0" w:color="auto"/>
            </w:tcBorders>
            <w:vAlign w:val="center"/>
            <w:hideMark/>
          </w:tcPr>
          <w:p w14:paraId="2D636954"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325</w:t>
            </w:r>
          </w:p>
        </w:tc>
        <w:tc>
          <w:tcPr>
            <w:tcW w:w="458" w:type="pct"/>
            <w:tcBorders>
              <w:top w:val="single" w:sz="4" w:space="0" w:color="auto"/>
              <w:left w:val="single" w:sz="4" w:space="0" w:color="auto"/>
              <w:bottom w:val="nil"/>
              <w:right w:val="single" w:sz="4" w:space="0" w:color="auto"/>
            </w:tcBorders>
            <w:vAlign w:val="center"/>
            <w:hideMark/>
          </w:tcPr>
          <w:p w14:paraId="59CC7E20"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150</w:t>
            </w:r>
          </w:p>
        </w:tc>
        <w:tc>
          <w:tcPr>
            <w:tcW w:w="395" w:type="pct"/>
            <w:tcBorders>
              <w:top w:val="single" w:sz="4" w:space="0" w:color="auto"/>
              <w:left w:val="single" w:sz="4" w:space="0" w:color="auto"/>
              <w:bottom w:val="nil"/>
              <w:right w:val="single" w:sz="4" w:space="0" w:color="auto"/>
            </w:tcBorders>
            <w:vAlign w:val="center"/>
            <w:hideMark/>
          </w:tcPr>
          <w:p w14:paraId="150F7DD3"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30</w:t>
            </w:r>
          </w:p>
        </w:tc>
        <w:tc>
          <w:tcPr>
            <w:tcW w:w="332" w:type="pct"/>
            <w:tcBorders>
              <w:top w:val="single" w:sz="4" w:space="0" w:color="auto"/>
              <w:left w:val="single" w:sz="4" w:space="0" w:color="auto"/>
              <w:bottom w:val="nil"/>
              <w:right w:val="single" w:sz="4" w:space="0" w:color="auto"/>
            </w:tcBorders>
            <w:vAlign w:val="center"/>
            <w:hideMark/>
          </w:tcPr>
          <w:p w14:paraId="0E5AC639" w14:textId="77777777" w:rsidR="00877F92" w:rsidRPr="003E511E" w:rsidRDefault="00877F92" w:rsidP="000870FB">
            <w:pPr>
              <w:bidi w:val="0"/>
              <w:spacing w:line="240" w:lineRule="auto"/>
              <w:jc w:val="center"/>
              <w:rPr>
                <w:color w:val="000000" w:themeColor="text1"/>
                <w:sz w:val="16"/>
                <w:szCs w:val="16"/>
              </w:rPr>
            </w:pPr>
            <w:r w:rsidRPr="003E511E">
              <w:rPr>
                <w:color w:val="000000" w:themeColor="text1"/>
                <w:sz w:val="16"/>
                <w:szCs w:val="16"/>
              </w:rPr>
              <w:t>22</w:t>
            </w:r>
          </w:p>
        </w:tc>
        <w:tc>
          <w:tcPr>
            <w:tcW w:w="464" w:type="pct"/>
            <w:vMerge w:val="restart"/>
            <w:tcBorders>
              <w:top w:val="single" w:sz="4" w:space="0" w:color="auto"/>
              <w:left w:val="single" w:sz="4" w:space="0" w:color="auto"/>
              <w:bottom w:val="single" w:sz="4" w:space="0" w:color="auto"/>
              <w:right w:val="single" w:sz="4" w:space="0" w:color="auto"/>
            </w:tcBorders>
            <w:vAlign w:val="center"/>
            <w:hideMark/>
          </w:tcPr>
          <w:p w14:paraId="4B731F85" w14:textId="77777777" w:rsidR="00877F92" w:rsidRPr="003E511E" w:rsidRDefault="00877F92" w:rsidP="000870FB">
            <w:pPr>
              <w:bidi w:val="0"/>
              <w:spacing w:line="240" w:lineRule="auto"/>
              <w:jc w:val="center"/>
              <w:rPr>
                <w:rFonts w:cstheme="minorHAnsi"/>
                <w:color w:val="000000"/>
                <w:sz w:val="16"/>
                <w:szCs w:val="16"/>
              </w:rPr>
            </w:pPr>
            <w:r w:rsidRPr="003E511E">
              <w:rPr>
                <w:rFonts w:cstheme="minorHAnsi"/>
                <w:color w:val="000000"/>
                <w:sz w:val="16"/>
                <w:szCs w:val="16"/>
              </w:rPr>
              <w:t>13.487***</w:t>
            </w:r>
          </w:p>
        </w:tc>
      </w:tr>
      <w:tr w:rsidR="00877F92" w:rsidRPr="003E511E" w14:paraId="5E9F04BA" w14:textId="77777777" w:rsidTr="4BCCFDAB">
        <w:trPr>
          <w:trHeight w:val="57"/>
        </w:trPr>
        <w:tc>
          <w:tcPr>
            <w:tcW w:w="0" w:type="auto"/>
            <w:vMerge/>
            <w:vAlign w:val="center"/>
            <w:hideMark/>
          </w:tcPr>
          <w:p w14:paraId="30760941"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B4DDE40" w14:textId="77777777" w:rsidR="00877F92" w:rsidRPr="003E511E" w:rsidRDefault="00877F92" w:rsidP="000870FB">
            <w:pPr>
              <w:bidi w:val="0"/>
              <w:spacing w:line="240" w:lineRule="auto"/>
              <w:rPr>
                <w:rFonts w:cstheme="minorHAnsi"/>
                <w:sz w:val="16"/>
                <w:szCs w:val="16"/>
              </w:rPr>
            </w:pPr>
          </w:p>
        </w:tc>
        <w:tc>
          <w:tcPr>
            <w:tcW w:w="0" w:type="auto"/>
            <w:vMerge/>
            <w:vAlign w:val="center"/>
            <w:hideMark/>
          </w:tcPr>
          <w:p w14:paraId="35541CB6" w14:textId="77777777" w:rsidR="00877F92" w:rsidRPr="003E511E" w:rsidRDefault="00877F92" w:rsidP="000870FB">
            <w:pPr>
              <w:bidi w:val="0"/>
              <w:spacing w:line="240" w:lineRule="auto"/>
              <w:rPr>
                <w:rFonts w:cstheme="minorHAnsi"/>
                <w:sz w:val="16"/>
                <w:szCs w:val="16"/>
              </w:rPr>
            </w:pPr>
          </w:p>
        </w:tc>
        <w:tc>
          <w:tcPr>
            <w:tcW w:w="520" w:type="pct"/>
            <w:tcBorders>
              <w:top w:val="nil"/>
              <w:left w:val="single" w:sz="4" w:space="0" w:color="auto"/>
              <w:bottom w:val="single" w:sz="4" w:space="0" w:color="auto"/>
              <w:right w:val="single" w:sz="4" w:space="0" w:color="auto"/>
            </w:tcBorders>
            <w:vAlign w:val="bottom"/>
            <w:hideMark/>
          </w:tcPr>
          <w:p w14:paraId="76DE3553"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318.46</w:t>
            </w:r>
          </w:p>
        </w:tc>
        <w:tc>
          <w:tcPr>
            <w:tcW w:w="458" w:type="pct"/>
            <w:tcBorders>
              <w:top w:val="nil"/>
              <w:left w:val="single" w:sz="4" w:space="0" w:color="auto"/>
              <w:bottom w:val="single" w:sz="4" w:space="0" w:color="auto"/>
              <w:right w:val="single" w:sz="4" w:space="0" w:color="auto"/>
            </w:tcBorders>
            <w:vAlign w:val="bottom"/>
            <w:hideMark/>
          </w:tcPr>
          <w:p w14:paraId="45B0AEBB"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64.54</w:t>
            </w:r>
          </w:p>
        </w:tc>
        <w:tc>
          <w:tcPr>
            <w:tcW w:w="458" w:type="pct"/>
            <w:tcBorders>
              <w:top w:val="nil"/>
              <w:left w:val="single" w:sz="4" w:space="0" w:color="auto"/>
              <w:bottom w:val="single" w:sz="4" w:space="0" w:color="auto"/>
              <w:right w:val="single" w:sz="4" w:space="0" w:color="auto"/>
            </w:tcBorders>
            <w:vAlign w:val="bottom"/>
            <w:hideMark/>
          </w:tcPr>
          <w:p w14:paraId="262C2642"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53.54</w:t>
            </w:r>
          </w:p>
        </w:tc>
        <w:tc>
          <w:tcPr>
            <w:tcW w:w="458" w:type="pct"/>
            <w:tcBorders>
              <w:top w:val="nil"/>
              <w:left w:val="single" w:sz="4" w:space="0" w:color="auto"/>
              <w:bottom w:val="single" w:sz="4" w:space="0" w:color="auto"/>
              <w:right w:val="single" w:sz="4" w:space="0" w:color="auto"/>
            </w:tcBorders>
            <w:vAlign w:val="bottom"/>
            <w:hideMark/>
          </w:tcPr>
          <w:p w14:paraId="06C48227"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19.46</w:t>
            </w:r>
          </w:p>
        </w:tc>
        <w:tc>
          <w:tcPr>
            <w:tcW w:w="395" w:type="pct"/>
            <w:tcBorders>
              <w:top w:val="nil"/>
              <w:left w:val="single" w:sz="4" w:space="0" w:color="auto"/>
              <w:bottom w:val="single" w:sz="4" w:space="0" w:color="auto"/>
              <w:right w:val="single" w:sz="4" w:space="0" w:color="auto"/>
            </w:tcBorders>
            <w:vAlign w:val="bottom"/>
            <w:hideMark/>
          </w:tcPr>
          <w:p w14:paraId="3BC1D348"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318.46</w:t>
            </w:r>
          </w:p>
        </w:tc>
        <w:tc>
          <w:tcPr>
            <w:tcW w:w="332" w:type="pct"/>
            <w:tcBorders>
              <w:top w:val="nil"/>
              <w:left w:val="single" w:sz="4" w:space="0" w:color="auto"/>
              <w:bottom w:val="single" w:sz="4" w:space="0" w:color="auto"/>
              <w:right w:val="single" w:sz="4" w:space="0" w:color="auto"/>
            </w:tcBorders>
            <w:vAlign w:val="bottom"/>
            <w:hideMark/>
          </w:tcPr>
          <w:p w14:paraId="15D34514" w14:textId="77777777" w:rsidR="00877F92" w:rsidRPr="003E511E" w:rsidRDefault="00877F92" w:rsidP="000870FB">
            <w:pPr>
              <w:bidi w:val="0"/>
              <w:spacing w:line="240" w:lineRule="auto"/>
              <w:jc w:val="center"/>
              <w:rPr>
                <w:rFonts w:asciiTheme="majorHAnsi" w:hAnsiTheme="majorHAnsi" w:cstheme="majorBidi"/>
                <w:i/>
                <w:iCs/>
                <w:color w:val="000000" w:themeColor="text1"/>
                <w:sz w:val="14"/>
                <w:szCs w:val="14"/>
              </w:rPr>
            </w:pPr>
            <w:r w:rsidRPr="003E511E">
              <w:rPr>
                <w:rFonts w:asciiTheme="majorHAnsi" w:hAnsiTheme="majorHAnsi" w:cstheme="majorBidi"/>
                <w:i/>
                <w:iCs/>
                <w:color w:val="000000" w:themeColor="text1"/>
                <w:sz w:val="14"/>
                <w:szCs w:val="14"/>
              </w:rPr>
              <w:t>64.54</w:t>
            </w:r>
          </w:p>
        </w:tc>
        <w:tc>
          <w:tcPr>
            <w:tcW w:w="0" w:type="auto"/>
            <w:vMerge/>
            <w:vAlign w:val="center"/>
            <w:hideMark/>
          </w:tcPr>
          <w:p w14:paraId="650DD486" w14:textId="77777777" w:rsidR="00877F92" w:rsidRPr="003E511E" w:rsidRDefault="00877F92" w:rsidP="000870FB">
            <w:pPr>
              <w:bidi w:val="0"/>
              <w:spacing w:line="240" w:lineRule="auto"/>
            </w:pPr>
          </w:p>
        </w:tc>
      </w:tr>
      <w:tr w:rsidR="00877F92" w:rsidRPr="003E511E" w14:paraId="29783EF3" w14:textId="77777777" w:rsidTr="00877F92">
        <w:trPr>
          <w:trHeight w:val="57"/>
        </w:trPr>
        <w:tc>
          <w:tcPr>
            <w:tcW w:w="5000" w:type="pct"/>
            <w:gridSpan w:val="10"/>
            <w:tcBorders>
              <w:top w:val="single" w:sz="4" w:space="0" w:color="auto"/>
              <w:left w:val="nil"/>
              <w:bottom w:val="nil"/>
              <w:right w:val="nil"/>
            </w:tcBorders>
            <w:vAlign w:val="center"/>
          </w:tcPr>
          <w:p w14:paraId="15852A91" w14:textId="77777777" w:rsidR="00877F92" w:rsidRPr="003E511E" w:rsidRDefault="00877F92" w:rsidP="000870FB">
            <w:pPr>
              <w:bidi w:val="0"/>
              <w:spacing w:line="240" w:lineRule="auto"/>
              <w:rPr>
                <w:color w:val="000000" w:themeColor="text1"/>
                <w:sz w:val="14"/>
                <w:szCs w:val="14"/>
              </w:rPr>
            </w:pPr>
            <w:r w:rsidRPr="003E511E">
              <w:rPr>
                <w:color w:val="000000" w:themeColor="text1"/>
                <w:sz w:val="14"/>
                <w:szCs w:val="14"/>
              </w:rPr>
              <w:t>The numbers in italic are fitted values.</w:t>
            </w:r>
          </w:p>
          <w:p w14:paraId="30BEABBB" w14:textId="77777777" w:rsidR="00877F92" w:rsidRPr="003E511E" w:rsidRDefault="00877F92" w:rsidP="000870FB">
            <w:pPr>
              <w:bidi w:val="0"/>
              <w:spacing w:line="240" w:lineRule="auto"/>
              <w:rPr>
                <w:rFonts w:eastAsiaTheme="minorEastAsia"/>
                <w:color w:val="000000" w:themeColor="text1"/>
                <w:sz w:val="14"/>
                <w:szCs w:val="14"/>
              </w:rPr>
            </w:pPr>
            <m:oMathPara>
              <m:oMathParaPr>
                <m:jc m:val="left"/>
              </m:oMathParaP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=0.0775;p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m:oMathPara>
          </w:p>
          <w:p w14:paraId="1DCF0179" w14:textId="77777777" w:rsidR="00877F92" w:rsidRPr="003E511E" w:rsidRDefault="00877F92" w:rsidP="000870FB">
            <w:pPr>
              <w:bidi w:val="0"/>
              <w:spacing w:line="240" w:lineRule="auto"/>
              <w:rPr>
                <w:color w:val="000000" w:themeColor="text1"/>
                <w:sz w:val="14"/>
                <w:szCs w:val="14"/>
              </w:rPr>
            </w:pPr>
            <m:oMathPara>
              <m:oMathParaPr>
                <m:jc m:val="left"/>
              </m:oMathParaPr>
              <m:oMath>
                <m:r>
                  <w:rPr>
                    <w:rFonts w:ascii="Cambria Math" w:hAnsi="Cambria Math"/>
                    <w:sz w:val="14"/>
                    <w:szCs w:val="14"/>
                  </w:rPr>
                  <m:t>*p&lt;0.05, ***p&lt;0.001</m:t>
                </m:r>
              </m:oMath>
            </m:oMathPara>
          </w:p>
        </w:tc>
      </w:tr>
    </w:tbl>
    <w:p w14:paraId="30AAB49E" w14:textId="1A2FE70B" w:rsidR="00877F92" w:rsidRPr="003E511E" w:rsidRDefault="00877F92" w:rsidP="000870FB">
      <w:pPr>
        <w:pStyle w:val="Caption"/>
        <w:keepNext/>
        <w:bidi w:val="0"/>
        <w:rPr>
          <w:color w:val="000000" w:themeColor="text1"/>
        </w:rPr>
      </w:pPr>
      <w:bookmarkStart w:id="11" w:name="_Toc146266594"/>
      <w:r w:rsidRPr="003E511E">
        <w:rPr>
          <w:color w:val="000000" w:themeColor="text1"/>
        </w:rPr>
        <w:t xml:space="preserve">Table </w:t>
      </w:r>
      <w:r w:rsidRPr="003E511E">
        <w:fldChar w:fldCharType="begin"/>
      </w:r>
      <w:r w:rsidRPr="003E511E">
        <w:instrText>SEQ Table \* ARABIC</w:instrText>
      </w:r>
      <w:r w:rsidRPr="003E511E">
        <w:fldChar w:fldCharType="separate"/>
      </w:r>
      <w:r w:rsidR="00DC203F" w:rsidRPr="003E511E">
        <w:rPr>
          <w:noProof/>
        </w:rPr>
        <w:t>1</w:t>
      </w:r>
      <w:r w:rsidRPr="003E511E">
        <w:fldChar w:fldCharType="end"/>
      </w:r>
      <w:r w:rsidRPr="003E511E">
        <w:rPr>
          <w:color w:val="000000" w:themeColor="text1"/>
        </w:rPr>
        <w:t>. The results of 12 studies of the frequency of right- and left-handed progeny from R×R, R×L and L×L matings (mating data from table 2 in McManus 1985)</w:t>
      </w:r>
      <w:bookmarkEnd w:id="11"/>
    </w:p>
    <w:p w14:paraId="400EE417" w14:textId="77777777" w:rsidR="000E4FB2" w:rsidRPr="003E511E" w:rsidRDefault="000E4FB2" w:rsidP="000870FB">
      <w:pPr>
        <w:bidi w:val="0"/>
        <w:spacing w:line="259" w:lineRule="auto"/>
        <w:rPr>
          <w:color w:val="000000" w:themeColor="text1"/>
        </w:rPr>
      </w:pPr>
      <w:r w:rsidRPr="003E511E">
        <w:rPr>
          <w:color w:val="000000" w:themeColor="text1"/>
        </w:rPr>
        <w:br w:type="page"/>
      </w:r>
    </w:p>
    <w:p w14:paraId="2409324F" w14:textId="131FA523" w:rsidR="00877F92" w:rsidRPr="003E511E" w:rsidRDefault="00877F92" w:rsidP="000870FB">
      <w:pPr>
        <w:bidi w:val="0"/>
        <w:rPr>
          <w:color w:val="000000" w:themeColor="text1"/>
        </w:rPr>
        <w:sectPr w:rsidR="00877F92" w:rsidRPr="003E511E" w:rsidSect="00F25863">
          <w:headerReference w:type="default" r:id="rId22"/>
          <w:pgSz w:w="11906" w:h="16838"/>
          <w:pgMar w:top="1440" w:right="1440" w:bottom="1440" w:left="1440" w:header="708" w:footer="708" w:gutter="0"/>
          <w:pgNumType w:start="0"/>
          <w:cols w:space="720"/>
          <w:titlePg/>
          <w:bidi/>
          <w:rtlGutter/>
          <w:docGrid w:linePitch="299"/>
        </w:sectPr>
      </w:pPr>
      <w:r w:rsidRPr="003E511E">
        <w:rPr>
          <w:color w:val="000000" w:themeColor="text1"/>
        </w:rPr>
        <w:lastRenderedPageBreak/>
        <w:t>The second table presents the results from two surveys conducted by McManus among students at the University of Cambridge. These students were asked to provide information regarding their own handedness, their siblings' handedness, as well as their parents' and grandparents' handedness.</w:t>
      </w:r>
      <w:r w:rsidRPr="003E511E">
        <w:br/>
      </w:r>
      <w:r w:rsidRPr="003E511E">
        <w:rPr>
          <w:color w:val="000000" w:themeColor="text1"/>
        </w:rPr>
        <w:t>The first survey (referred as ICM1) was conducted in May 1977 and was administered to undergraduate students. Handedness was classified based on the hand used for writing, except for those who wrote using their right hand due to being forced to switch from writing using their left hand. Such cases were classified as left-handers.</w:t>
      </w:r>
      <w:r w:rsidRPr="003E511E">
        <w:br/>
      </w:r>
      <w:r w:rsidRPr="003E511E">
        <w:rPr>
          <w:color w:val="000000" w:themeColor="text1"/>
        </w:rPr>
        <w:t>The second survey (referred as ICM2) took place in June and was given to graduates on the eve of the graduation ceremony. The classification of handedness in this questionnaire was similar to the first survey. From these questionnaire, three datasets were obtained: one for students and their siblings, considering their parents' handedness, and two datasets for the parents' and their siblings' handedness given the grandparents' handedness, with distinction between paternal and maternal family. The data from both surveys are presented in table 2.</w:t>
      </w:r>
    </w:p>
    <w:tbl>
      <w:tblPr>
        <w:tblStyle w:val="TableGrid"/>
        <w:tblpPr w:leftFromText="180" w:rightFromText="180" w:vertAnchor="text" w:horzAnchor="margin" w:tblpY="439"/>
        <w:tblW w:w="12895" w:type="dxa"/>
        <w:tblLook w:val="04A0" w:firstRow="1" w:lastRow="0" w:firstColumn="1" w:lastColumn="0" w:noHBand="0" w:noVBand="1"/>
      </w:tblPr>
      <w:tblGrid>
        <w:gridCol w:w="808"/>
        <w:gridCol w:w="752"/>
        <w:gridCol w:w="771"/>
        <w:gridCol w:w="584"/>
        <w:gridCol w:w="606"/>
        <w:gridCol w:w="535"/>
        <w:gridCol w:w="535"/>
        <w:gridCol w:w="489"/>
        <w:gridCol w:w="489"/>
        <w:gridCol w:w="464"/>
        <w:gridCol w:w="535"/>
        <w:gridCol w:w="535"/>
        <w:gridCol w:w="489"/>
        <w:gridCol w:w="489"/>
        <w:gridCol w:w="489"/>
        <w:gridCol w:w="464"/>
        <w:gridCol w:w="489"/>
        <w:gridCol w:w="489"/>
        <w:gridCol w:w="489"/>
        <w:gridCol w:w="489"/>
        <w:gridCol w:w="489"/>
        <w:gridCol w:w="464"/>
        <w:gridCol w:w="952"/>
      </w:tblGrid>
      <w:tr w:rsidR="003A38C5" w:rsidRPr="003E511E" w14:paraId="505032B3" w14:textId="77777777" w:rsidTr="00B725A8">
        <w:tc>
          <w:tcPr>
            <w:tcW w:w="808" w:type="dxa"/>
            <w:vMerge w:val="restart"/>
            <w:tcBorders>
              <w:top w:val="single" w:sz="4" w:space="0" w:color="auto"/>
              <w:left w:val="single" w:sz="4" w:space="0" w:color="auto"/>
              <w:bottom w:val="single" w:sz="4" w:space="0" w:color="auto"/>
              <w:right w:val="single" w:sz="4" w:space="0" w:color="auto"/>
            </w:tcBorders>
            <w:vAlign w:val="center"/>
          </w:tcPr>
          <w:p w14:paraId="0FDBC6AF" w14:textId="77777777" w:rsidR="00B725A8" w:rsidRPr="003E511E" w:rsidRDefault="00B725A8" w:rsidP="000870FB">
            <w:pPr>
              <w:bidi w:val="0"/>
              <w:spacing w:line="240" w:lineRule="auto"/>
              <w:jc w:val="center"/>
              <w:rPr>
                <w:b/>
                <w:bCs/>
                <w:sz w:val="14"/>
                <w:szCs w:val="14"/>
                <w:u w:val="single"/>
              </w:rPr>
            </w:pP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7D61F413" w14:textId="77777777" w:rsidR="00B725A8" w:rsidRPr="003E511E" w:rsidRDefault="00B725A8" w:rsidP="000870FB">
            <w:pPr>
              <w:bidi w:val="0"/>
              <w:spacing w:line="240" w:lineRule="auto"/>
              <w:jc w:val="center"/>
              <w:rPr>
                <w:rFonts w:ascii="Cambria Math" w:hAnsi="Cambria Math" w:cstheme="minorHAnsi"/>
                <w:sz w:val="14"/>
                <w:szCs w:val="14"/>
                <w:oMath/>
              </w:rPr>
            </w:pPr>
            <m:oMathPara>
              <m:oMath>
                <m:r>
                  <w:rPr>
                    <w:rFonts w:ascii="Cambria Math" w:hAnsi="Cambria Math" w:cstheme="minorHAnsi"/>
                    <w:sz w:val="14"/>
                    <w:szCs w:val="14"/>
                  </w:rPr>
                  <m:t>p</m:t>
                </m:r>
                <m:d>
                  <m:dPr>
                    <m:ctrlPr>
                      <w:rPr>
                        <w:rFonts w:ascii="Cambria Math" w:hAnsi="Cambria Math" w:cstheme="minorHAnsi"/>
                        <w:sz w:val="14"/>
                        <w:szCs w:val="14"/>
                      </w:rPr>
                    </m:ctrlPr>
                  </m:dPr>
                  <m:e>
                    <m:sSub>
                      <m:sSubPr>
                        <m:ctrlPr>
                          <w:rPr>
                            <w:rFonts w:ascii="Cambria Math" w:hAnsi="Cambria Math" w:cstheme="minorHAnsi"/>
                            <w:sz w:val="14"/>
                            <w:szCs w:val="14"/>
                          </w:rPr>
                        </m:ctrlPr>
                      </m:sSubPr>
                      <m:e>
                        <m:r>
                          <w:rPr>
                            <w:rFonts w:ascii="Cambria Math" w:hAnsi="Cambria Math" w:cstheme="minorHAnsi"/>
                            <w:sz w:val="14"/>
                            <w:szCs w:val="14"/>
                          </w:rPr>
                          <m:t>L</m:t>
                        </m:r>
                      </m:e>
                      <m:sub>
                        <m:r>
                          <w:rPr>
                            <w:rFonts w:ascii="Cambria Math" w:hAnsi="Cambria Math" w:cstheme="minorHAnsi"/>
                            <w:sz w:val="14"/>
                            <w:szCs w:val="14"/>
                          </w:rPr>
                          <m:t>m</m:t>
                        </m:r>
                      </m:sub>
                    </m:sSub>
                  </m:e>
                </m:d>
              </m:oMath>
            </m:oMathPara>
          </w:p>
          <w:p w14:paraId="31DD6833" w14:textId="77777777" w:rsidR="00B725A8" w:rsidRPr="003E511E" w:rsidRDefault="00B725A8" w:rsidP="000870FB">
            <w:pPr>
              <w:bidi w:val="0"/>
              <w:spacing w:line="240" w:lineRule="auto"/>
              <w:jc w:val="center"/>
              <w:rPr>
                <w:b/>
                <w:bCs/>
                <w:sz w:val="14"/>
                <w:szCs w:val="14"/>
                <w:u w:val="single"/>
              </w:rPr>
            </w:pPr>
            <m:oMathPara>
              <m:oMath>
                <m:r>
                  <w:rPr>
                    <w:rFonts w:ascii="Cambria Math" w:hAnsi="Cambria Math" w:cstheme="minorHAnsi"/>
                    <w:sz w:val="14"/>
                    <w:szCs w:val="14"/>
                  </w:rPr>
                  <m:t>progeny</m:t>
                </m:r>
              </m:oMath>
            </m:oMathPara>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15F34A91" w14:textId="77777777" w:rsidR="00B725A8" w:rsidRPr="003E511E" w:rsidRDefault="00B725A8" w:rsidP="000870FB">
            <w:pPr>
              <w:bidi w:val="0"/>
              <w:spacing w:line="240" w:lineRule="auto"/>
              <w:jc w:val="center"/>
              <w:rPr>
                <w:rFonts w:ascii="Cambria Math" w:hAnsi="Cambria Math" w:cstheme="minorHAnsi"/>
                <w:sz w:val="14"/>
                <w:szCs w:val="14"/>
                <w:oMath/>
              </w:rPr>
            </w:pPr>
            <m:oMathPara>
              <m:oMath>
                <m:r>
                  <w:rPr>
                    <w:rFonts w:ascii="Cambria Math" w:hAnsi="Cambria Math" w:cstheme="minorHAnsi"/>
                    <w:sz w:val="14"/>
                    <w:szCs w:val="14"/>
                  </w:rPr>
                  <m:t>p</m:t>
                </m:r>
                <m:d>
                  <m:dPr>
                    <m:ctrlPr>
                      <w:rPr>
                        <w:rFonts w:ascii="Cambria Math" w:hAnsi="Cambria Math" w:cstheme="minorHAnsi"/>
                        <w:sz w:val="14"/>
                        <w:szCs w:val="14"/>
                      </w:rPr>
                    </m:ctrlPr>
                  </m:dPr>
                  <m:e>
                    <m:sSub>
                      <m:sSubPr>
                        <m:ctrlPr>
                          <w:rPr>
                            <w:rFonts w:ascii="Cambria Math" w:hAnsi="Cambria Math" w:cstheme="minorHAnsi"/>
                            <w:sz w:val="14"/>
                            <w:szCs w:val="14"/>
                          </w:rPr>
                        </m:ctrlPr>
                      </m:sSubPr>
                      <m:e>
                        <m:r>
                          <w:rPr>
                            <w:rFonts w:ascii="Cambria Math" w:hAnsi="Cambria Math" w:cstheme="minorHAnsi"/>
                            <w:sz w:val="14"/>
                            <w:szCs w:val="14"/>
                          </w:rPr>
                          <m:t>L</m:t>
                        </m:r>
                      </m:e>
                      <m:sub>
                        <m:r>
                          <w:rPr>
                            <w:rFonts w:ascii="Cambria Math" w:hAnsi="Cambria Math" w:cstheme="minorHAnsi"/>
                            <w:sz w:val="14"/>
                            <w:szCs w:val="14"/>
                          </w:rPr>
                          <m:t>m</m:t>
                        </m:r>
                      </m:sub>
                    </m:sSub>
                  </m:e>
                </m:d>
              </m:oMath>
            </m:oMathPara>
          </w:p>
          <w:p w14:paraId="31804E94" w14:textId="77777777" w:rsidR="00B725A8" w:rsidRPr="003E511E" w:rsidRDefault="00B725A8" w:rsidP="000870FB">
            <w:pPr>
              <w:bidi w:val="0"/>
              <w:spacing w:line="240" w:lineRule="auto"/>
              <w:jc w:val="center"/>
              <w:rPr>
                <w:b/>
                <w:bCs/>
                <w:sz w:val="14"/>
                <w:szCs w:val="14"/>
                <w:u w:val="single"/>
              </w:rPr>
            </w:pPr>
            <m:oMathPara>
              <m:oMath>
                <m:r>
                  <w:rPr>
                    <w:rFonts w:ascii="Cambria Math" w:hAnsi="Cambria Math" w:cstheme="minorHAnsi"/>
                    <w:sz w:val="14"/>
                    <w:szCs w:val="14"/>
                  </w:rPr>
                  <m:t>parental</m:t>
                </m:r>
              </m:oMath>
            </m:oMathPara>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2535C8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Family size</w:t>
            </w:r>
          </w:p>
        </w:tc>
        <w:tc>
          <w:tcPr>
            <w:tcW w:w="3118" w:type="dxa"/>
            <w:gridSpan w:val="6"/>
            <w:tcBorders>
              <w:top w:val="single" w:sz="4" w:space="0" w:color="auto"/>
              <w:left w:val="single" w:sz="4" w:space="0" w:color="auto"/>
              <w:bottom w:val="single" w:sz="4" w:space="0" w:color="auto"/>
              <w:right w:val="single" w:sz="4" w:space="0" w:color="auto"/>
            </w:tcBorders>
            <w:vAlign w:val="center"/>
            <w:hideMark/>
          </w:tcPr>
          <w:p w14:paraId="731296CA" w14:textId="77777777" w:rsidR="00B725A8" w:rsidRPr="003E511E" w:rsidRDefault="00B725A8" w:rsidP="000870FB">
            <w:pPr>
              <w:bidi w:val="0"/>
              <w:spacing w:line="240" w:lineRule="auto"/>
              <w:jc w:val="center"/>
              <w:rPr>
                <w:b/>
                <w:bCs/>
                <w:sz w:val="14"/>
                <w:szCs w:val="14"/>
                <w:u w:val="single"/>
              </w:rPr>
            </w:pPr>
            <m:oMathPara>
              <m:oMath>
                <m:r>
                  <w:rPr>
                    <w:rFonts w:ascii="Cambria Math" w:hAnsi="Cambria Math"/>
                    <w:sz w:val="14"/>
                    <w:szCs w:val="14"/>
                  </w:rPr>
                  <m:t>R×R</m:t>
                </m:r>
              </m:oMath>
            </m:oMathPara>
          </w:p>
        </w:tc>
        <w:tc>
          <w:tcPr>
            <w:tcW w:w="3001" w:type="dxa"/>
            <w:gridSpan w:val="6"/>
            <w:tcBorders>
              <w:top w:val="single" w:sz="4" w:space="0" w:color="auto"/>
              <w:left w:val="single" w:sz="4" w:space="0" w:color="auto"/>
              <w:bottom w:val="single" w:sz="4" w:space="0" w:color="auto"/>
              <w:right w:val="single" w:sz="4" w:space="0" w:color="auto"/>
            </w:tcBorders>
            <w:vAlign w:val="center"/>
            <w:hideMark/>
          </w:tcPr>
          <w:p w14:paraId="2B2FB01B" w14:textId="77777777" w:rsidR="00B725A8" w:rsidRPr="003E511E" w:rsidRDefault="00B725A8" w:rsidP="000870FB">
            <w:pPr>
              <w:bidi w:val="0"/>
              <w:spacing w:line="240" w:lineRule="auto"/>
              <w:jc w:val="center"/>
              <w:rPr>
                <w:b/>
                <w:bCs/>
                <w:sz w:val="14"/>
                <w:szCs w:val="14"/>
                <w:u w:val="single"/>
              </w:rPr>
            </w:pPr>
            <m:oMathPara>
              <m:oMath>
                <m:r>
                  <w:rPr>
                    <w:rFonts w:ascii="Cambria Math" w:hAnsi="Cambria Math"/>
                    <w:sz w:val="14"/>
                    <w:szCs w:val="14"/>
                  </w:rPr>
                  <m:t>R×L</m:t>
                </m:r>
              </m:oMath>
            </m:oMathPara>
          </w:p>
        </w:tc>
        <w:tc>
          <w:tcPr>
            <w:tcW w:w="2909" w:type="dxa"/>
            <w:gridSpan w:val="6"/>
            <w:tcBorders>
              <w:top w:val="single" w:sz="4" w:space="0" w:color="auto"/>
              <w:left w:val="single" w:sz="4" w:space="0" w:color="auto"/>
              <w:bottom w:val="single" w:sz="4" w:space="0" w:color="auto"/>
              <w:right w:val="single" w:sz="4" w:space="0" w:color="auto"/>
            </w:tcBorders>
            <w:vAlign w:val="center"/>
            <w:hideMark/>
          </w:tcPr>
          <w:p w14:paraId="5F83C4DD" w14:textId="77777777" w:rsidR="00B725A8" w:rsidRPr="003E511E" w:rsidRDefault="00B725A8" w:rsidP="000870FB">
            <w:pPr>
              <w:bidi w:val="0"/>
              <w:spacing w:line="240" w:lineRule="auto"/>
              <w:jc w:val="center"/>
              <w:rPr>
                <w:b/>
                <w:bCs/>
                <w:sz w:val="14"/>
                <w:szCs w:val="14"/>
                <w:u w:val="single"/>
              </w:rPr>
            </w:pPr>
            <m:oMathPara>
              <m:oMath>
                <m:r>
                  <w:rPr>
                    <w:rFonts w:ascii="Cambria Math" w:hAnsi="Cambria Math"/>
                    <w:sz w:val="14"/>
                    <w:szCs w:val="14"/>
                  </w:rPr>
                  <m:t>L×L</m:t>
                </m:r>
              </m:oMath>
            </m:oMathPara>
          </w:p>
        </w:tc>
        <w:tc>
          <w:tcPr>
            <w:tcW w:w="952" w:type="dxa"/>
            <w:vMerge w:val="restart"/>
            <w:tcBorders>
              <w:top w:val="single" w:sz="4" w:space="0" w:color="auto"/>
              <w:left w:val="single" w:sz="4" w:space="0" w:color="auto"/>
              <w:bottom w:val="single" w:sz="4" w:space="0" w:color="auto"/>
              <w:right w:val="single" w:sz="4" w:space="0" w:color="auto"/>
            </w:tcBorders>
            <w:vAlign w:val="center"/>
            <w:hideMark/>
          </w:tcPr>
          <w:p w14:paraId="5D242FF2" w14:textId="77777777" w:rsidR="00B725A8" w:rsidRPr="003E511E" w:rsidRDefault="00000000" w:rsidP="000870FB">
            <w:pPr>
              <w:bidi w:val="0"/>
              <w:spacing w:line="240" w:lineRule="auto"/>
              <w:jc w:val="center"/>
              <w:rPr>
                <w:b/>
                <w:bCs/>
                <w:sz w:val="14"/>
                <w:szCs w:val="14"/>
                <w:u w:val="single"/>
              </w:rPr>
            </w:pPr>
            <m:oMathPara>
              <m:oMath>
                <m:sSup>
                  <m:sSupPr>
                    <m:ctrlPr>
                      <w:rPr>
                        <w:rFonts w:ascii="Cambria Math" w:hAnsi="Cambria Math" w:cstheme="minorHAnsi"/>
                        <w:sz w:val="14"/>
                        <w:szCs w:val="14"/>
                      </w:rPr>
                    </m:ctrlPr>
                  </m:sSupPr>
                  <m:e>
                    <m:r>
                      <w:rPr>
                        <w:rFonts w:ascii="Cambria Math" w:hAnsi="Cambria Math" w:cstheme="minorHAnsi"/>
                        <w:sz w:val="14"/>
                        <w:szCs w:val="14"/>
                      </w:rPr>
                      <m:t>χ</m:t>
                    </m:r>
                  </m:e>
                  <m:sup>
                    <m:r>
                      <m:rPr>
                        <m:sty m:val="p"/>
                      </m:rPr>
                      <w:rPr>
                        <w:rFonts w:ascii="Cambria Math" w:hAnsi="Cambria Math" w:cstheme="minorHAnsi"/>
                        <w:sz w:val="14"/>
                        <w:szCs w:val="14"/>
                      </w:rPr>
                      <m:t>2</m:t>
                    </m:r>
                  </m:sup>
                </m:sSup>
              </m:oMath>
            </m:oMathPara>
          </w:p>
        </w:tc>
      </w:tr>
      <w:tr w:rsidR="003A38C5" w:rsidRPr="003E511E" w14:paraId="75995F70"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2FB5EA6D"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F1290"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81CA5"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5FA302" w14:textId="77777777" w:rsidR="00B725A8" w:rsidRPr="003E511E" w:rsidRDefault="00B725A8" w:rsidP="000870FB">
            <w:pPr>
              <w:bidi w:val="0"/>
              <w:spacing w:line="240" w:lineRule="auto"/>
              <w:rPr>
                <w:b/>
                <w:bCs/>
                <w:sz w:val="14"/>
                <w:szCs w:val="14"/>
                <w:u w:val="single"/>
              </w:rPr>
            </w:pPr>
          </w:p>
        </w:tc>
        <w:tc>
          <w:tcPr>
            <w:tcW w:w="606" w:type="dxa"/>
            <w:tcBorders>
              <w:top w:val="single" w:sz="4" w:space="0" w:color="auto"/>
              <w:left w:val="single" w:sz="4" w:space="0" w:color="auto"/>
              <w:bottom w:val="single" w:sz="4" w:space="0" w:color="auto"/>
              <w:right w:val="single" w:sz="4" w:space="0" w:color="auto"/>
            </w:tcBorders>
            <w:vAlign w:val="center"/>
            <w:hideMark/>
          </w:tcPr>
          <w:p w14:paraId="19FD5EF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single" w:sz="4" w:space="0" w:color="auto"/>
              <w:right w:val="single" w:sz="4" w:space="0" w:color="auto"/>
            </w:tcBorders>
            <w:vAlign w:val="center"/>
            <w:hideMark/>
          </w:tcPr>
          <w:p w14:paraId="2831F2E4" w14:textId="77777777" w:rsidR="00B725A8" w:rsidRPr="003E511E" w:rsidRDefault="00B725A8" w:rsidP="000870FB">
            <w:pPr>
              <w:bidi w:val="0"/>
              <w:spacing w:line="240" w:lineRule="auto"/>
              <w:jc w:val="center"/>
              <w:rPr>
                <w:sz w:val="14"/>
                <w:szCs w:val="14"/>
                <w:u w:val="single"/>
              </w:rPr>
            </w:pPr>
            <w:r w:rsidRPr="003E511E">
              <w:rPr>
                <w:rFonts w:cstheme="minorHAnsi"/>
                <w:sz w:val="14"/>
                <w:szCs w:val="14"/>
              </w:rPr>
              <w:t>1</w:t>
            </w:r>
          </w:p>
        </w:tc>
        <w:tc>
          <w:tcPr>
            <w:tcW w:w="535" w:type="dxa"/>
            <w:tcBorders>
              <w:top w:val="single" w:sz="4" w:space="0" w:color="auto"/>
              <w:left w:val="single" w:sz="4" w:space="0" w:color="auto"/>
              <w:bottom w:val="single" w:sz="4" w:space="0" w:color="auto"/>
              <w:right w:val="single" w:sz="4" w:space="0" w:color="auto"/>
            </w:tcBorders>
            <w:vAlign w:val="center"/>
            <w:hideMark/>
          </w:tcPr>
          <w:p w14:paraId="1F3FECA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single" w:sz="4" w:space="0" w:color="auto"/>
              <w:right w:val="single" w:sz="4" w:space="0" w:color="auto"/>
            </w:tcBorders>
            <w:vAlign w:val="center"/>
            <w:hideMark/>
          </w:tcPr>
          <w:p w14:paraId="72664B4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single" w:sz="4" w:space="0" w:color="auto"/>
              <w:right w:val="single" w:sz="4" w:space="0" w:color="auto"/>
            </w:tcBorders>
            <w:vAlign w:val="center"/>
            <w:hideMark/>
          </w:tcPr>
          <w:p w14:paraId="5963051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464" w:type="dxa"/>
            <w:tcBorders>
              <w:top w:val="single" w:sz="4" w:space="0" w:color="auto"/>
              <w:left w:val="single" w:sz="4" w:space="0" w:color="auto"/>
              <w:bottom w:val="single" w:sz="4" w:space="0" w:color="auto"/>
              <w:right w:val="single" w:sz="4" w:space="0" w:color="auto"/>
            </w:tcBorders>
            <w:vAlign w:val="center"/>
            <w:hideMark/>
          </w:tcPr>
          <w:p w14:paraId="46C7079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535" w:type="dxa"/>
            <w:tcBorders>
              <w:top w:val="single" w:sz="4" w:space="0" w:color="auto"/>
              <w:left w:val="single" w:sz="4" w:space="0" w:color="auto"/>
              <w:bottom w:val="single" w:sz="4" w:space="0" w:color="auto"/>
              <w:right w:val="single" w:sz="4" w:space="0" w:color="auto"/>
            </w:tcBorders>
            <w:vAlign w:val="center"/>
            <w:hideMark/>
          </w:tcPr>
          <w:p w14:paraId="5C7BFE1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single" w:sz="4" w:space="0" w:color="auto"/>
              <w:right w:val="single" w:sz="4" w:space="0" w:color="auto"/>
            </w:tcBorders>
            <w:vAlign w:val="center"/>
            <w:hideMark/>
          </w:tcPr>
          <w:p w14:paraId="1BCF42A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single" w:sz="4" w:space="0" w:color="auto"/>
              <w:right w:val="single" w:sz="4" w:space="0" w:color="auto"/>
            </w:tcBorders>
            <w:vAlign w:val="center"/>
            <w:hideMark/>
          </w:tcPr>
          <w:p w14:paraId="793BA32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single" w:sz="4" w:space="0" w:color="auto"/>
              <w:right w:val="single" w:sz="4" w:space="0" w:color="auto"/>
            </w:tcBorders>
            <w:vAlign w:val="center"/>
            <w:hideMark/>
          </w:tcPr>
          <w:p w14:paraId="7FEFF83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single" w:sz="4" w:space="0" w:color="auto"/>
              <w:right w:val="single" w:sz="4" w:space="0" w:color="auto"/>
            </w:tcBorders>
            <w:vAlign w:val="center"/>
            <w:hideMark/>
          </w:tcPr>
          <w:p w14:paraId="34136F5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464" w:type="dxa"/>
            <w:tcBorders>
              <w:top w:val="single" w:sz="4" w:space="0" w:color="auto"/>
              <w:left w:val="single" w:sz="4" w:space="0" w:color="auto"/>
              <w:bottom w:val="single" w:sz="4" w:space="0" w:color="auto"/>
              <w:right w:val="single" w:sz="4" w:space="0" w:color="auto"/>
            </w:tcBorders>
            <w:vAlign w:val="center"/>
            <w:hideMark/>
          </w:tcPr>
          <w:p w14:paraId="68A2359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489" w:type="dxa"/>
            <w:tcBorders>
              <w:top w:val="single" w:sz="4" w:space="0" w:color="auto"/>
              <w:left w:val="single" w:sz="4" w:space="0" w:color="auto"/>
              <w:bottom w:val="single" w:sz="4" w:space="0" w:color="auto"/>
              <w:right w:val="single" w:sz="4" w:space="0" w:color="auto"/>
            </w:tcBorders>
            <w:vAlign w:val="center"/>
            <w:hideMark/>
          </w:tcPr>
          <w:p w14:paraId="31EEC06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single" w:sz="4" w:space="0" w:color="auto"/>
              <w:right w:val="single" w:sz="4" w:space="0" w:color="auto"/>
            </w:tcBorders>
            <w:vAlign w:val="center"/>
            <w:hideMark/>
          </w:tcPr>
          <w:p w14:paraId="2F58853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single" w:sz="4" w:space="0" w:color="auto"/>
              <w:right w:val="single" w:sz="4" w:space="0" w:color="auto"/>
            </w:tcBorders>
            <w:vAlign w:val="center"/>
            <w:hideMark/>
          </w:tcPr>
          <w:p w14:paraId="71FA64B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single" w:sz="4" w:space="0" w:color="auto"/>
              <w:right w:val="single" w:sz="4" w:space="0" w:color="auto"/>
            </w:tcBorders>
            <w:vAlign w:val="center"/>
            <w:hideMark/>
          </w:tcPr>
          <w:p w14:paraId="2DF7B2D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single" w:sz="4" w:space="0" w:color="auto"/>
              <w:right w:val="single" w:sz="4" w:space="0" w:color="auto"/>
            </w:tcBorders>
            <w:vAlign w:val="center"/>
            <w:hideMark/>
          </w:tcPr>
          <w:p w14:paraId="1295295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464" w:type="dxa"/>
            <w:tcBorders>
              <w:top w:val="single" w:sz="4" w:space="0" w:color="auto"/>
              <w:left w:val="single" w:sz="4" w:space="0" w:color="auto"/>
              <w:bottom w:val="single" w:sz="4" w:space="0" w:color="auto"/>
              <w:right w:val="single" w:sz="4" w:space="0" w:color="auto"/>
            </w:tcBorders>
            <w:vAlign w:val="center"/>
            <w:hideMark/>
          </w:tcPr>
          <w:p w14:paraId="7F5FC7C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7FB041" w14:textId="77777777" w:rsidR="00B725A8" w:rsidRPr="003E511E" w:rsidRDefault="00B725A8" w:rsidP="000870FB">
            <w:pPr>
              <w:bidi w:val="0"/>
              <w:spacing w:line="240" w:lineRule="auto"/>
              <w:rPr>
                <w:b/>
                <w:bCs/>
                <w:sz w:val="14"/>
                <w:szCs w:val="14"/>
                <w:u w:val="single"/>
              </w:rPr>
            </w:pPr>
          </w:p>
        </w:tc>
      </w:tr>
      <w:tr w:rsidR="003A38C5" w:rsidRPr="003E511E" w14:paraId="56F69C0D" w14:textId="77777777" w:rsidTr="00B725A8">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17EF43E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ICM1</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510BA956"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0.1518</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476C3497"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0.1005</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D2A515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7B7FFB5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58</w:t>
            </w:r>
          </w:p>
        </w:tc>
        <w:tc>
          <w:tcPr>
            <w:tcW w:w="535" w:type="dxa"/>
            <w:tcBorders>
              <w:top w:val="single" w:sz="4" w:space="0" w:color="auto"/>
              <w:left w:val="single" w:sz="4" w:space="0" w:color="auto"/>
              <w:bottom w:val="nil"/>
              <w:right w:val="single" w:sz="4" w:space="0" w:color="auto"/>
            </w:tcBorders>
            <w:vAlign w:val="center"/>
            <w:hideMark/>
          </w:tcPr>
          <w:p w14:paraId="77DAB01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9</w:t>
            </w:r>
          </w:p>
        </w:tc>
        <w:tc>
          <w:tcPr>
            <w:tcW w:w="535" w:type="dxa"/>
            <w:tcBorders>
              <w:top w:val="single" w:sz="4" w:space="0" w:color="auto"/>
              <w:left w:val="single" w:sz="4" w:space="0" w:color="auto"/>
              <w:bottom w:val="nil"/>
              <w:right w:val="single" w:sz="4" w:space="0" w:color="auto"/>
            </w:tcBorders>
            <w:vAlign w:val="center"/>
          </w:tcPr>
          <w:p w14:paraId="1BA26110"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F725C48"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14B1C36"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5986063A"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05A9CB4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14</w:t>
            </w:r>
          </w:p>
        </w:tc>
        <w:tc>
          <w:tcPr>
            <w:tcW w:w="535" w:type="dxa"/>
            <w:tcBorders>
              <w:top w:val="single" w:sz="4" w:space="0" w:color="auto"/>
              <w:left w:val="single" w:sz="4" w:space="0" w:color="auto"/>
              <w:bottom w:val="nil"/>
              <w:right w:val="single" w:sz="4" w:space="0" w:color="auto"/>
            </w:tcBorders>
            <w:vAlign w:val="center"/>
            <w:hideMark/>
          </w:tcPr>
          <w:p w14:paraId="5DE7D4A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489" w:type="dxa"/>
            <w:tcBorders>
              <w:top w:val="single" w:sz="4" w:space="0" w:color="auto"/>
              <w:left w:val="single" w:sz="4" w:space="0" w:color="auto"/>
              <w:bottom w:val="nil"/>
              <w:right w:val="single" w:sz="4" w:space="0" w:color="auto"/>
            </w:tcBorders>
            <w:vAlign w:val="center"/>
          </w:tcPr>
          <w:p w14:paraId="21D51808"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707A1D5"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AD82153"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608348CA"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278C4CD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4C6CBDA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02B5936E"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AE5A6ED"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7417BE9"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163B71C1" w14:textId="77777777" w:rsidR="00B725A8" w:rsidRPr="003E511E" w:rsidRDefault="00B725A8" w:rsidP="000870FB">
            <w:pPr>
              <w:bidi w:val="0"/>
              <w:spacing w:line="240" w:lineRule="auto"/>
              <w:jc w:val="center"/>
              <w:rPr>
                <w:b/>
                <w:bCs/>
                <w:sz w:val="14"/>
                <w:szCs w:val="14"/>
                <w:u w:val="single"/>
              </w:rPr>
            </w:pPr>
          </w:p>
        </w:tc>
        <w:tc>
          <w:tcPr>
            <w:tcW w:w="952" w:type="dxa"/>
            <w:vMerge w:val="restart"/>
            <w:tcBorders>
              <w:top w:val="single" w:sz="4" w:space="0" w:color="auto"/>
              <w:left w:val="single" w:sz="4" w:space="0" w:color="auto"/>
              <w:bottom w:val="single" w:sz="4" w:space="0" w:color="auto"/>
              <w:right w:val="single" w:sz="4" w:space="0" w:color="auto"/>
            </w:tcBorders>
            <w:vAlign w:val="center"/>
          </w:tcPr>
          <w:p w14:paraId="0187B4B9" w14:textId="32C6A260"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40.</w:t>
            </w:r>
            <w:r w:rsidR="003A38C5" w:rsidRPr="003E511E">
              <w:rPr>
                <w:rFonts w:cstheme="minorHAnsi"/>
                <w:sz w:val="14"/>
                <w:szCs w:val="14"/>
              </w:rPr>
              <w:t>16</w:t>
            </w:r>
          </w:p>
          <w:p w14:paraId="4E2CD07F" w14:textId="77777777" w:rsidR="00B725A8" w:rsidRPr="003E511E" w:rsidRDefault="00B725A8" w:rsidP="000870FB">
            <w:pPr>
              <w:bidi w:val="0"/>
              <w:spacing w:line="240" w:lineRule="auto"/>
              <w:jc w:val="center"/>
              <w:rPr>
                <w:rFonts w:cstheme="minorHAnsi"/>
                <w:sz w:val="14"/>
                <w:szCs w:val="14"/>
              </w:rPr>
            </w:pPr>
          </w:p>
          <w:p w14:paraId="28476B93" w14:textId="77777777" w:rsidR="00B725A8" w:rsidRPr="003E511E" w:rsidRDefault="00B725A8" w:rsidP="000870FB">
            <w:pPr>
              <w:bidi w:val="0"/>
              <w:spacing w:line="240" w:lineRule="auto"/>
              <w:jc w:val="center"/>
              <w:rPr>
                <w:b/>
                <w:bCs/>
                <w:sz w:val="14"/>
                <w:szCs w:val="14"/>
                <w:u w:val="single"/>
              </w:rPr>
            </w:pPr>
            <w:proofErr w:type="spellStart"/>
            <w:r w:rsidRPr="003E511E">
              <w:rPr>
                <w:rFonts w:cstheme="minorHAnsi"/>
                <w:sz w:val="14"/>
                <w:szCs w:val="14"/>
              </w:rPr>
              <w:t>df</w:t>
            </w:r>
            <w:proofErr w:type="spellEnd"/>
            <w:r w:rsidRPr="003E511E">
              <w:rPr>
                <w:rFonts w:cstheme="minorHAnsi"/>
                <w:sz w:val="14"/>
                <w:szCs w:val="14"/>
              </w:rPr>
              <w:t xml:space="preserve"> = 44</w:t>
            </w:r>
          </w:p>
        </w:tc>
      </w:tr>
      <w:tr w:rsidR="003A38C5" w:rsidRPr="003E511E" w14:paraId="599507C5" w14:textId="77777777" w:rsidTr="00BC7EC3">
        <w:tc>
          <w:tcPr>
            <w:tcW w:w="0" w:type="auto"/>
            <w:vMerge/>
            <w:tcBorders>
              <w:top w:val="single" w:sz="4" w:space="0" w:color="auto"/>
              <w:left w:val="single" w:sz="4" w:space="0" w:color="auto"/>
              <w:bottom w:val="single" w:sz="4" w:space="0" w:color="auto"/>
              <w:right w:val="single" w:sz="4" w:space="0" w:color="auto"/>
            </w:tcBorders>
            <w:vAlign w:val="center"/>
            <w:hideMark/>
          </w:tcPr>
          <w:p w14:paraId="4DCD7AA9"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77A5D"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4E1ADF"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9DC17"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642D3A97" w14:textId="0996DEA2"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57.92</w:t>
            </w:r>
          </w:p>
        </w:tc>
        <w:tc>
          <w:tcPr>
            <w:tcW w:w="535" w:type="dxa"/>
            <w:tcBorders>
              <w:top w:val="nil"/>
              <w:left w:val="single" w:sz="4" w:space="0" w:color="auto"/>
              <w:bottom w:val="single" w:sz="4" w:space="0" w:color="auto"/>
              <w:right w:val="single" w:sz="4" w:space="0" w:color="auto"/>
            </w:tcBorders>
            <w:vAlign w:val="bottom"/>
            <w:hideMark/>
          </w:tcPr>
          <w:p w14:paraId="362DA3B3" w14:textId="031AC45E"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9.08</w:t>
            </w:r>
          </w:p>
        </w:tc>
        <w:tc>
          <w:tcPr>
            <w:tcW w:w="535" w:type="dxa"/>
            <w:tcBorders>
              <w:top w:val="nil"/>
              <w:left w:val="single" w:sz="4" w:space="0" w:color="auto"/>
              <w:bottom w:val="single" w:sz="4" w:space="0" w:color="auto"/>
              <w:right w:val="single" w:sz="4" w:space="0" w:color="auto"/>
            </w:tcBorders>
            <w:vAlign w:val="bottom"/>
          </w:tcPr>
          <w:p w14:paraId="0FEDD2A3"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1B66B11"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E363954"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4142104D"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1E782A13" w14:textId="5DC6A547"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14.88</w:t>
            </w:r>
          </w:p>
        </w:tc>
        <w:tc>
          <w:tcPr>
            <w:tcW w:w="535" w:type="dxa"/>
            <w:tcBorders>
              <w:top w:val="nil"/>
              <w:left w:val="single" w:sz="4" w:space="0" w:color="auto"/>
              <w:bottom w:val="single" w:sz="4" w:space="0" w:color="auto"/>
              <w:right w:val="single" w:sz="4" w:space="0" w:color="auto"/>
            </w:tcBorders>
            <w:vAlign w:val="bottom"/>
            <w:hideMark/>
          </w:tcPr>
          <w:p w14:paraId="02F2D50D" w14:textId="5706405A"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4.12</w:t>
            </w:r>
          </w:p>
        </w:tc>
        <w:tc>
          <w:tcPr>
            <w:tcW w:w="489" w:type="dxa"/>
            <w:tcBorders>
              <w:top w:val="nil"/>
              <w:left w:val="single" w:sz="4" w:space="0" w:color="auto"/>
              <w:bottom w:val="single" w:sz="4" w:space="0" w:color="auto"/>
              <w:right w:val="single" w:sz="4" w:space="0" w:color="auto"/>
            </w:tcBorders>
            <w:vAlign w:val="center"/>
          </w:tcPr>
          <w:p w14:paraId="38E40567"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EB0044F"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1A2048B"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center"/>
          </w:tcPr>
          <w:p w14:paraId="1F952B07"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38A07FEA"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0057FBB8"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489" w:type="dxa"/>
            <w:tcBorders>
              <w:top w:val="nil"/>
              <w:left w:val="single" w:sz="4" w:space="0" w:color="auto"/>
              <w:bottom w:val="single" w:sz="4" w:space="0" w:color="auto"/>
              <w:right w:val="single" w:sz="4" w:space="0" w:color="auto"/>
            </w:tcBorders>
            <w:vAlign w:val="center"/>
          </w:tcPr>
          <w:p w14:paraId="4A606ECD"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708787B6"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A6E4628"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center"/>
          </w:tcPr>
          <w:p w14:paraId="13863BE2"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B40E4B" w14:textId="77777777" w:rsidR="00876D2B" w:rsidRPr="003E511E" w:rsidRDefault="00876D2B" w:rsidP="000870FB">
            <w:pPr>
              <w:bidi w:val="0"/>
              <w:spacing w:line="240" w:lineRule="auto"/>
              <w:rPr>
                <w:b/>
                <w:bCs/>
                <w:sz w:val="14"/>
                <w:szCs w:val="14"/>
                <w:u w:val="single"/>
              </w:rPr>
            </w:pPr>
          </w:p>
        </w:tc>
      </w:tr>
      <w:tr w:rsidR="003A38C5" w:rsidRPr="003E511E" w14:paraId="745131F2"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557F711"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E3399"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E480D"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11F01E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3D98B2F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211</w:t>
            </w:r>
          </w:p>
        </w:tc>
        <w:tc>
          <w:tcPr>
            <w:tcW w:w="535" w:type="dxa"/>
            <w:tcBorders>
              <w:top w:val="single" w:sz="4" w:space="0" w:color="auto"/>
              <w:left w:val="single" w:sz="4" w:space="0" w:color="auto"/>
              <w:bottom w:val="nil"/>
              <w:right w:val="single" w:sz="4" w:space="0" w:color="auto"/>
            </w:tcBorders>
            <w:vAlign w:val="center"/>
            <w:hideMark/>
          </w:tcPr>
          <w:p w14:paraId="2616827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57</w:t>
            </w:r>
          </w:p>
        </w:tc>
        <w:tc>
          <w:tcPr>
            <w:tcW w:w="535" w:type="dxa"/>
            <w:tcBorders>
              <w:top w:val="single" w:sz="4" w:space="0" w:color="auto"/>
              <w:left w:val="single" w:sz="4" w:space="0" w:color="auto"/>
              <w:bottom w:val="nil"/>
              <w:right w:val="single" w:sz="4" w:space="0" w:color="auto"/>
            </w:tcBorders>
            <w:vAlign w:val="center"/>
            <w:hideMark/>
          </w:tcPr>
          <w:p w14:paraId="4898468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tcPr>
          <w:p w14:paraId="14D5A7F2"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6398A3A9"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71CB85CC"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27D8E98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35</w:t>
            </w:r>
          </w:p>
        </w:tc>
        <w:tc>
          <w:tcPr>
            <w:tcW w:w="535" w:type="dxa"/>
            <w:tcBorders>
              <w:top w:val="single" w:sz="4" w:space="0" w:color="auto"/>
              <w:left w:val="single" w:sz="4" w:space="0" w:color="auto"/>
              <w:bottom w:val="nil"/>
              <w:right w:val="single" w:sz="4" w:space="0" w:color="auto"/>
            </w:tcBorders>
            <w:vAlign w:val="center"/>
            <w:hideMark/>
          </w:tcPr>
          <w:p w14:paraId="4783DB2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16</w:t>
            </w:r>
          </w:p>
        </w:tc>
        <w:tc>
          <w:tcPr>
            <w:tcW w:w="489" w:type="dxa"/>
            <w:tcBorders>
              <w:top w:val="single" w:sz="4" w:space="0" w:color="auto"/>
              <w:left w:val="single" w:sz="4" w:space="0" w:color="auto"/>
              <w:bottom w:val="nil"/>
              <w:right w:val="single" w:sz="4" w:space="0" w:color="auto"/>
            </w:tcBorders>
            <w:vAlign w:val="center"/>
            <w:hideMark/>
          </w:tcPr>
          <w:p w14:paraId="287B2B5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489" w:type="dxa"/>
            <w:tcBorders>
              <w:top w:val="single" w:sz="4" w:space="0" w:color="auto"/>
              <w:left w:val="single" w:sz="4" w:space="0" w:color="auto"/>
              <w:bottom w:val="nil"/>
              <w:right w:val="single" w:sz="4" w:space="0" w:color="auto"/>
            </w:tcBorders>
            <w:vAlign w:val="center"/>
          </w:tcPr>
          <w:p w14:paraId="183B00C7"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A99870B"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5EDE860A"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19C90DB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11F13E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04B14C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tcPr>
          <w:p w14:paraId="4B69E9CB"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93AEB1C"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245A6D43"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1E5FE2" w14:textId="77777777" w:rsidR="00B725A8" w:rsidRPr="003E511E" w:rsidRDefault="00B725A8" w:rsidP="000870FB">
            <w:pPr>
              <w:bidi w:val="0"/>
              <w:spacing w:line="240" w:lineRule="auto"/>
              <w:rPr>
                <w:b/>
                <w:bCs/>
                <w:sz w:val="14"/>
                <w:szCs w:val="14"/>
                <w:u w:val="single"/>
              </w:rPr>
            </w:pPr>
          </w:p>
        </w:tc>
      </w:tr>
      <w:tr w:rsidR="003A38C5" w:rsidRPr="003E511E" w14:paraId="737927B5" w14:textId="77777777" w:rsidTr="00BC7EC3">
        <w:tc>
          <w:tcPr>
            <w:tcW w:w="0" w:type="auto"/>
            <w:vMerge/>
            <w:tcBorders>
              <w:top w:val="single" w:sz="4" w:space="0" w:color="auto"/>
              <w:left w:val="single" w:sz="4" w:space="0" w:color="auto"/>
              <w:bottom w:val="single" w:sz="4" w:space="0" w:color="auto"/>
              <w:right w:val="single" w:sz="4" w:space="0" w:color="auto"/>
            </w:tcBorders>
            <w:vAlign w:val="center"/>
            <w:hideMark/>
          </w:tcPr>
          <w:p w14:paraId="69F610BD"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D1E5E"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2D1B7"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443F3"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0B4FC5C1" w14:textId="788FD56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204.02</w:t>
            </w:r>
          </w:p>
        </w:tc>
        <w:tc>
          <w:tcPr>
            <w:tcW w:w="535" w:type="dxa"/>
            <w:tcBorders>
              <w:top w:val="nil"/>
              <w:left w:val="single" w:sz="4" w:space="0" w:color="auto"/>
              <w:bottom w:val="single" w:sz="4" w:space="0" w:color="auto"/>
              <w:right w:val="single" w:sz="4" w:space="0" w:color="auto"/>
            </w:tcBorders>
            <w:vAlign w:val="bottom"/>
            <w:hideMark/>
          </w:tcPr>
          <w:p w14:paraId="0E6235FD" w14:textId="6335D5DF"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60.52</w:t>
            </w:r>
          </w:p>
        </w:tc>
        <w:tc>
          <w:tcPr>
            <w:tcW w:w="535" w:type="dxa"/>
            <w:tcBorders>
              <w:top w:val="nil"/>
              <w:left w:val="single" w:sz="4" w:space="0" w:color="auto"/>
              <w:bottom w:val="single" w:sz="4" w:space="0" w:color="auto"/>
              <w:right w:val="single" w:sz="4" w:space="0" w:color="auto"/>
            </w:tcBorders>
            <w:vAlign w:val="bottom"/>
            <w:hideMark/>
          </w:tcPr>
          <w:p w14:paraId="68BDD937" w14:textId="69BE752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6.47</w:t>
            </w:r>
          </w:p>
        </w:tc>
        <w:tc>
          <w:tcPr>
            <w:tcW w:w="489" w:type="dxa"/>
            <w:tcBorders>
              <w:top w:val="nil"/>
              <w:left w:val="single" w:sz="4" w:space="0" w:color="auto"/>
              <w:bottom w:val="single" w:sz="4" w:space="0" w:color="auto"/>
              <w:right w:val="single" w:sz="4" w:space="0" w:color="auto"/>
            </w:tcBorders>
            <w:vAlign w:val="bottom"/>
          </w:tcPr>
          <w:p w14:paraId="5642F68F"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61F9B526"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43A74D8B"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0456A611" w14:textId="39229F9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34.73</w:t>
            </w:r>
          </w:p>
        </w:tc>
        <w:tc>
          <w:tcPr>
            <w:tcW w:w="535" w:type="dxa"/>
            <w:tcBorders>
              <w:top w:val="nil"/>
              <w:left w:val="single" w:sz="4" w:space="0" w:color="auto"/>
              <w:bottom w:val="single" w:sz="4" w:space="0" w:color="auto"/>
              <w:right w:val="single" w:sz="4" w:space="0" w:color="auto"/>
            </w:tcBorders>
            <w:vAlign w:val="bottom"/>
            <w:hideMark/>
          </w:tcPr>
          <w:p w14:paraId="0B2D821E" w14:textId="428B82F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18.27</w:t>
            </w:r>
          </w:p>
        </w:tc>
        <w:tc>
          <w:tcPr>
            <w:tcW w:w="489" w:type="dxa"/>
            <w:tcBorders>
              <w:top w:val="nil"/>
              <w:left w:val="single" w:sz="4" w:space="0" w:color="auto"/>
              <w:bottom w:val="single" w:sz="4" w:space="0" w:color="auto"/>
              <w:right w:val="single" w:sz="4" w:space="0" w:color="auto"/>
            </w:tcBorders>
            <w:vAlign w:val="bottom"/>
            <w:hideMark/>
          </w:tcPr>
          <w:p w14:paraId="6BE56541" w14:textId="114020F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3.00</w:t>
            </w:r>
          </w:p>
        </w:tc>
        <w:tc>
          <w:tcPr>
            <w:tcW w:w="489" w:type="dxa"/>
            <w:tcBorders>
              <w:top w:val="nil"/>
              <w:left w:val="single" w:sz="4" w:space="0" w:color="auto"/>
              <w:bottom w:val="single" w:sz="4" w:space="0" w:color="auto"/>
              <w:right w:val="single" w:sz="4" w:space="0" w:color="auto"/>
            </w:tcBorders>
            <w:vAlign w:val="bottom"/>
          </w:tcPr>
          <w:p w14:paraId="5A6A5CD5"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D7838B6"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48247615"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39D2E6E9" w14:textId="478899CD"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0.50</w:t>
            </w:r>
          </w:p>
        </w:tc>
        <w:tc>
          <w:tcPr>
            <w:tcW w:w="489" w:type="dxa"/>
            <w:tcBorders>
              <w:top w:val="nil"/>
              <w:left w:val="single" w:sz="4" w:space="0" w:color="auto"/>
              <w:bottom w:val="single" w:sz="4" w:space="0" w:color="auto"/>
              <w:right w:val="single" w:sz="4" w:space="0" w:color="auto"/>
            </w:tcBorders>
            <w:vAlign w:val="bottom"/>
            <w:hideMark/>
          </w:tcPr>
          <w:p w14:paraId="6AF145F8" w14:textId="1E579C82"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0.40</w:t>
            </w:r>
          </w:p>
        </w:tc>
        <w:tc>
          <w:tcPr>
            <w:tcW w:w="489" w:type="dxa"/>
            <w:tcBorders>
              <w:top w:val="nil"/>
              <w:left w:val="single" w:sz="4" w:space="0" w:color="auto"/>
              <w:bottom w:val="single" w:sz="4" w:space="0" w:color="auto"/>
              <w:right w:val="single" w:sz="4" w:space="0" w:color="auto"/>
            </w:tcBorders>
            <w:vAlign w:val="bottom"/>
            <w:hideMark/>
          </w:tcPr>
          <w:p w14:paraId="45162651" w14:textId="25B84DFD"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0.10</w:t>
            </w:r>
          </w:p>
        </w:tc>
        <w:tc>
          <w:tcPr>
            <w:tcW w:w="489" w:type="dxa"/>
            <w:tcBorders>
              <w:top w:val="nil"/>
              <w:left w:val="single" w:sz="4" w:space="0" w:color="auto"/>
              <w:bottom w:val="single" w:sz="4" w:space="0" w:color="auto"/>
              <w:right w:val="single" w:sz="4" w:space="0" w:color="auto"/>
            </w:tcBorders>
            <w:vAlign w:val="center"/>
          </w:tcPr>
          <w:p w14:paraId="7DC8C890"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1AC34609"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center"/>
          </w:tcPr>
          <w:p w14:paraId="5062755A"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CCC5E" w14:textId="77777777" w:rsidR="00876D2B" w:rsidRPr="003E511E" w:rsidRDefault="00876D2B" w:rsidP="000870FB">
            <w:pPr>
              <w:bidi w:val="0"/>
              <w:spacing w:line="240" w:lineRule="auto"/>
              <w:rPr>
                <w:b/>
                <w:bCs/>
                <w:sz w:val="14"/>
                <w:szCs w:val="14"/>
                <w:u w:val="single"/>
              </w:rPr>
            </w:pPr>
          </w:p>
        </w:tc>
      </w:tr>
      <w:tr w:rsidR="003A38C5" w:rsidRPr="003E511E" w14:paraId="77FB340A"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09F54ACF"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3AB03"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45454"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623E3D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39E9B52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123</w:t>
            </w:r>
          </w:p>
        </w:tc>
        <w:tc>
          <w:tcPr>
            <w:tcW w:w="535" w:type="dxa"/>
            <w:tcBorders>
              <w:top w:val="single" w:sz="4" w:space="0" w:color="auto"/>
              <w:left w:val="single" w:sz="4" w:space="0" w:color="auto"/>
              <w:bottom w:val="nil"/>
              <w:right w:val="single" w:sz="4" w:space="0" w:color="auto"/>
            </w:tcBorders>
            <w:vAlign w:val="center"/>
            <w:hideMark/>
          </w:tcPr>
          <w:p w14:paraId="55D8976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63</w:t>
            </w:r>
          </w:p>
        </w:tc>
        <w:tc>
          <w:tcPr>
            <w:tcW w:w="535" w:type="dxa"/>
            <w:tcBorders>
              <w:top w:val="single" w:sz="4" w:space="0" w:color="auto"/>
              <w:left w:val="single" w:sz="4" w:space="0" w:color="auto"/>
              <w:bottom w:val="nil"/>
              <w:right w:val="single" w:sz="4" w:space="0" w:color="auto"/>
            </w:tcBorders>
            <w:vAlign w:val="center"/>
            <w:hideMark/>
          </w:tcPr>
          <w:p w14:paraId="71342CC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w:t>
            </w:r>
          </w:p>
        </w:tc>
        <w:tc>
          <w:tcPr>
            <w:tcW w:w="489" w:type="dxa"/>
            <w:tcBorders>
              <w:top w:val="single" w:sz="4" w:space="0" w:color="auto"/>
              <w:left w:val="single" w:sz="4" w:space="0" w:color="auto"/>
              <w:bottom w:val="nil"/>
              <w:right w:val="single" w:sz="4" w:space="0" w:color="auto"/>
            </w:tcBorders>
            <w:vAlign w:val="center"/>
            <w:hideMark/>
          </w:tcPr>
          <w:p w14:paraId="79A654C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D1081E8"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7D549318"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09BFCA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22</w:t>
            </w:r>
          </w:p>
        </w:tc>
        <w:tc>
          <w:tcPr>
            <w:tcW w:w="535" w:type="dxa"/>
            <w:tcBorders>
              <w:top w:val="single" w:sz="4" w:space="0" w:color="auto"/>
              <w:left w:val="single" w:sz="4" w:space="0" w:color="auto"/>
              <w:bottom w:val="nil"/>
              <w:right w:val="single" w:sz="4" w:space="0" w:color="auto"/>
            </w:tcBorders>
            <w:vAlign w:val="center"/>
            <w:hideMark/>
          </w:tcPr>
          <w:p w14:paraId="6B37582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24</w:t>
            </w:r>
          </w:p>
        </w:tc>
        <w:tc>
          <w:tcPr>
            <w:tcW w:w="489" w:type="dxa"/>
            <w:tcBorders>
              <w:top w:val="single" w:sz="4" w:space="0" w:color="auto"/>
              <w:left w:val="single" w:sz="4" w:space="0" w:color="auto"/>
              <w:bottom w:val="nil"/>
              <w:right w:val="single" w:sz="4" w:space="0" w:color="auto"/>
            </w:tcBorders>
            <w:vAlign w:val="center"/>
            <w:hideMark/>
          </w:tcPr>
          <w:p w14:paraId="453E65D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w:t>
            </w:r>
          </w:p>
        </w:tc>
        <w:tc>
          <w:tcPr>
            <w:tcW w:w="489" w:type="dxa"/>
            <w:tcBorders>
              <w:top w:val="single" w:sz="4" w:space="0" w:color="auto"/>
              <w:left w:val="single" w:sz="4" w:space="0" w:color="auto"/>
              <w:bottom w:val="nil"/>
              <w:right w:val="single" w:sz="4" w:space="0" w:color="auto"/>
            </w:tcBorders>
            <w:vAlign w:val="center"/>
            <w:hideMark/>
          </w:tcPr>
          <w:p w14:paraId="05D63C5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tcPr>
          <w:p w14:paraId="06D53E15"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3DBB5DC2"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5808A2C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5E5AB60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59068B7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6B21AC1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05D420B0"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5F6BF1A"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0E2701" w14:textId="77777777" w:rsidR="00B725A8" w:rsidRPr="003E511E" w:rsidRDefault="00B725A8" w:rsidP="000870FB">
            <w:pPr>
              <w:bidi w:val="0"/>
              <w:spacing w:line="240" w:lineRule="auto"/>
              <w:rPr>
                <w:b/>
                <w:bCs/>
                <w:sz w:val="14"/>
                <w:szCs w:val="14"/>
                <w:u w:val="single"/>
              </w:rPr>
            </w:pPr>
          </w:p>
        </w:tc>
      </w:tr>
      <w:tr w:rsidR="003A38C5" w:rsidRPr="003E511E" w14:paraId="463DB1B9" w14:textId="77777777" w:rsidTr="00BC7EC3">
        <w:tc>
          <w:tcPr>
            <w:tcW w:w="0" w:type="auto"/>
            <w:vMerge/>
            <w:tcBorders>
              <w:top w:val="single" w:sz="4" w:space="0" w:color="auto"/>
              <w:left w:val="single" w:sz="4" w:space="0" w:color="auto"/>
              <w:bottom w:val="single" w:sz="4" w:space="0" w:color="auto"/>
              <w:right w:val="single" w:sz="4" w:space="0" w:color="auto"/>
            </w:tcBorders>
            <w:vAlign w:val="center"/>
            <w:hideMark/>
          </w:tcPr>
          <w:p w14:paraId="7B086C4C"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FABCE"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DEAB9D"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591"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435E6525" w14:textId="57DB9E6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126.69</w:t>
            </w:r>
          </w:p>
        </w:tc>
        <w:tc>
          <w:tcPr>
            <w:tcW w:w="535" w:type="dxa"/>
            <w:tcBorders>
              <w:top w:val="nil"/>
              <w:left w:val="single" w:sz="4" w:space="0" w:color="auto"/>
              <w:bottom w:val="single" w:sz="4" w:space="0" w:color="auto"/>
              <w:right w:val="single" w:sz="4" w:space="0" w:color="auto"/>
            </w:tcBorders>
            <w:vAlign w:val="bottom"/>
            <w:hideMark/>
          </w:tcPr>
          <w:p w14:paraId="175B227F" w14:textId="46729D2D"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53.56</w:t>
            </w:r>
          </w:p>
        </w:tc>
        <w:tc>
          <w:tcPr>
            <w:tcW w:w="535" w:type="dxa"/>
            <w:tcBorders>
              <w:top w:val="nil"/>
              <w:left w:val="single" w:sz="4" w:space="0" w:color="auto"/>
              <w:bottom w:val="single" w:sz="4" w:space="0" w:color="auto"/>
              <w:right w:val="single" w:sz="4" w:space="0" w:color="auto"/>
            </w:tcBorders>
            <w:vAlign w:val="bottom"/>
            <w:hideMark/>
          </w:tcPr>
          <w:p w14:paraId="1E4724C0" w14:textId="6C6EABA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10.75</w:t>
            </w:r>
          </w:p>
        </w:tc>
        <w:tc>
          <w:tcPr>
            <w:tcW w:w="489" w:type="dxa"/>
            <w:tcBorders>
              <w:top w:val="nil"/>
              <w:left w:val="single" w:sz="4" w:space="0" w:color="auto"/>
              <w:bottom w:val="single" w:sz="4" w:space="0" w:color="auto"/>
              <w:right w:val="single" w:sz="4" w:space="0" w:color="auto"/>
            </w:tcBorders>
            <w:vAlign w:val="bottom"/>
            <w:hideMark/>
          </w:tcPr>
          <w:p w14:paraId="2A599F96" w14:textId="25DB61A7"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1.00</w:t>
            </w:r>
          </w:p>
        </w:tc>
        <w:tc>
          <w:tcPr>
            <w:tcW w:w="489" w:type="dxa"/>
            <w:tcBorders>
              <w:top w:val="nil"/>
              <w:left w:val="single" w:sz="4" w:space="0" w:color="auto"/>
              <w:bottom w:val="single" w:sz="4" w:space="0" w:color="auto"/>
              <w:right w:val="single" w:sz="4" w:space="0" w:color="auto"/>
            </w:tcBorders>
            <w:vAlign w:val="bottom"/>
          </w:tcPr>
          <w:p w14:paraId="4B4BFC0F"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3D1198A0"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67190F69" w14:textId="220B036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26.29</w:t>
            </w:r>
          </w:p>
        </w:tc>
        <w:tc>
          <w:tcPr>
            <w:tcW w:w="535" w:type="dxa"/>
            <w:tcBorders>
              <w:top w:val="nil"/>
              <w:left w:val="single" w:sz="4" w:space="0" w:color="auto"/>
              <w:bottom w:val="single" w:sz="4" w:space="0" w:color="auto"/>
              <w:right w:val="single" w:sz="4" w:space="0" w:color="auto"/>
            </w:tcBorders>
            <w:vAlign w:val="bottom"/>
            <w:hideMark/>
          </w:tcPr>
          <w:p w14:paraId="47710E74" w14:textId="5BAED78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19.75</w:t>
            </w:r>
          </w:p>
        </w:tc>
        <w:tc>
          <w:tcPr>
            <w:tcW w:w="489" w:type="dxa"/>
            <w:tcBorders>
              <w:top w:val="nil"/>
              <w:left w:val="single" w:sz="4" w:space="0" w:color="auto"/>
              <w:bottom w:val="single" w:sz="4" w:space="0" w:color="auto"/>
              <w:right w:val="single" w:sz="4" w:space="0" w:color="auto"/>
            </w:tcBorders>
            <w:vAlign w:val="bottom"/>
            <w:hideMark/>
          </w:tcPr>
          <w:p w14:paraId="574453C7" w14:textId="3AE15FB2"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6.18</w:t>
            </w:r>
          </w:p>
        </w:tc>
        <w:tc>
          <w:tcPr>
            <w:tcW w:w="489" w:type="dxa"/>
            <w:tcBorders>
              <w:top w:val="nil"/>
              <w:left w:val="single" w:sz="4" w:space="0" w:color="auto"/>
              <w:bottom w:val="single" w:sz="4" w:space="0" w:color="auto"/>
              <w:right w:val="single" w:sz="4" w:space="0" w:color="auto"/>
            </w:tcBorders>
            <w:vAlign w:val="bottom"/>
            <w:hideMark/>
          </w:tcPr>
          <w:p w14:paraId="734ED8C0" w14:textId="546277F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0.78</w:t>
            </w:r>
          </w:p>
        </w:tc>
        <w:tc>
          <w:tcPr>
            <w:tcW w:w="489" w:type="dxa"/>
            <w:tcBorders>
              <w:top w:val="nil"/>
              <w:left w:val="single" w:sz="4" w:space="0" w:color="auto"/>
              <w:bottom w:val="single" w:sz="4" w:space="0" w:color="auto"/>
              <w:right w:val="single" w:sz="4" w:space="0" w:color="auto"/>
            </w:tcBorders>
            <w:vAlign w:val="bottom"/>
          </w:tcPr>
          <w:p w14:paraId="32DE2753"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0F977272"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400E4A58" w14:textId="09F9DF6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1.45</w:t>
            </w:r>
          </w:p>
        </w:tc>
        <w:tc>
          <w:tcPr>
            <w:tcW w:w="489" w:type="dxa"/>
            <w:tcBorders>
              <w:top w:val="nil"/>
              <w:left w:val="single" w:sz="4" w:space="0" w:color="auto"/>
              <w:bottom w:val="single" w:sz="4" w:space="0" w:color="auto"/>
              <w:right w:val="single" w:sz="4" w:space="0" w:color="auto"/>
            </w:tcBorders>
            <w:vAlign w:val="bottom"/>
            <w:hideMark/>
          </w:tcPr>
          <w:p w14:paraId="7F46DE04" w14:textId="4CDA06D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1.66</w:t>
            </w:r>
          </w:p>
        </w:tc>
        <w:tc>
          <w:tcPr>
            <w:tcW w:w="489" w:type="dxa"/>
            <w:tcBorders>
              <w:top w:val="nil"/>
              <w:left w:val="single" w:sz="4" w:space="0" w:color="auto"/>
              <w:bottom w:val="single" w:sz="4" w:space="0" w:color="auto"/>
              <w:right w:val="single" w:sz="4" w:space="0" w:color="auto"/>
            </w:tcBorders>
            <w:vAlign w:val="bottom"/>
            <w:hideMark/>
          </w:tcPr>
          <w:p w14:paraId="5CC04DAA" w14:textId="5200712F"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0.76</w:t>
            </w:r>
          </w:p>
        </w:tc>
        <w:tc>
          <w:tcPr>
            <w:tcW w:w="489" w:type="dxa"/>
            <w:tcBorders>
              <w:top w:val="nil"/>
              <w:left w:val="single" w:sz="4" w:space="0" w:color="auto"/>
              <w:bottom w:val="single" w:sz="4" w:space="0" w:color="auto"/>
              <w:right w:val="single" w:sz="4" w:space="0" w:color="auto"/>
            </w:tcBorders>
            <w:vAlign w:val="bottom"/>
            <w:hideMark/>
          </w:tcPr>
          <w:p w14:paraId="587069AB" w14:textId="68E23CD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0.13</w:t>
            </w:r>
          </w:p>
        </w:tc>
        <w:tc>
          <w:tcPr>
            <w:tcW w:w="0" w:type="auto"/>
            <w:tcBorders>
              <w:top w:val="nil"/>
              <w:left w:val="single" w:sz="4" w:space="0" w:color="auto"/>
              <w:bottom w:val="single" w:sz="4" w:space="0" w:color="auto"/>
              <w:right w:val="single" w:sz="4" w:space="0" w:color="auto"/>
            </w:tcBorders>
            <w:vAlign w:val="center"/>
          </w:tcPr>
          <w:p w14:paraId="6B92A913"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746D2394"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FAD157" w14:textId="77777777" w:rsidR="00876D2B" w:rsidRPr="003E511E" w:rsidRDefault="00876D2B" w:rsidP="000870FB">
            <w:pPr>
              <w:bidi w:val="0"/>
              <w:spacing w:line="240" w:lineRule="auto"/>
              <w:rPr>
                <w:b/>
                <w:bCs/>
                <w:sz w:val="14"/>
                <w:szCs w:val="14"/>
                <w:u w:val="single"/>
              </w:rPr>
            </w:pPr>
          </w:p>
        </w:tc>
      </w:tr>
      <w:tr w:rsidR="003A38C5" w:rsidRPr="003E511E" w14:paraId="27873C17"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7D7EC1C"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9C936"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8EAB1"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1506C7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755E7EE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70</w:t>
            </w:r>
          </w:p>
        </w:tc>
        <w:tc>
          <w:tcPr>
            <w:tcW w:w="535" w:type="dxa"/>
            <w:tcBorders>
              <w:top w:val="single" w:sz="4" w:space="0" w:color="auto"/>
              <w:left w:val="single" w:sz="4" w:space="0" w:color="auto"/>
              <w:bottom w:val="nil"/>
              <w:right w:val="single" w:sz="4" w:space="0" w:color="auto"/>
            </w:tcBorders>
            <w:vAlign w:val="center"/>
            <w:hideMark/>
          </w:tcPr>
          <w:p w14:paraId="4537440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39</w:t>
            </w:r>
          </w:p>
        </w:tc>
        <w:tc>
          <w:tcPr>
            <w:tcW w:w="535" w:type="dxa"/>
            <w:tcBorders>
              <w:top w:val="single" w:sz="4" w:space="0" w:color="auto"/>
              <w:left w:val="single" w:sz="4" w:space="0" w:color="auto"/>
              <w:bottom w:val="nil"/>
              <w:right w:val="single" w:sz="4" w:space="0" w:color="auto"/>
            </w:tcBorders>
            <w:vAlign w:val="center"/>
            <w:hideMark/>
          </w:tcPr>
          <w:p w14:paraId="743A825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w:t>
            </w:r>
          </w:p>
        </w:tc>
        <w:tc>
          <w:tcPr>
            <w:tcW w:w="489" w:type="dxa"/>
            <w:tcBorders>
              <w:top w:val="single" w:sz="4" w:space="0" w:color="auto"/>
              <w:left w:val="single" w:sz="4" w:space="0" w:color="auto"/>
              <w:bottom w:val="nil"/>
              <w:right w:val="single" w:sz="4" w:space="0" w:color="auto"/>
            </w:tcBorders>
            <w:vAlign w:val="center"/>
            <w:hideMark/>
          </w:tcPr>
          <w:p w14:paraId="03A7E2E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5AB7BB7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559F8305"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637238E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8</w:t>
            </w:r>
          </w:p>
        </w:tc>
        <w:tc>
          <w:tcPr>
            <w:tcW w:w="535" w:type="dxa"/>
            <w:tcBorders>
              <w:top w:val="single" w:sz="4" w:space="0" w:color="auto"/>
              <w:left w:val="single" w:sz="4" w:space="0" w:color="auto"/>
              <w:bottom w:val="nil"/>
              <w:right w:val="single" w:sz="4" w:space="0" w:color="auto"/>
            </w:tcBorders>
            <w:vAlign w:val="center"/>
            <w:hideMark/>
          </w:tcPr>
          <w:p w14:paraId="2FFDA07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8</w:t>
            </w:r>
          </w:p>
        </w:tc>
        <w:tc>
          <w:tcPr>
            <w:tcW w:w="489" w:type="dxa"/>
            <w:tcBorders>
              <w:top w:val="single" w:sz="4" w:space="0" w:color="auto"/>
              <w:left w:val="single" w:sz="4" w:space="0" w:color="auto"/>
              <w:bottom w:val="nil"/>
              <w:right w:val="single" w:sz="4" w:space="0" w:color="auto"/>
            </w:tcBorders>
            <w:vAlign w:val="center"/>
            <w:hideMark/>
          </w:tcPr>
          <w:p w14:paraId="300248C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7</w:t>
            </w:r>
          </w:p>
        </w:tc>
        <w:tc>
          <w:tcPr>
            <w:tcW w:w="489" w:type="dxa"/>
            <w:tcBorders>
              <w:top w:val="single" w:sz="4" w:space="0" w:color="auto"/>
              <w:left w:val="single" w:sz="4" w:space="0" w:color="auto"/>
              <w:bottom w:val="nil"/>
              <w:right w:val="single" w:sz="4" w:space="0" w:color="auto"/>
            </w:tcBorders>
            <w:vAlign w:val="center"/>
            <w:hideMark/>
          </w:tcPr>
          <w:p w14:paraId="62ADE52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443E2A7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1FEF203F"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33B4D9A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C0E50B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C3BDBD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6F6DB30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hideMark/>
          </w:tcPr>
          <w:p w14:paraId="5E78F66B"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6192449B" w14:textId="77777777" w:rsidR="00B725A8" w:rsidRPr="003E511E" w:rsidRDefault="00B725A8"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5ED110" w14:textId="77777777" w:rsidR="00B725A8" w:rsidRPr="003E511E" w:rsidRDefault="00B725A8" w:rsidP="000870FB">
            <w:pPr>
              <w:bidi w:val="0"/>
              <w:spacing w:line="240" w:lineRule="auto"/>
              <w:rPr>
                <w:b/>
                <w:bCs/>
                <w:sz w:val="14"/>
                <w:szCs w:val="14"/>
                <w:u w:val="single"/>
              </w:rPr>
            </w:pPr>
          </w:p>
        </w:tc>
      </w:tr>
      <w:tr w:rsidR="003A38C5" w:rsidRPr="003E511E" w14:paraId="743C6148" w14:textId="77777777" w:rsidTr="00BC7EC3">
        <w:tc>
          <w:tcPr>
            <w:tcW w:w="0" w:type="auto"/>
            <w:vMerge/>
            <w:tcBorders>
              <w:top w:val="single" w:sz="4" w:space="0" w:color="auto"/>
              <w:left w:val="single" w:sz="4" w:space="0" w:color="auto"/>
              <w:bottom w:val="single" w:sz="4" w:space="0" w:color="auto"/>
              <w:right w:val="single" w:sz="4" w:space="0" w:color="auto"/>
            </w:tcBorders>
            <w:vAlign w:val="center"/>
            <w:hideMark/>
          </w:tcPr>
          <w:p w14:paraId="0A18F9B4"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301C78"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11CA1"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44234"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3D1C8627" w14:textId="41600B2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67.47</w:t>
            </w:r>
          </w:p>
        </w:tc>
        <w:tc>
          <w:tcPr>
            <w:tcW w:w="535" w:type="dxa"/>
            <w:tcBorders>
              <w:top w:val="nil"/>
              <w:left w:val="single" w:sz="4" w:space="0" w:color="auto"/>
              <w:bottom w:val="single" w:sz="4" w:space="0" w:color="auto"/>
              <w:right w:val="single" w:sz="4" w:space="0" w:color="auto"/>
            </w:tcBorders>
            <w:vAlign w:val="bottom"/>
            <w:hideMark/>
          </w:tcPr>
          <w:p w14:paraId="0A536807" w14:textId="3A2D233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36.29</w:t>
            </w:r>
          </w:p>
        </w:tc>
        <w:tc>
          <w:tcPr>
            <w:tcW w:w="535" w:type="dxa"/>
            <w:tcBorders>
              <w:top w:val="nil"/>
              <w:left w:val="single" w:sz="4" w:space="0" w:color="auto"/>
              <w:bottom w:val="single" w:sz="4" w:space="0" w:color="auto"/>
              <w:right w:val="single" w:sz="4" w:space="0" w:color="auto"/>
            </w:tcBorders>
            <w:vAlign w:val="bottom"/>
            <w:hideMark/>
          </w:tcPr>
          <w:p w14:paraId="3CCA9090" w14:textId="1D8D3A8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10.29</w:t>
            </w:r>
          </w:p>
        </w:tc>
        <w:tc>
          <w:tcPr>
            <w:tcW w:w="489" w:type="dxa"/>
            <w:tcBorders>
              <w:top w:val="nil"/>
              <w:left w:val="single" w:sz="4" w:space="0" w:color="auto"/>
              <w:bottom w:val="single" w:sz="4" w:space="0" w:color="auto"/>
              <w:right w:val="single" w:sz="4" w:space="0" w:color="auto"/>
            </w:tcBorders>
            <w:vAlign w:val="bottom"/>
            <w:hideMark/>
          </w:tcPr>
          <w:p w14:paraId="4218AABF" w14:textId="146DDF08"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1.80</w:t>
            </w:r>
          </w:p>
        </w:tc>
        <w:tc>
          <w:tcPr>
            <w:tcW w:w="489" w:type="dxa"/>
            <w:tcBorders>
              <w:top w:val="nil"/>
              <w:left w:val="single" w:sz="4" w:space="0" w:color="auto"/>
              <w:bottom w:val="single" w:sz="4" w:space="0" w:color="auto"/>
              <w:right w:val="single" w:sz="4" w:space="0" w:color="auto"/>
            </w:tcBorders>
            <w:vAlign w:val="bottom"/>
            <w:hideMark/>
          </w:tcPr>
          <w:p w14:paraId="475B3156" w14:textId="06DFF58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0.15</w:t>
            </w:r>
          </w:p>
        </w:tc>
        <w:tc>
          <w:tcPr>
            <w:tcW w:w="464" w:type="dxa"/>
            <w:tcBorders>
              <w:top w:val="nil"/>
              <w:left w:val="single" w:sz="4" w:space="0" w:color="auto"/>
              <w:bottom w:val="single" w:sz="4" w:space="0" w:color="auto"/>
              <w:right w:val="single" w:sz="4" w:space="0" w:color="auto"/>
            </w:tcBorders>
            <w:vAlign w:val="bottom"/>
          </w:tcPr>
          <w:p w14:paraId="108082D1"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2D2745D9" w14:textId="7174629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9.61</w:t>
            </w:r>
          </w:p>
        </w:tc>
        <w:tc>
          <w:tcPr>
            <w:tcW w:w="535" w:type="dxa"/>
            <w:tcBorders>
              <w:top w:val="nil"/>
              <w:left w:val="single" w:sz="4" w:space="0" w:color="auto"/>
              <w:bottom w:val="single" w:sz="4" w:space="0" w:color="auto"/>
              <w:right w:val="single" w:sz="4" w:space="0" w:color="auto"/>
            </w:tcBorders>
            <w:vAlign w:val="bottom"/>
            <w:hideMark/>
          </w:tcPr>
          <w:p w14:paraId="56AF58F7" w14:textId="56CE25D8"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9.18</w:t>
            </w:r>
          </w:p>
        </w:tc>
        <w:tc>
          <w:tcPr>
            <w:tcW w:w="489" w:type="dxa"/>
            <w:tcBorders>
              <w:top w:val="nil"/>
              <w:left w:val="single" w:sz="4" w:space="0" w:color="auto"/>
              <w:bottom w:val="single" w:sz="4" w:space="0" w:color="auto"/>
              <w:right w:val="single" w:sz="4" w:space="0" w:color="auto"/>
            </w:tcBorders>
            <w:vAlign w:val="bottom"/>
            <w:hideMark/>
          </w:tcPr>
          <w:p w14:paraId="1FF4F258" w14:textId="287A4569"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4.12</w:t>
            </w:r>
          </w:p>
        </w:tc>
        <w:tc>
          <w:tcPr>
            <w:tcW w:w="489" w:type="dxa"/>
            <w:tcBorders>
              <w:top w:val="nil"/>
              <w:left w:val="single" w:sz="4" w:space="0" w:color="auto"/>
              <w:bottom w:val="single" w:sz="4" w:space="0" w:color="auto"/>
              <w:right w:val="single" w:sz="4" w:space="0" w:color="auto"/>
            </w:tcBorders>
            <w:vAlign w:val="bottom"/>
            <w:hideMark/>
          </w:tcPr>
          <w:p w14:paraId="1301E20E" w14:textId="397610C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0.99</w:t>
            </w:r>
          </w:p>
        </w:tc>
        <w:tc>
          <w:tcPr>
            <w:tcW w:w="489" w:type="dxa"/>
            <w:tcBorders>
              <w:top w:val="nil"/>
              <w:left w:val="single" w:sz="4" w:space="0" w:color="auto"/>
              <w:bottom w:val="single" w:sz="4" w:space="0" w:color="auto"/>
              <w:right w:val="single" w:sz="4" w:space="0" w:color="auto"/>
            </w:tcBorders>
            <w:vAlign w:val="bottom"/>
            <w:hideMark/>
          </w:tcPr>
          <w:p w14:paraId="4A49DC85" w14:textId="24E8591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0.11</w:t>
            </w:r>
          </w:p>
        </w:tc>
        <w:tc>
          <w:tcPr>
            <w:tcW w:w="464" w:type="dxa"/>
            <w:tcBorders>
              <w:top w:val="nil"/>
              <w:left w:val="single" w:sz="4" w:space="0" w:color="auto"/>
              <w:bottom w:val="single" w:sz="4" w:space="0" w:color="auto"/>
              <w:right w:val="single" w:sz="4" w:space="0" w:color="auto"/>
            </w:tcBorders>
            <w:vAlign w:val="bottom"/>
          </w:tcPr>
          <w:p w14:paraId="0E9DC551"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55A77696" w14:textId="589B86D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0.27</w:t>
            </w:r>
          </w:p>
        </w:tc>
        <w:tc>
          <w:tcPr>
            <w:tcW w:w="489" w:type="dxa"/>
            <w:tcBorders>
              <w:top w:val="nil"/>
              <w:left w:val="single" w:sz="4" w:space="0" w:color="auto"/>
              <w:bottom w:val="single" w:sz="4" w:space="0" w:color="auto"/>
              <w:right w:val="single" w:sz="4" w:space="0" w:color="auto"/>
            </w:tcBorders>
            <w:vAlign w:val="bottom"/>
            <w:hideMark/>
          </w:tcPr>
          <w:p w14:paraId="147D413F" w14:textId="79DF83C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0.38</w:t>
            </w:r>
          </w:p>
        </w:tc>
        <w:tc>
          <w:tcPr>
            <w:tcW w:w="489" w:type="dxa"/>
            <w:tcBorders>
              <w:top w:val="nil"/>
              <w:left w:val="single" w:sz="4" w:space="0" w:color="auto"/>
              <w:bottom w:val="single" w:sz="4" w:space="0" w:color="auto"/>
              <w:right w:val="single" w:sz="4" w:space="0" w:color="auto"/>
            </w:tcBorders>
            <w:vAlign w:val="bottom"/>
            <w:hideMark/>
          </w:tcPr>
          <w:p w14:paraId="243CBED1" w14:textId="3F2CEE3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0.25</w:t>
            </w:r>
          </w:p>
        </w:tc>
        <w:tc>
          <w:tcPr>
            <w:tcW w:w="489" w:type="dxa"/>
            <w:tcBorders>
              <w:top w:val="nil"/>
              <w:left w:val="single" w:sz="4" w:space="0" w:color="auto"/>
              <w:bottom w:val="single" w:sz="4" w:space="0" w:color="auto"/>
              <w:right w:val="single" w:sz="4" w:space="0" w:color="auto"/>
            </w:tcBorders>
            <w:vAlign w:val="bottom"/>
            <w:hideMark/>
          </w:tcPr>
          <w:p w14:paraId="497122DB" w14:textId="09234A92"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0.08</w:t>
            </w:r>
          </w:p>
        </w:tc>
        <w:tc>
          <w:tcPr>
            <w:tcW w:w="0" w:type="auto"/>
            <w:tcBorders>
              <w:top w:val="nil"/>
              <w:left w:val="single" w:sz="4" w:space="0" w:color="auto"/>
              <w:bottom w:val="single" w:sz="4" w:space="0" w:color="auto"/>
              <w:right w:val="single" w:sz="4" w:space="0" w:color="auto"/>
            </w:tcBorders>
            <w:vAlign w:val="bottom"/>
            <w:hideMark/>
          </w:tcPr>
          <w:p w14:paraId="1452F79D" w14:textId="088F5CA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0" w:type="auto"/>
            <w:tcBorders>
              <w:top w:val="nil"/>
              <w:left w:val="single" w:sz="4" w:space="0" w:color="auto"/>
              <w:bottom w:val="single" w:sz="4" w:space="0" w:color="auto"/>
              <w:right w:val="single" w:sz="4" w:space="0" w:color="auto"/>
            </w:tcBorders>
            <w:vAlign w:val="center"/>
          </w:tcPr>
          <w:p w14:paraId="4DF20386"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7DFC14" w14:textId="77777777" w:rsidR="00876D2B" w:rsidRPr="003E511E" w:rsidRDefault="00876D2B" w:rsidP="000870FB">
            <w:pPr>
              <w:bidi w:val="0"/>
              <w:spacing w:line="240" w:lineRule="auto"/>
              <w:rPr>
                <w:b/>
                <w:bCs/>
                <w:sz w:val="14"/>
                <w:szCs w:val="14"/>
                <w:u w:val="single"/>
              </w:rPr>
            </w:pPr>
          </w:p>
        </w:tc>
      </w:tr>
      <w:tr w:rsidR="003A38C5" w:rsidRPr="003E511E" w14:paraId="0FD0E7DA"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B6CF513"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2C5BA"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832A8"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76C38D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7DCC5EF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9</w:t>
            </w:r>
          </w:p>
        </w:tc>
        <w:tc>
          <w:tcPr>
            <w:tcW w:w="535" w:type="dxa"/>
            <w:tcBorders>
              <w:top w:val="single" w:sz="4" w:space="0" w:color="auto"/>
              <w:left w:val="single" w:sz="4" w:space="0" w:color="auto"/>
              <w:bottom w:val="nil"/>
              <w:right w:val="single" w:sz="4" w:space="0" w:color="auto"/>
            </w:tcBorders>
            <w:vAlign w:val="center"/>
            <w:hideMark/>
          </w:tcPr>
          <w:p w14:paraId="2464676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12</w:t>
            </w:r>
          </w:p>
        </w:tc>
        <w:tc>
          <w:tcPr>
            <w:tcW w:w="535" w:type="dxa"/>
            <w:tcBorders>
              <w:top w:val="single" w:sz="4" w:space="0" w:color="auto"/>
              <w:left w:val="single" w:sz="4" w:space="0" w:color="auto"/>
              <w:bottom w:val="nil"/>
              <w:right w:val="single" w:sz="4" w:space="0" w:color="auto"/>
            </w:tcBorders>
            <w:vAlign w:val="center"/>
            <w:hideMark/>
          </w:tcPr>
          <w:p w14:paraId="3ADE9D8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w:t>
            </w:r>
          </w:p>
        </w:tc>
        <w:tc>
          <w:tcPr>
            <w:tcW w:w="489" w:type="dxa"/>
            <w:tcBorders>
              <w:top w:val="single" w:sz="4" w:space="0" w:color="auto"/>
              <w:left w:val="single" w:sz="4" w:space="0" w:color="auto"/>
              <w:bottom w:val="nil"/>
              <w:right w:val="single" w:sz="4" w:space="0" w:color="auto"/>
            </w:tcBorders>
            <w:vAlign w:val="center"/>
            <w:hideMark/>
          </w:tcPr>
          <w:p w14:paraId="094DFAB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0F99156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7ED7DE9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3A8371E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535" w:type="dxa"/>
            <w:tcBorders>
              <w:top w:val="single" w:sz="4" w:space="0" w:color="auto"/>
              <w:left w:val="single" w:sz="4" w:space="0" w:color="auto"/>
              <w:bottom w:val="nil"/>
              <w:right w:val="single" w:sz="4" w:space="0" w:color="auto"/>
            </w:tcBorders>
            <w:vAlign w:val="center"/>
            <w:hideMark/>
          </w:tcPr>
          <w:p w14:paraId="5FB6123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66E5E3F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C67F4C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5B25E23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576417B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5EFC3F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4A3DC2C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E673E2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9C7B4B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D6D58FB"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06FB5002"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390064" w14:textId="77777777" w:rsidR="00B725A8" w:rsidRPr="003E511E" w:rsidRDefault="00B725A8" w:rsidP="000870FB">
            <w:pPr>
              <w:bidi w:val="0"/>
              <w:spacing w:line="240" w:lineRule="auto"/>
              <w:rPr>
                <w:b/>
                <w:bCs/>
                <w:sz w:val="14"/>
                <w:szCs w:val="14"/>
                <w:u w:val="single"/>
              </w:rPr>
            </w:pPr>
          </w:p>
        </w:tc>
      </w:tr>
      <w:tr w:rsidR="003A38C5" w:rsidRPr="003E511E" w14:paraId="5C39F436" w14:textId="77777777" w:rsidTr="00BC7EC3">
        <w:tc>
          <w:tcPr>
            <w:tcW w:w="0" w:type="auto"/>
            <w:vMerge/>
            <w:tcBorders>
              <w:top w:val="single" w:sz="4" w:space="0" w:color="auto"/>
              <w:left w:val="single" w:sz="4" w:space="0" w:color="auto"/>
              <w:bottom w:val="single" w:sz="4" w:space="0" w:color="auto"/>
              <w:right w:val="single" w:sz="4" w:space="0" w:color="auto"/>
            </w:tcBorders>
            <w:vAlign w:val="center"/>
            <w:hideMark/>
          </w:tcPr>
          <w:p w14:paraId="5C5B62D8"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8EBF1B4"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EA45C2F"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2715018"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tcPr>
          <w:p w14:paraId="201A541B" w14:textId="73AC7D4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14.94</w:t>
            </w:r>
          </w:p>
        </w:tc>
        <w:tc>
          <w:tcPr>
            <w:tcW w:w="535" w:type="dxa"/>
            <w:tcBorders>
              <w:top w:val="nil"/>
              <w:left w:val="single" w:sz="4" w:space="0" w:color="auto"/>
              <w:bottom w:val="single" w:sz="4" w:space="0" w:color="auto"/>
              <w:right w:val="single" w:sz="4" w:space="0" w:color="auto"/>
            </w:tcBorders>
            <w:vAlign w:val="bottom"/>
          </w:tcPr>
          <w:p w14:paraId="2D1949CE" w14:textId="3B4EC238"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9.62</w:t>
            </w:r>
          </w:p>
        </w:tc>
        <w:tc>
          <w:tcPr>
            <w:tcW w:w="535" w:type="dxa"/>
            <w:tcBorders>
              <w:top w:val="nil"/>
              <w:left w:val="single" w:sz="4" w:space="0" w:color="auto"/>
              <w:bottom w:val="single" w:sz="4" w:space="0" w:color="auto"/>
              <w:right w:val="single" w:sz="4" w:space="0" w:color="auto"/>
            </w:tcBorders>
            <w:vAlign w:val="bottom"/>
          </w:tcPr>
          <w:p w14:paraId="3E312DF1" w14:textId="577DA57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3.44</w:t>
            </w:r>
          </w:p>
        </w:tc>
        <w:tc>
          <w:tcPr>
            <w:tcW w:w="489" w:type="dxa"/>
            <w:tcBorders>
              <w:top w:val="nil"/>
              <w:left w:val="single" w:sz="4" w:space="0" w:color="auto"/>
              <w:bottom w:val="single" w:sz="4" w:space="0" w:color="auto"/>
              <w:right w:val="single" w:sz="4" w:space="0" w:color="auto"/>
            </w:tcBorders>
            <w:vAlign w:val="bottom"/>
          </w:tcPr>
          <w:p w14:paraId="7FBC42AD" w14:textId="0A41151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0.85</w:t>
            </w:r>
          </w:p>
        </w:tc>
        <w:tc>
          <w:tcPr>
            <w:tcW w:w="489" w:type="dxa"/>
            <w:tcBorders>
              <w:top w:val="nil"/>
              <w:left w:val="single" w:sz="4" w:space="0" w:color="auto"/>
              <w:bottom w:val="single" w:sz="4" w:space="0" w:color="auto"/>
              <w:right w:val="single" w:sz="4" w:space="0" w:color="auto"/>
            </w:tcBorders>
            <w:vAlign w:val="bottom"/>
          </w:tcPr>
          <w:p w14:paraId="7456D5AA" w14:textId="7DD2741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0.14</w:t>
            </w:r>
          </w:p>
        </w:tc>
        <w:tc>
          <w:tcPr>
            <w:tcW w:w="464" w:type="dxa"/>
            <w:tcBorders>
              <w:top w:val="nil"/>
              <w:left w:val="single" w:sz="4" w:space="0" w:color="auto"/>
              <w:bottom w:val="single" w:sz="4" w:space="0" w:color="auto"/>
              <w:right w:val="single" w:sz="4" w:space="0" w:color="auto"/>
            </w:tcBorders>
            <w:vAlign w:val="bottom"/>
          </w:tcPr>
          <w:p w14:paraId="424FCD79" w14:textId="0DBD39D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535" w:type="dxa"/>
            <w:tcBorders>
              <w:top w:val="nil"/>
              <w:left w:val="single" w:sz="4" w:space="0" w:color="auto"/>
              <w:bottom w:val="single" w:sz="4" w:space="0" w:color="auto"/>
              <w:right w:val="single" w:sz="4" w:space="0" w:color="auto"/>
            </w:tcBorders>
            <w:vAlign w:val="bottom"/>
          </w:tcPr>
          <w:p w14:paraId="0A8A7865" w14:textId="2F6043F9"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0.65</w:t>
            </w:r>
          </w:p>
        </w:tc>
        <w:tc>
          <w:tcPr>
            <w:tcW w:w="535" w:type="dxa"/>
            <w:tcBorders>
              <w:top w:val="nil"/>
              <w:left w:val="single" w:sz="4" w:space="0" w:color="auto"/>
              <w:bottom w:val="single" w:sz="4" w:space="0" w:color="auto"/>
              <w:right w:val="single" w:sz="4" w:space="0" w:color="auto"/>
            </w:tcBorders>
            <w:vAlign w:val="bottom"/>
          </w:tcPr>
          <w:p w14:paraId="7D398192" w14:textId="1B1C65A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0.74</w:t>
            </w:r>
          </w:p>
        </w:tc>
        <w:tc>
          <w:tcPr>
            <w:tcW w:w="489" w:type="dxa"/>
            <w:tcBorders>
              <w:top w:val="nil"/>
              <w:left w:val="single" w:sz="4" w:space="0" w:color="auto"/>
              <w:bottom w:val="single" w:sz="4" w:space="0" w:color="auto"/>
              <w:right w:val="single" w:sz="4" w:space="0" w:color="auto"/>
            </w:tcBorders>
            <w:vAlign w:val="bottom"/>
          </w:tcPr>
          <w:p w14:paraId="222CB7CD" w14:textId="2B74620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0.43</w:t>
            </w:r>
          </w:p>
        </w:tc>
        <w:tc>
          <w:tcPr>
            <w:tcW w:w="489" w:type="dxa"/>
            <w:tcBorders>
              <w:top w:val="nil"/>
              <w:left w:val="single" w:sz="4" w:space="0" w:color="auto"/>
              <w:bottom w:val="single" w:sz="4" w:space="0" w:color="auto"/>
              <w:right w:val="single" w:sz="4" w:space="0" w:color="auto"/>
            </w:tcBorders>
            <w:vAlign w:val="bottom"/>
          </w:tcPr>
          <w:p w14:paraId="2893ED65" w14:textId="2AE08BE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0.15</w:t>
            </w:r>
          </w:p>
        </w:tc>
        <w:tc>
          <w:tcPr>
            <w:tcW w:w="489" w:type="dxa"/>
            <w:tcBorders>
              <w:top w:val="nil"/>
              <w:left w:val="single" w:sz="4" w:space="0" w:color="auto"/>
              <w:bottom w:val="single" w:sz="4" w:space="0" w:color="auto"/>
              <w:right w:val="single" w:sz="4" w:space="0" w:color="auto"/>
            </w:tcBorders>
            <w:vAlign w:val="bottom"/>
          </w:tcPr>
          <w:p w14:paraId="4E06FED4" w14:textId="0363874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0.03</w:t>
            </w:r>
          </w:p>
        </w:tc>
        <w:tc>
          <w:tcPr>
            <w:tcW w:w="464" w:type="dxa"/>
            <w:tcBorders>
              <w:top w:val="nil"/>
              <w:left w:val="single" w:sz="4" w:space="0" w:color="auto"/>
              <w:bottom w:val="single" w:sz="4" w:space="0" w:color="auto"/>
              <w:right w:val="single" w:sz="4" w:space="0" w:color="auto"/>
            </w:tcBorders>
            <w:vAlign w:val="bottom"/>
          </w:tcPr>
          <w:p w14:paraId="7D6ADB43" w14:textId="1C49029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0.00</w:t>
            </w:r>
          </w:p>
        </w:tc>
        <w:tc>
          <w:tcPr>
            <w:tcW w:w="489" w:type="dxa"/>
            <w:tcBorders>
              <w:top w:val="nil"/>
              <w:left w:val="single" w:sz="4" w:space="0" w:color="auto"/>
              <w:bottom w:val="single" w:sz="4" w:space="0" w:color="auto"/>
              <w:right w:val="single" w:sz="4" w:space="0" w:color="auto"/>
            </w:tcBorders>
            <w:vAlign w:val="bottom"/>
          </w:tcPr>
          <w:p w14:paraId="076A87CA" w14:textId="37F507E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0.20</w:t>
            </w:r>
          </w:p>
        </w:tc>
        <w:tc>
          <w:tcPr>
            <w:tcW w:w="489" w:type="dxa"/>
            <w:tcBorders>
              <w:top w:val="nil"/>
              <w:left w:val="single" w:sz="4" w:space="0" w:color="auto"/>
              <w:bottom w:val="single" w:sz="4" w:space="0" w:color="auto"/>
              <w:right w:val="single" w:sz="4" w:space="0" w:color="auto"/>
            </w:tcBorders>
            <w:vAlign w:val="bottom"/>
          </w:tcPr>
          <w:p w14:paraId="1CE7F9F8" w14:textId="4E3C6FA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0.34</w:t>
            </w:r>
          </w:p>
        </w:tc>
        <w:tc>
          <w:tcPr>
            <w:tcW w:w="489" w:type="dxa"/>
            <w:tcBorders>
              <w:top w:val="nil"/>
              <w:left w:val="single" w:sz="4" w:space="0" w:color="auto"/>
              <w:bottom w:val="single" w:sz="4" w:space="0" w:color="auto"/>
              <w:right w:val="single" w:sz="4" w:space="0" w:color="auto"/>
            </w:tcBorders>
            <w:vAlign w:val="bottom"/>
          </w:tcPr>
          <w:p w14:paraId="0A6D71AB" w14:textId="7F94FC0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0.28</w:t>
            </w:r>
          </w:p>
        </w:tc>
        <w:tc>
          <w:tcPr>
            <w:tcW w:w="489" w:type="dxa"/>
            <w:tcBorders>
              <w:top w:val="nil"/>
              <w:left w:val="single" w:sz="4" w:space="0" w:color="auto"/>
              <w:bottom w:val="single" w:sz="4" w:space="0" w:color="auto"/>
              <w:right w:val="single" w:sz="4" w:space="0" w:color="auto"/>
            </w:tcBorders>
            <w:vAlign w:val="bottom"/>
          </w:tcPr>
          <w:p w14:paraId="23AE670B" w14:textId="1194F9D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0.14</w:t>
            </w:r>
          </w:p>
        </w:tc>
        <w:tc>
          <w:tcPr>
            <w:tcW w:w="0" w:type="auto"/>
            <w:tcBorders>
              <w:top w:val="nil"/>
              <w:left w:val="single" w:sz="4" w:space="0" w:color="auto"/>
              <w:bottom w:val="single" w:sz="4" w:space="0" w:color="auto"/>
              <w:right w:val="single" w:sz="4" w:space="0" w:color="auto"/>
            </w:tcBorders>
            <w:vAlign w:val="bottom"/>
          </w:tcPr>
          <w:p w14:paraId="74B3D421" w14:textId="1B40DB8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0.04</w:t>
            </w:r>
          </w:p>
        </w:tc>
        <w:tc>
          <w:tcPr>
            <w:tcW w:w="0" w:type="auto"/>
            <w:tcBorders>
              <w:top w:val="nil"/>
              <w:left w:val="single" w:sz="4" w:space="0" w:color="auto"/>
              <w:bottom w:val="single" w:sz="4" w:space="0" w:color="auto"/>
              <w:right w:val="single" w:sz="4" w:space="0" w:color="auto"/>
            </w:tcBorders>
            <w:vAlign w:val="bottom"/>
          </w:tcPr>
          <w:p w14:paraId="31DDEC9A" w14:textId="5B602E0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tcPr>
          <w:p w14:paraId="29CA981A" w14:textId="77777777" w:rsidR="00876D2B" w:rsidRPr="003E511E" w:rsidRDefault="00876D2B" w:rsidP="000870FB">
            <w:pPr>
              <w:bidi w:val="0"/>
              <w:spacing w:line="240" w:lineRule="auto"/>
              <w:rPr>
                <w:b/>
                <w:bCs/>
                <w:sz w:val="14"/>
                <w:szCs w:val="14"/>
                <w:u w:val="single"/>
              </w:rPr>
            </w:pPr>
          </w:p>
        </w:tc>
      </w:tr>
      <w:tr w:rsidR="003A38C5" w:rsidRPr="003E511E" w14:paraId="575ABB9A" w14:textId="77777777" w:rsidTr="00B725A8">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365AA27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ICM2 (propositi)</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4E18A4AC"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0.134</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22723FB7"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0.101</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403122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54DCC86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134</w:t>
            </w:r>
          </w:p>
        </w:tc>
        <w:tc>
          <w:tcPr>
            <w:tcW w:w="535" w:type="dxa"/>
            <w:tcBorders>
              <w:top w:val="single" w:sz="4" w:space="0" w:color="auto"/>
              <w:left w:val="single" w:sz="4" w:space="0" w:color="auto"/>
              <w:bottom w:val="nil"/>
              <w:right w:val="single" w:sz="4" w:space="0" w:color="auto"/>
            </w:tcBorders>
            <w:vAlign w:val="center"/>
            <w:hideMark/>
          </w:tcPr>
          <w:p w14:paraId="3501B80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15</w:t>
            </w:r>
          </w:p>
        </w:tc>
        <w:tc>
          <w:tcPr>
            <w:tcW w:w="535" w:type="dxa"/>
            <w:tcBorders>
              <w:top w:val="single" w:sz="4" w:space="0" w:color="auto"/>
              <w:left w:val="single" w:sz="4" w:space="0" w:color="auto"/>
              <w:bottom w:val="nil"/>
              <w:right w:val="single" w:sz="4" w:space="0" w:color="auto"/>
            </w:tcBorders>
            <w:vAlign w:val="center"/>
          </w:tcPr>
          <w:p w14:paraId="1DFE4B8D"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FA513A0"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AEEABD4"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7142C186"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290725E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17</w:t>
            </w:r>
          </w:p>
        </w:tc>
        <w:tc>
          <w:tcPr>
            <w:tcW w:w="535" w:type="dxa"/>
            <w:tcBorders>
              <w:top w:val="single" w:sz="4" w:space="0" w:color="auto"/>
              <w:left w:val="single" w:sz="4" w:space="0" w:color="auto"/>
              <w:bottom w:val="nil"/>
              <w:right w:val="single" w:sz="4" w:space="0" w:color="auto"/>
            </w:tcBorders>
            <w:vAlign w:val="center"/>
            <w:hideMark/>
          </w:tcPr>
          <w:p w14:paraId="1245918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9</w:t>
            </w:r>
          </w:p>
        </w:tc>
        <w:tc>
          <w:tcPr>
            <w:tcW w:w="489" w:type="dxa"/>
            <w:tcBorders>
              <w:top w:val="single" w:sz="4" w:space="0" w:color="auto"/>
              <w:left w:val="single" w:sz="4" w:space="0" w:color="auto"/>
              <w:bottom w:val="nil"/>
              <w:right w:val="single" w:sz="4" w:space="0" w:color="auto"/>
            </w:tcBorders>
            <w:vAlign w:val="center"/>
          </w:tcPr>
          <w:p w14:paraId="11ED42B0"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6240E76"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04BAB5F"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31FA2192"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63E6B18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2434AF6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1439E0D5"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0B72F9C3"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4E47206"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AF73542" w14:textId="77777777" w:rsidR="00B725A8" w:rsidRPr="003E511E" w:rsidRDefault="00B725A8" w:rsidP="000870FB">
            <w:pPr>
              <w:bidi w:val="0"/>
              <w:spacing w:line="240" w:lineRule="auto"/>
              <w:jc w:val="center"/>
              <w:rPr>
                <w:b/>
                <w:bCs/>
                <w:sz w:val="14"/>
                <w:szCs w:val="14"/>
                <w:u w:val="single"/>
              </w:rPr>
            </w:pPr>
          </w:p>
        </w:tc>
        <w:tc>
          <w:tcPr>
            <w:tcW w:w="952" w:type="dxa"/>
            <w:vMerge w:val="restart"/>
            <w:tcBorders>
              <w:top w:val="single" w:sz="4" w:space="0" w:color="auto"/>
              <w:left w:val="single" w:sz="4" w:space="0" w:color="auto"/>
              <w:bottom w:val="single" w:sz="4" w:space="0" w:color="auto"/>
              <w:right w:val="single" w:sz="4" w:space="0" w:color="auto"/>
            </w:tcBorders>
            <w:vAlign w:val="center"/>
          </w:tcPr>
          <w:p w14:paraId="58C30017" w14:textId="2F5D34EB" w:rsidR="00B725A8" w:rsidRPr="003E511E" w:rsidRDefault="003A38C5" w:rsidP="000870FB">
            <w:pPr>
              <w:bidi w:val="0"/>
              <w:spacing w:line="240" w:lineRule="auto"/>
              <w:jc w:val="center"/>
              <w:rPr>
                <w:rFonts w:cstheme="minorHAnsi"/>
                <w:sz w:val="14"/>
                <w:szCs w:val="14"/>
              </w:rPr>
            </w:pPr>
            <w:r w:rsidRPr="003E511E">
              <w:rPr>
                <w:rFonts w:cstheme="minorHAnsi"/>
                <w:sz w:val="14"/>
                <w:szCs w:val="14"/>
              </w:rPr>
              <w:t>37.67</w:t>
            </w:r>
          </w:p>
          <w:p w14:paraId="4BE74766" w14:textId="77777777" w:rsidR="00B725A8" w:rsidRPr="003E511E" w:rsidRDefault="00B725A8" w:rsidP="000870FB">
            <w:pPr>
              <w:bidi w:val="0"/>
              <w:spacing w:line="240" w:lineRule="auto"/>
              <w:jc w:val="center"/>
              <w:rPr>
                <w:rFonts w:cstheme="minorHAnsi"/>
                <w:sz w:val="14"/>
                <w:szCs w:val="14"/>
              </w:rPr>
            </w:pPr>
          </w:p>
          <w:p w14:paraId="02AAF41E" w14:textId="77777777" w:rsidR="00B725A8" w:rsidRPr="003E511E" w:rsidRDefault="00B725A8" w:rsidP="000870FB">
            <w:pPr>
              <w:bidi w:val="0"/>
              <w:spacing w:line="240" w:lineRule="auto"/>
              <w:jc w:val="center"/>
              <w:rPr>
                <w:rFonts w:cstheme="minorHAnsi"/>
                <w:sz w:val="14"/>
                <w:szCs w:val="14"/>
              </w:rPr>
            </w:pPr>
          </w:p>
          <w:p w14:paraId="7363D120" w14:textId="77777777" w:rsidR="00B725A8" w:rsidRPr="003E511E" w:rsidRDefault="00B725A8" w:rsidP="000870FB">
            <w:pPr>
              <w:bidi w:val="0"/>
              <w:spacing w:line="240" w:lineRule="auto"/>
              <w:jc w:val="center"/>
              <w:rPr>
                <w:b/>
                <w:bCs/>
                <w:sz w:val="14"/>
                <w:szCs w:val="14"/>
                <w:u w:val="single"/>
              </w:rPr>
            </w:pPr>
            <w:proofErr w:type="spellStart"/>
            <w:r w:rsidRPr="003E511E">
              <w:rPr>
                <w:rFonts w:cstheme="minorHAnsi"/>
                <w:sz w:val="14"/>
                <w:szCs w:val="14"/>
              </w:rPr>
              <w:t>df</w:t>
            </w:r>
            <w:proofErr w:type="spellEnd"/>
            <w:r w:rsidRPr="003E511E">
              <w:rPr>
                <w:rFonts w:cstheme="minorHAnsi"/>
                <w:sz w:val="14"/>
                <w:szCs w:val="14"/>
              </w:rPr>
              <w:t xml:space="preserve"> = 27</w:t>
            </w:r>
          </w:p>
        </w:tc>
      </w:tr>
      <w:tr w:rsidR="003A38C5" w:rsidRPr="003E511E" w14:paraId="2584BFC9"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EDBE0FB"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2D572"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D37591"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521EE2"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40778A76" w14:textId="733E3C9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131.52</w:t>
            </w:r>
          </w:p>
        </w:tc>
        <w:tc>
          <w:tcPr>
            <w:tcW w:w="535" w:type="dxa"/>
            <w:tcBorders>
              <w:top w:val="nil"/>
              <w:left w:val="single" w:sz="4" w:space="0" w:color="auto"/>
              <w:bottom w:val="single" w:sz="4" w:space="0" w:color="auto"/>
              <w:right w:val="single" w:sz="4" w:space="0" w:color="auto"/>
            </w:tcBorders>
            <w:vAlign w:val="bottom"/>
            <w:hideMark/>
          </w:tcPr>
          <w:p w14:paraId="450799D9" w14:textId="5EB434BD"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17.48</w:t>
            </w:r>
          </w:p>
        </w:tc>
        <w:tc>
          <w:tcPr>
            <w:tcW w:w="535" w:type="dxa"/>
            <w:tcBorders>
              <w:top w:val="nil"/>
              <w:left w:val="single" w:sz="4" w:space="0" w:color="auto"/>
              <w:bottom w:val="single" w:sz="4" w:space="0" w:color="auto"/>
              <w:right w:val="single" w:sz="4" w:space="0" w:color="auto"/>
            </w:tcBorders>
            <w:vAlign w:val="bottom"/>
          </w:tcPr>
          <w:p w14:paraId="4FA5F086"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C092497"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75CD7B83"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67083571"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40F71CC6" w14:textId="481BE90F"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20.81</w:t>
            </w:r>
          </w:p>
        </w:tc>
        <w:tc>
          <w:tcPr>
            <w:tcW w:w="535" w:type="dxa"/>
            <w:tcBorders>
              <w:top w:val="nil"/>
              <w:left w:val="single" w:sz="4" w:space="0" w:color="auto"/>
              <w:bottom w:val="single" w:sz="4" w:space="0" w:color="auto"/>
              <w:right w:val="single" w:sz="4" w:space="0" w:color="auto"/>
            </w:tcBorders>
            <w:vAlign w:val="bottom"/>
            <w:hideMark/>
          </w:tcPr>
          <w:p w14:paraId="6317A0E8" w14:textId="3DAEC94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5.19</w:t>
            </w:r>
          </w:p>
        </w:tc>
        <w:tc>
          <w:tcPr>
            <w:tcW w:w="489" w:type="dxa"/>
            <w:tcBorders>
              <w:top w:val="nil"/>
              <w:left w:val="single" w:sz="4" w:space="0" w:color="auto"/>
              <w:bottom w:val="single" w:sz="4" w:space="0" w:color="auto"/>
              <w:right w:val="single" w:sz="4" w:space="0" w:color="auto"/>
            </w:tcBorders>
            <w:vAlign w:val="bottom"/>
          </w:tcPr>
          <w:p w14:paraId="1C84E157"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0C58027"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3D21ED4"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4EF56981"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37DD666F" w14:textId="39FC7B3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0.72</w:t>
            </w:r>
          </w:p>
        </w:tc>
        <w:tc>
          <w:tcPr>
            <w:tcW w:w="489" w:type="dxa"/>
            <w:tcBorders>
              <w:top w:val="nil"/>
              <w:left w:val="single" w:sz="4" w:space="0" w:color="auto"/>
              <w:bottom w:val="single" w:sz="4" w:space="0" w:color="auto"/>
              <w:right w:val="single" w:sz="4" w:space="0" w:color="auto"/>
            </w:tcBorders>
            <w:vAlign w:val="bottom"/>
            <w:hideMark/>
          </w:tcPr>
          <w:p w14:paraId="43AF91BB" w14:textId="5BF13E9F"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0.28</w:t>
            </w:r>
          </w:p>
        </w:tc>
        <w:tc>
          <w:tcPr>
            <w:tcW w:w="489" w:type="dxa"/>
            <w:tcBorders>
              <w:top w:val="nil"/>
              <w:left w:val="single" w:sz="4" w:space="0" w:color="auto"/>
              <w:bottom w:val="single" w:sz="4" w:space="0" w:color="auto"/>
              <w:right w:val="single" w:sz="4" w:space="0" w:color="auto"/>
            </w:tcBorders>
            <w:vAlign w:val="bottom"/>
          </w:tcPr>
          <w:p w14:paraId="417691DE"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7CC6D0CE"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tcBorders>
              <w:top w:val="nil"/>
              <w:left w:val="single" w:sz="4" w:space="0" w:color="auto"/>
              <w:bottom w:val="single" w:sz="4" w:space="0" w:color="auto"/>
              <w:right w:val="single" w:sz="4" w:space="0" w:color="auto"/>
            </w:tcBorders>
            <w:vAlign w:val="bottom"/>
          </w:tcPr>
          <w:p w14:paraId="724562E6"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tcBorders>
              <w:top w:val="nil"/>
              <w:left w:val="single" w:sz="4" w:space="0" w:color="auto"/>
              <w:bottom w:val="single" w:sz="4" w:space="0" w:color="auto"/>
              <w:right w:val="single" w:sz="4" w:space="0" w:color="auto"/>
            </w:tcBorders>
            <w:vAlign w:val="bottom"/>
          </w:tcPr>
          <w:p w14:paraId="6AEFF954"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3CFB63" w14:textId="77777777" w:rsidR="00876D2B" w:rsidRPr="003E511E" w:rsidRDefault="00876D2B" w:rsidP="000870FB">
            <w:pPr>
              <w:bidi w:val="0"/>
              <w:spacing w:line="240" w:lineRule="auto"/>
              <w:rPr>
                <w:b/>
                <w:bCs/>
                <w:sz w:val="14"/>
                <w:szCs w:val="14"/>
                <w:u w:val="single"/>
              </w:rPr>
            </w:pPr>
          </w:p>
        </w:tc>
      </w:tr>
      <w:tr w:rsidR="003A38C5" w:rsidRPr="003E511E" w14:paraId="5A571B5A"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70BE4C0C"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7853E2"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36D1C1"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019ABF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43E7B85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91</w:t>
            </w:r>
          </w:p>
        </w:tc>
        <w:tc>
          <w:tcPr>
            <w:tcW w:w="535" w:type="dxa"/>
            <w:tcBorders>
              <w:top w:val="single" w:sz="4" w:space="0" w:color="auto"/>
              <w:left w:val="single" w:sz="4" w:space="0" w:color="auto"/>
              <w:bottom w:val="nil"/>
              <w:right w:val="single" w:sz="4" w:space="0" w:color="auto"/>
            </w:tcBorders>
            <w:vAlign w:val="center"/>
            <w:hideMark/>
          </w:tcPr>
          <w:p w14:paraId="2B97BA9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22</w:t>
            </w:r>
          </w:p>
        </w:tc>
        <w:tc>
          <w:tcPr>
            <w:tcW w:w="535" w:type="dxa"/>
            <w:tcBorders>
              <w:top w:val="single" w:sz="4" w:space="0" w:color="auto"/>
              <w:left w:val="single" w:sz="4" w:space="0" w:color="auto"/>
              <w:bottom w:val="nil"/>
              <w:right w:val="single" w:sz="4" w:space="0" w:color="auto"/>
            </w:tcBorders>
            <w:vAlign w:val="center"/>
            <w:hideMark/>
          </w:tcPr>
          <w:p w14:paraId="76DF378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tcPr>
          <w:p w14:paraId="6C615695"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6D4382BE"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51FBB386"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4023094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19</w:t>
            </w:r>
          </w:p>
        </w:tc>
        <w:tc>
          <w:tcPr>
            <w:tcW w:w="535" w:type="dxa"/>
            <w:tcBorders>
              <w:top w:val="single" w:sz="4" w:space="0" w:color="auto"/>
              <w:left w:val="single" w:sz="4" w:space="0" w:color="auto"/>
              <w:bottom w:val="nil"/>
              <w:right w:val="single" w:sz="4" w:space="0" w:color="auto"/>
            </w:tcBorders>
            <w:vAlign w:val="center"/>
            <w:hideMark/>
          </w:tcPr>
          <w:p w14:paraId="1B289ED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0062B67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tcPr>
          <w:p w14:paraId="65FDA4BA"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EA55CB2"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38E1FAD2"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060222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30C1B0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27586A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01BA92FA"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DA5350B"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75F0D7FD"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AF288" w14:textId="77777777" w:rsidR="00B725A8" w:rsidRPr="003E511E" w:rsidRDefault="00B725A8" w:rsidP="000870FB">
            <w:pPr>
              <w:bidi w:val="0"/>
              <w:spacing w:line="240" w:lineRule="auto"/>
              <w:rPr>
                <w:b/>
                <w:bCs/>
                <w:sz w:val="14"/>
                <w:szCs w:val="14"/>
                <w:u w:val="single"/>
              </w:rPr>
            </w:pPr>
          </w:p>
        </w:tc>
      </w:tr>
      <w:tr w:rsidR="003A38C5" w:rsidRPr="003E511E" w14:paraId="4236D84C"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5AC144A1"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72B4C5"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DD311"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7036D"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7A7B34AD" w14:textId="7B9DD4CD"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90.26</w:t>
            </w:r>
          </w:p>
        </w:tc>
        <w:tc>
          <w:tcPr>
            <w:tcW w:w="535" w:type="dxa"/>
            <w:tcBorders>
              <w:top w:val="nil"/>
              <w:left w:val="single" w:sz="4" w:space="0" w:color="auto"/>
              <w:bottom w:val="single" w:sz="4" w:space="0" w:color="auto"/>
              <w:right w:val="single" w:sz="4" w:space="0" w:color="auto"/>
            </w:tcBorders>
            <w:vAlign w:val="bottom"/>
            <w:hideMark/>
          </w:tcPr>
          <w:p w14:paraId="63A0C702" w14:textId="381B66C5"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22.50</w:t>
            </w:r>
          </w:p>
        </w:tc>
        <w:tc>
          <w:tcPr>
            <w:tcW w:w="535" w:type="dxa"/>
            <w:tcBorders>
              <w:top w:val="nil"/>
              <w:left w:val="single" w:sz="4" w:space="0" w:color="auto"/>
              <w:bottom w:val="single" w:sz="4" w:space="0" w:color="auto"/>
              <w:right w:val="single" w:sz="4" w:space="0" w:color="auto"/>
            </w:tcBorders>
            <w:vAlign w:val="bottom"/>
            <w:hideMark/>
          </w:tcPr>
          <w:p w14:paraId="29FF82CD" w14:textId="24B408BB"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2.24</w:t>
            </w:r>
          </w:p>
        </w:tc>
        <w:tc>
          <w:tcPr>
            <w:tcW w:w="489" w:type="dxa"/>
            <w:tcBorders>
              <w:top w:val="nil"/>
              <w:left w:val="single" w:sz="4" w:space="0" w:color="auto"/>
              <w:bottom w:val="single" w:sz="4" w:space="0" w:color="auto"/>
              <w:right w:val="single" w:sz="4" w:space="0" w:color="auto"/>
            </w:tcBorders>
            <w:vAlign w:val="bottom"/>
          </w:tcPr>
          <w:p w14:paraId="4A49BB9A"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489" w:type="dxa"/>
            <w:tcBorders>
              <w:top w:val="nil"/>
              <w:left w:val="single" w:sz="4" w:space="0" w:color="auto"/>
              <w:bottom w:val="single" w:sz="4" w:space="0" w:color="auto"/>
              <w:right w:val="single" w:sz="4" w:space="0" w:color="auto"/>
            </w:tcBorders>
            <w:vAlign w:val="bottom"/>
          </w:tcPr>
          <w:p w14:paraId="09AEE794"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464" w:type="dxa"/>
            <w:tcBorders>
              <w:top w:val="nil"/>
              <w:left w:val="single" w:sz="4" w:space="0" w:color="auto"/>
              <w:bottom w:val="single" w:sz="4" w:space="0" w:color="auto"/>
              <w:right w:val="single" w:sz="4" w:space="0" w:color="auto"/>
            </w:tcBorders>
            <w:vAlign w:val="bottom"/>
          </w:tcPr>
          <w:p w14:paraId="15F6CA12"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535" w:type="dxa"/>
            <w:tcBorders>
              <w:top w:val="nil"/>
              <w:left w:val="single" w:sz="4" w:space="0" w:color="auto"/>
              <w:bottom w:val="single" w:sz="4" w:space="0" w:color="auto"/>
              <w:right w:val="single" w:sz="4" w:space="0" w:color="auto"/>
            </w:tcBorders>
            <w:vAlign w:val="bottom"/>
            <w:hideMark/>
          </w:tcPr>
          <w:p w14:paraId="37B2DBF2" w14:textId="3C9691A8"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16.18</w:t>
            </w:r>
          </w:p>
        </w:tc>
        <w:tc>
          <w:tcPr>
            <w:tcW w:w="535" w:type="dxa"/>
            <w:tcBorders>
              <w:top w:val="nil"/>
              <w:left w:val="single" w:sz="4" w:space="0" w:color="auto"/>
              <w:bottom w:val="single" w:sz="4" w:space="0" w:color="auto"/>
              <w:right w:val="single" w:sz="4" w:space="0" w:color="auto"/>
            </w:tcBorders>
            <w:vAlign w:val="bottom"/>
            <w:hideMark/>
          </w:tcPr>
          <w:p w14:paraId="63ACB0B9" w14:textId="0452E447"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7.64</w:t>
            </w:r>
          </w:p>
        </w:tc>
        <w:tc>
          <w:tcPr>
            <w:tcW w:w="489" w:type="dxa"/>
            <w:tcBorders>
              <w:top w:val="nil"/>
              <w:left w:val="single" w:sz="4" w:space="0" w:color="auto"/>
              <w:bottom w:val="single" w:sz="4" w:space="0" w:color="auto"/>
              <w:right w:val="single" w:sz="4" w:space="0" w:color="auto"/>
            </w:tcBorders>
            <w:vAlign w:val="bottom"/>
            <w:hideMark/>
          </w:tcPr>
          <w:p w14:paraId="730492EE" w14:textId="1D40C39A"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1.17</w:t>
            </w:r>
          </w:p>
        </w:tc>
        <w:tc>
          <w:tcPr>
            <w:tcW w:w="489" w:type="dxa"/>
            <w:tcBorders>
              <w:top w:val="nil"/>
              <w:left w:val="single" w:sz="4" w:space="0" w:color="auto"/>
              <w:bottom w:val="single" w:sz="4" w:space="0" w:color="auto"/>
              <w:right w:val="single" w:sz="4" w:space="0" w:color="auto"/>
            </w:tcBorders>
            <w:vAlign w:val="bottom"/>
          </w:tcPr>
          <w:p w14:paraId="1185999E"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489" w:type="dxa"/>
            <w:tcBorders>
              <w:top w:val="nil"/>
              <w:left w:val="single" w:sz="4" w:space="0" w:color="auto"/>
              <w:bottom w:val="single" w:sz="4" w:space="0" w:color="auto"/>
              <w:right w:val="single" w:sz="4" w:space="0" w:color="auto"/>
            </w:tcBorders>
            <w:vAlign w:val="bottom"/>
          </w:tcPr>
          <w:p w14:paraId="4D62FE44"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464" w:type="dxa"/>
            <w:tcBorders>
              <w:top w:val="nil"/>
              <w:left w:val="single" w:sz="4" w:space="0" w:color="auto"/>
              <w:bottom w:val="single" w:sz="4" w:space="0" w:color="auto"/>
              <w:right w:val="single" w:sz="4" w:space="0" w:color="auto"/>
            </w:tcBorders>
            <w:vAlign w:val="bottom"/>
          </w:tcPr>
          <w:p w14:paraId="69C1558F"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C4D81"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361FAF"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A63E7" w14:textId="77777777" w:rsidR="00876D2B" w:rsidRPr="003E511E" w:rsidRDefault="00876D2B" w:rsidP="000870FB">
            <w:pPr>
              <w:bidi w:val="0"/>
              <w:spacing w:line="240" w:lineRule="auto"/>
              <w:rPr>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59875AE6"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0" w:type="auto"/>
            <w:tcBorders>
              <w:top w:val="nil"/>
              <w:left w:val="single" w:sz="4" w:space="0" w:color="auto"/>
              <w:bottom w:val="single" w:sz="4" w:space="0" w:color="auto"/>
              <w:right w:val="single" w:sz="4" w:space="0" w:color="auto"/>
            </w:tcBorders>
            <w:vAlign w:val="bottom"/>
          </w:tcPr>
          <w:p w14:paraId="38B71C6C"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0" w:type="auto"/>
            <w:tcBorders>
              <w:top w:val="nil"/>
              <w:left w:val="single" w:sz="4" w:space="0" w:color="auto"/>
              <w:bottom w:val="single" w:sz="4" w:space="0" w:color="auto"/>
              <w:right w:val="single" w:sz="4" w:space="0" w:color="auto"/>
            </w:tcBorders>
            <w:vAlign w:val="bottom"/>
          </w:tcPr>
          <w:p w14:paraId="63CA202B" w14:textId="77777777" w:rsidR="00876D2B" w:rsidRPr="003E511E" w:rsidRDefault="00876D2B" w:rsidP="000870FB">
            <w:pPr>
              <w:bidi w:val="0"/>
              <w:spacing w:line="240" w:lineRule="auto"/>
              <w:jc w:val="center"/>
              <w:rPr>
                <w:rFonts w:asciiTheme="majorHAnsi" w:hAnsiTheme="majorHAnsi" w:cstheme="maj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0EFA8" w14:textId="77777777" w:rsidR="00876D2B" w:rsidRPr="003E511E" w:rsidRDefault="00876D2B" w:rsidP="000870FB">
            <w:pPr>
              <w:bidi w:val="0"/>
              <w:spacing w:line="240" w:lineRule="auto"/>
              <w:rPr>
                <w:b/>
                <w:bCs/>
                <w:sz w:val="14"/>
                <w:szCs w:val="14"/>
                <w:u w:val="single"/>
              </w:rPr>
            </w:pPr>
          </w:p>
        </w:tc>
      </w:tr>
      <w:tr w:rsidR="003A38C5" w:rsidRPr="003E511E" w14:paraId="28840FE0"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D14B466"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599043"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020B3"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8F33C0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3651EF6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22</w:t>
            </w:r>
          </w:p>
        </w:tc>
        <w:tc>
          <w:tcPr>
            <w:tcW w:w="535" w:type="dxa"/>
            <w:tcBorders>
              <w:top w:val="single" w:sz="4" w:space="0" w:color="auto"/>
              <w:left w:val="single" w:sz="4" w:space="0" w:color="auto"/>
              <w:bottom w:val="nil"/>
              <w:right w:val="single" w:sz="4" w:space="0" w:color="auto"/>
            </w:tcBorders>
            <w:vAlign w:val="center"/>
            <w:hideMark/>
          </w:tcPr>
          <w:p w14:paraId="005ABBC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7</w:t>
            </w:r>
          </w:p>
        </w:tc>
        <w:tc>
          <w:tcPr>
            <w:tcW w:w="535" w:type="dxa"/>
            <w:tcBorders>
              <w:top w:val="single" w:sz="4" w:space="0" w:color="auto"/>
              <w:left w:val="single" w:sz="4" w:space="0" w:color="auto"/>
              <w:bottom w:val="nil"/>
              <w:right w:val="single" w:sz="4" w:space="0" w:color="auto"/>
            </w:tcBorders>
            <w:vAlign w:val="center"/>
            <w:hideMark/>
          </w:tcPr>
          <w:p w14:paraId="33E2AE5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A4617E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tcPr>
          <w:p w14:paraId="0E1066F8"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264AEE58"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23A66CE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w:t>
            </w:r>
          </w:p>
        </w:tc>
        <w:tc>
          <w:tcPr>
            <w:tcW w:w="535" w:type="dxa"/>
            <w:tcBorders>
              <w:top w:val="single" w:sz="4" w:space="0" w:color="auto"/>
              <w:left w:val="single" w:sz="4" w:space="0" w:color="auto"/>
              <w:bottom w:val="nil"/>
              <w:right w:val="single" w:sz="4" w:space="0" w:color="auto"/>
            </w:tcBorders>
            <w:vAlign w:val="center"/>
            <w:hideMark/>
          </w:tcPr>
          <w:p w14:paraId="42AD9A7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11</w:t>
            </w:r>
          </w:p>
        </w:tc>
        <w:tc>
          <w:tcPr>
            <w:tcW w:w="489" w:type="dxa"/>
            <w:tcBorders>
              <w:top w:val="single" w:sz="4" w:space="0" w:color="auto"/>
              <w:left w:val="single" w:sz="4" w:space="0" w:color="auto"/>
              <w:bottom w:val="nil"/>
              <w:right w:val="single" w:sz="4" w:space="0" w:color="auto"/>
            </w:tcBorders>
            <w:vAlign w:val="center"/>
            <w:hideMark/>
          </w:tcPr>
          <w:p w14:paraId="190B7CF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68C57F8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BBAEEB4"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4D646F38"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10B8CB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321118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6A96C5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CADFD5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9DD44EE"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8AA3322"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85C91" w14:textId="77777777" w:rsidR="00B725A8" w:rsidRPr="003E511E" w:rsidRDefault="00B725A8" w:rsidP="000870FB">
            <w:pPr>
              <w:bidi w:val="0"/>
              <w:spacing w:line="240" w:lineRule="auto"/>
              <w:rPr>
                <w:b/>
                <w:bCs/>
                <w:sz w:val="14"/>
                <w:szCs w:val="14"/>
                <w:u w:val="single"/>
              </w:rPr>
            </w:pPr>
          </w:p>
        </w:tc>
      </w:tr>
      <w:tr w:rsidR="003A38C5" w:rsidRPr="003E511E" w14:paraId="4644725F" w14:textId="77777777" w:rsidTr="00BC7EC3">
        <w:tc>
          <w:tcPr>
            <w:tcW w:w="0" w:type="auto"/>
            <w:vMerge/>
            <w:tcBorders>
              <w:top w:val="single" w:sz="4" w:space="0" w:color="auto"/>
              <w:left w:val="single" w:sz="4" w:space="0" w:color="auto"/>
              <w:bottom w:val="single" w:sz="4" w:space="0" w:color="auto"/>
              <w:right w:val="single" w:sz="4" w:space="0" w:color="auto"/>
            </w:tcBorders>
            <w:vAlign w:val="center"/>
            <w:hideMark/>
          </w:tcPr>
          <w:p w14:paraId="6D61DF1C"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93419"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1097E6"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A00CD9"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tcPr>
          <w:p w14:paraId="0419C6D1" w14:textId="4AF4377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21.77</w:t>
            </w:r>
          </w:p>
        </w:tc>
        <w:tc>
          <w:tcPr>
            <w:tcW w:w="535" w:type="dxa"/>
            <w:tcBorders>
              <w:top w:val="nil"/>
              <w:left w:val="single" w:sz="4" w:space="0" w:color="auto"/>
              <w:bottom w:val="single" w:sz="4" w:space="0" w:color="auto"/>
              <w:right w:val="single" w:sz="4" w:space="0" w:color="auto"/>
            </w:tcBorders>
            <w:vAlign w:val="bottom"/>
          </w:tcPr>
          <w:p w14:paraId="6BECEC35" w14:textId="1601461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7.67</w:t>
            </w:r>
          </w:p>
        </w:tc>
        <w:tc>
          <w:tcPr>
            <w:tcW w:w="535" w:type="dxa"/>
            <w:tcBorders>
              <w:top w:val="nil"/>
              <w:left w:val="single" w:sz="4" w:space="0" w:color="auto"/>
              <w:bottom w:val="single" w:sz="4" w:space="0" w:color="auto"/>
              <w:right w:val="single" w:sz="4" w:space="0" w:color="auto"/>
            </w:tcBorders>
            <w:vAlign w:val="bottom"/>
          </w:tcPr>
          <w:p w14:paraId="7B2E9480" w14:textId="49E9F8F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1.43</w:t>
            </w:r>
          </w:p>
        </w:tc>
        <w:tc>
          <w:tcPr>
            <w:tcW w:w="489" w:type="dxa"/>
            <w:tcBorders>
              <w:top w:val="nil"/>
              <w:left w:val="single" w:sz="4" w:space="0" w:color="auto"/>
              <w:bottom w:val="single" w:sz="4" w:space="0" w:color="auto"/>
              <w:right w:val="single" w:sz="4" w:space="0" w:color="auto"/>
            </w:tcBorders>
            <w:vAlign w:val="bottom"/>
          </w:tcPr>
          <w:p w14:paraId="4503FE64" w14:textId="30008F5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0.13</w:t>
            </w:r>
          </w:p>
        </w:tc>
        <w:tc>
          <w:tcPr>
            <w:tcW w:w="489" w:type="dxa"/>
            <w:tcBorders>
              <w:top w:val="nil"/>
              <w:left w:val="single" w:sz="4" w:space="0" w:color="auto"/>
              <w:bottom w:val="single" w:sz="4" w:space="0" w:color="auto"/>
              <w:right w:val="single" w:sz="4" w:space="0" w:color="auto"/>
            </w:tcBorders>
            <w:vAlign w:val="bottom"/>
          </w:tcPr>
          <w:p w14:paraId="454320F6"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3B546704"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tcPr>
          <w:p w14:paraId="3000E2A4" w14:textId="2088E41D"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10.58</w:t>
            </w:r>
          </w:p>
        </w:tc>
        <w:tc>
          <w:tcPr>
            <w:tcW w:w="535" w:type="dxa"/>
            <w:tcBorders>
              <w:top w:val="nil"/>
              <w:left w:val="single" w:sz="4" w:space="0" w:color="auto"/>
              <w:bottom w:val="single" w:sz="4" w:space="0" w:color="auto"/>
              <w:right w:val="single" w:sz="4" w:space="0" w:color="auto"/>
            </w:tcBorders>
            <w:vAlign w:val="bottom"/>
          </w:tcPr>
          <w:p w14:paraId="2D036D6B" w14:textId="3EA3F3A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7.10</w:t>
            </w:r>
          </w:p>
        </w:tc>
        <w:tc>
          <w:tcPr>
            <w:tcW w:w="489" w:type="dxa"/>
            <w:tcBorders>
              <w:top w:val="nil"/>
              <w:left w:val="single" w:sz="4" w:space="0" w:color="auto"/>
              <w:bottom w:val="single" w:sz="4" w:space="0" w:color="auto"/>
              <w:right w:val="single" w:sz="4" w:space="0" w:color="auto"/>
            </w:tcBorders>
            <w:vAlign w:val="bottom"/>
          </w:tcPr>
          <w:p w14:paraId="7789726A" w14:textId="32C6C2E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2.07</w:t>
            </w:r>
          </w:p>
        </w:tc>
        <w:tc>
          <w:tcPr>
            <w:tcW w:w="489" w:type="dxa"/>
            <w:tcBorders>
              <w:top w:val="nil"/>
              <w:left w:val="single" w:sz="4" w:space="0" w:color="auto"/>
              <w:bottom w:val="single" w:sz="4" w:space="0" w:color="auto"/>
              <w:right w:val="single" w:sz="4" w:space="0" w:color="auto"/>
            </w:tcBorders>
            <w:vAlign w:val="bottom"/>
          </w:tcPr>
          <w:p w14:paraId="6EF756D3" w14:textId="0E2F059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0.25</w:t>
            </w:r>
          </w:p>
        </w:tc>
        <w:tc>
          <w:tcPr>
            <w:tcW w:w="489" w:type="dxa"/>
            <w:tcBorders>
              <w:top w:val="nil"/>
              <w:left w:val="single" w:sz="4" w:space="0" w:color="auto"/>
              <w:bottom w:val="single" w:sz="4" w:space="0" w:color="auto"/>
              <w:right w:val="single" w:sz="4" w:space="0" w:color="auto"/>
            </w:tcBorders>
            <w:vAlign w:val="center"/>
          </w:tcPr>
          <w:p w14:paraId="21CAC27B"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center"/>
          </w:tcPr>
          <w:p w14:paraId="7A93BCD3"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0BFEA2F"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D87C68C"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CD8A88C"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C6EBD6" w14:textId="77777777" w:rsidR="00876D2B" w:rsidRPr="003E511E" w:rsidRDefault="00876D2B" w:rsidP="000870FB">
            <w:pPr>
              <w:bidi w:val="0"/>
              <w:spacing w:line="240" w:lineRule="auto"/>
              <w:rPr>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0523694" w14:textId="77777777" w:rsidR="00876D2B" w:rsidRPr="003E511E" w:rsidRDefault="00876D2B" w:rsidP="000870FB">
            <w:pPr>
              <w:bidi w:val="0"/>
              <w:spacing w:line="240" w:lineRule="auto"/>
              <w:jc w:val="center"/>
              <w:rPr>
                <w:b/>
                <w:b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0D048A56" w14:textId="77777777" w:rsidR="00876D2B" w:rsidRPr="003E511E" w:rsidRDefault="00876D2B"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3BAC0F" w14:textId="77777777" w:rsidR="00876D2B" w:rsidRPr="003E511E" w:rsidRDefault="00876D2B" w:rsidP="000870FB">
            <w:pPr>
              <w:bidi w:val="0"/>
              <w:spacing w:line="240" w:lineRule="auto"/>
              <w:rPr>
                <w:b/>
                <w:bCs/>
                <w:sz w:val="14"/>
                <w:szCs w:val="14"/>
                <w:u w:val="single"/>
              </w:rPr>
            </w:pPr>
          </w:p>
        </w:tc>
      </w:tr>
      <w:tr w:rsidR="003A38C5" w:rsidRPr="003E511E" w14:paraId="7DF70854"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AE485D3"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EEBBEE"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AC6FDA"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24BE89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3526E65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10</w:t>
            </w:r>
          </w:p>
        </w:tc>
        <w:tc>
          <w:tcPr>
            <w:tcW w:w="535" w:type="dxa"/>
            <w:tcBorders>
              <w:top w:val="single" w:sz="4" w:space="0" w:color="auto"/>
              <w:left w:val="single" w:sz="4" w:space="0" w:color="auto"/>
              <w:bottom w:val="nil"/>
              <w:right w:val="single" w:sz="4" w:space="0" w:color="auto"/>
            </w:tcBorders>
            <w:vAlign w:val="center"/>
            <w:hideMark/>
          </w:tcPr>
          <w:p w14:paraId="30603AC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535" w:type="dxa"/>
            <w:tcBorders>
              <w:top w:val="single" w:sz="4" w:space="0" w:color="auto"/>
              <w:left w:val="single" w:sz="4" w:space="0" w:color="auto"/>
              <w:bottom w:val="nil"/>
              <w:right w:val="single" w:sz="4" w:space="0" w:color="auto"/>
            </w:tcBorders>
            <w:vAlign w:val="center"/>
            <w:hideMark/>
          </w:tcPr>
          <w:p w14:paraId="76BBCF9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E17B1E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E10502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22E06162"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1504A55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535" w:type="dxa"/>
            <w:tcBorders>
              <w:top w:val="single" w:sz="4" w:space="0" w:color="auto"/>
              <w:left w:val="single" w:sz="4" w:space="0" w:color="auto"/>
              <w:bottom w:val="nil"/>
              <w:right w:val="single" w:sz="4" w:space="0" w:color="auto"/>
            </w:tcBorders>
            <w:vAlign w:val="center"/>
            <w:hideMark/>
          </w:tcPr>
          <w:p w14:paraId="6E4727E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3AD1F4E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3ADEA4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6200CEB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54078CDC"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40B3C53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4BA19B0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1C569C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D7707E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hideMark/>
          </w:tcPr>
          <w:p w14:paraId="3A75F265"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9E0D43F" w14:textId="77777777" w:rsidR="00B725A8" w:rsidRPr="003E511E" w:rsidRDefault="00B725A8"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3B60A3" w14:textId="77777777" w:rsidR="00B725A8" w:rsidRPr="003E511E" w:rsidRDefault="00B725A8" w:rsidP="000870FB">
            <w:pPr>
              <w:bidi w:val="0"/>
              <w:spacing w:line="240" w:lineRule="auto"/>
              <w:rPr>
                <w:b/>
                <w:bCs/>
                <w:sz w:val="14"/>
                <w:szCs w:val="14"/>
                <w:u w:val="single"/>
              </w:rPr>
            </w:pPr>
          </w:p>
        </w:tc>
      </w:tr>
      <w:tr w:rsidR="003A38C5" w:rsidRPr="003E511E" w14:paraId="6393B450" w14:textId="77777777" w:rsidTr="00876D2B">
        <w:tc>
          <w:tcPr>
            <w:tcW w:w="0" w:type="auto"/>
            <w:vMerge/>
            <w:tcBorders>
              <w:top w:val="single" w:sz="4" w:space="0" w:color="auto"/>
              <w:left w:val="single" w:sz="4" w:space="0" w:color="auto"/>
              <w:bottom w:val="single" w:sz="4" w:space="0" w:color="auto"/>
              <w:right w:val="single" w:sz="4" w:space="0" w:color="auto"/>
            </w:tcBorders>
            <w:vAlign w:val="center"/>
            <w:hideMark/>
          </w:tcPr>
          <w:p w14:paraId="09078AC9"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3F5B3"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57BBD"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8E5D8"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tcPr>
          <w:p w14:paraId="219648F1" w14:textId="5F02E1D2"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9.48</w:t>
            </w:r>
          </w:p>
        </w:tc>
        <w:tc>
          <w:tcPr>
            <w:tcW w:w="535" w:type="dxa"/>
            <w:tcBorders>
              <w:top w:val="nil"/>
              <w:left w:val="single" w:sz="4" w:space="0" w:color="auto"/>
              <w:bottom w:val="single" w:sz="4" w:space="0" w:color="auto"/>
              <w:right w:val="single" w:sz="4" w:space="0" w:color="auto"/>
            </w:tcBorders>
            <w:vAlign w:val="bottom"/>
          </w:tcPr>
          <w:p w14:paraId="1D79053F" w14:textId="0C9E1247"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4.21</w:t>
            </w:r>
          </w:p>
        </w:tc>
        <w:tc>
          <w:tcPr>
            <w:tcW w:w="535" w:type="dxa"/>
            <w:tcBorders>
              <w:top w:val="nil"/>
              <w:left w:val="single" w:sz="4" w:space="0" w:color="auto"/>
              <w:bottom w:val="single" w:sz="4" w:space="0" w:color="auto"/>
              <w:right w:val="single" w:sz="4" w:space="0" w:color="auto"/>
            </w:tcBorders>
            <w:vAlign w:val="bottom"/>
          </w:tcPr>
          <w:p w14:paraId="46CAF523" w14:textId="272FF13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1.10</w:t>
            </w:r>
          </w:p>
        </w:tc>
        <w:tc>
          <w:tcPr>
            <w:tcW w:w="489" w:type="dxa"/>
            <w:tcBorders>
              <w:top w:val="nil"/>
              <w:left w:val="single" w:sz="4" w:space="0" w:color="auto"/>
              <w:bottom w:val="single" w:sz="4" w:space="0" w:color="auto"/>
              <w:right w:val="single" w:sz="4" w:space="0" w:color="auto"/>
            </w:tcBorders>
            <w:vAlign w:val="bottom"/>
          </w:tcPr>
          <w:p w14:paraId="732B22D8" w14:textId="75462A30"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tcPr>
          <w:p w14:paraId="58E49E38" w14:textId="1FCD77C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0.02</w:t>
            </w:r>
          </w:p>
        </w:tc>
        <w:tc>
          <w:tcPr>
            <w:tcW w:w="464" w:type="dxa"/>
            <w:tcBorders>
              <w:top w:val="nil"/>
              <w:left w:val="single" w:sz="4" w:space="0" w:color="auto"/>
              <w:bottom w:val="single" w:sz="4" w:space="0" w:color="auto"/>
              <w:right w:val="single" w:sz="4" w:space="0" w:color="auto"/>
            </w:tcBorders>
            <w:vAlign w:val="bottom"/>
          </w:tcPr>
          <w:p w14:paraId="5596BDF5"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tcPr>
          <w:p w14:paraId="13024443" w14:textId="2878454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1.74</w:t>
            </w:r>
          </w:p>
        </w:tc>
        <w:tc>
          <w:tcPr>
            <w:tcW w:w="535" w:type="dxa"/>
            <w:tcBorders>
              <w:top w:val="nil"/>
              <w:left w:val="single" w:sz="4" w:space="0" w:color="auto"/>
              <w:bottom w:val="single" w:sz="4" w:space="0" w:color="auto"/>
              <w:right w:val="single" w:sz="4" w:space="0" w:color="auto"/>
            </w:tcBorders>
            <w:vAlign w:val="bottom"/>
          </w:tcPr>
          <w:p w14:paraId="5901732A" w14:textId="2906EC5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1.48</w:t>
            </w:r>
          </w:p>
        </w:tc>
        <w:tc>
          <w:tcPr>
            <w:tcW w:w="489" w:type="dxa"/>
            <w:tcBorders>
              <w:top w:val="nil"/>
              <w:left w:val="single" w:sz="4" w:space="0" w:color="auto"/>
              <w:bottom w:val="single" w:sz="4" w:space="0" w:color="auto"/>
              <w:right w:val="single" w:sz="4" w:space="0" w:color="auto"/>
            </w:tcBorders>
            <w:vAlign w:val="bottom"/>
          </w:tcPr>
          <w:p w14:paraId="27ABEE46" w14:textId="09A6ACB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0.62</w:t>
            </w:r>
          </w:p>
        </w:tc>
        <w:tc>
          <w:tcPr>
            <w:tcW w:w="489" w:type="dxa"/>
            <w:tcBorders>
              <w:top w:val="nil"/>
              <w:left w:val="single" w:sz="4" w:space="0" w:color="auto"/>
              <w:bottom w:val="single" w:sz="4" w:space="0" w:color="auto"/>
              <w:right w:val="single" w:sz="4" w:space="0" w:color="auto"/>
            </w:tcBorders>
            <w:vAlign w:val="bottom"/>
          </w:tcPr>
          <w:p w14:paraId="09E0A902" w14:textId="5A3D994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0.14</w:t>
            </w:r>
          </w:p>
        </w:tc>
        <w:tc>
          <w:tcPr>
            <w:tcW w:w="489" w:type="dxa"/>
            <w:tcBorders>
              <w:top w:val="nil"/>
              <w:left w:val="single" w:sz="4" w:space="0" w:color="auto"/>
              <w:bottom w:val="single" w:sz="4" w:space="0" w:color="auto"/>
              <w:right w:val="single" w:sz="4" w:space="0" w:color="auto"/>
            </w:tcBorders>
            <w:vAlign w:val="bottom"/>
          </w:tcPr>
          <w:p w14:paraId="0AC06056" w14:textId="082E826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464" w:type="dxa"/>
            <w:tcBorders>
              <w:top w:val="nil"/>
              <w:left w:val="single" w:sz="4" w:space="0" w:color="auto"/>
              <w:bottom w:val="single" w:sz="4" w:space="0" w:color="auto"/>
              <w:right w:val="single" w:sz="4" w:space="0" w:color="auto"/>
            </w:tcBorders>
            <w:vAlign w:val="bottom"/>
          </w:tcPr>
          <w:p w14:paraId="113C75F9"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578683CF" w14:textId="7B4E619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0.29</w:t>
            </w:r>
          </w:p>
        </w:tc>
        <w:tc>
          <w:tcPr>
            <w:tcW w:w="489" w:type="dxa"/>
            <w:tcBorders>
              <w:top w:val="nil"/>
              <w:left w:val="single" w:sz="4" w:space="0" w:color="auto"/>
              <w:bottom w:val="single" w:sz="4" w:space="0" w:color="auto"/>
              <w:right w:val="single" w:sz="4" w:space="0" w:color="auto"/>
            </w:tcBorders>
            <w:vAlign w:val="bottom"/>
          </w:tcPr>
          <w:p w14:paraId="5E7B786F" w14:textId="0901ECF1"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0.39</w:t>
            </w:r>
          </w:p>
        </w:tc>
        <w:tc>
          <w:tcPr>
            <w:tcW w:w="489" w:type="dxa"/>
            <w:tcBorders>
              <w:top w:val="nil"/>
              <w:left w:val="single" w:sz="4" w:space="0" w:color="auto"/>
              <w:bottom w:val="single" w:sz="4" w:space="0" w:color="auto"/>
              <w:right w:val="single" w:sz="4" w:space="0" w:color="auto"/>
            </w:tcBorders>
            <w:vAlign w:val="bottom"/>
          </w:tcPr>
          <w:p w14:paraId="41C82B2B" w14:textId="29EB975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0.24</w:t>
            </w:r>
          </w:p>
        </w:tc>
        <w:tc>
          <w:tcPr>
            <w:tcW w:w="489" w:type="dxa"/>
            <w:tcBorders>
              <w:top w:val="nil"/>
              <w:left w:val="single" w:sz="4" w:space="0" w:color="auto"/>
              <w:bottom w:val="single" w:sz="4" w:space="0" w:color="auto"/>
              <w:right w:val="single" w:sz="4" w:space="0" w:color="auto"/>
            </w:tcBorders>
            <w:vAlign w:val="bottom"/>
          </w:tcPr>
          <w:p w14:paraId="372CD93A" w14:textId="4E1AC55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0.08</w:t>
            </w:r>
          </w:p>
        </w:tc>
        <w:tc>
          <w:tcPr>
            <w:tcW w:w="489" w:type="dxa"/>
            <w:tcBorders>
              <w:top w:val="nil"/>
              <w:left w:val="single" w:sz="4" w:space="0" w:color="auto"/>
              <w:bottom w:val="single" w:sz="4" w:space="0" w:color="auto"/>
              <w:right w:val="single" w:sz="4" w:space="0" w:color="auto"/>
            </w:tcBorders>
            <w:vAlign w:val="bottom"/>
          </w:tcPr>
          <w:p w14:paraId="4E966049" w14:textId="74128747"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464" w:type="dxa"/>
            <w:tcBorders>
              <w:top w:val="nil"/>
              <w:left w:val="single" w:sz="4" w:space="0" w:color="auto"/>
              <w:bottom w:val="single" w:sz="4" w:space="0" w:color="auto"/>
              <w:right w:val="single" w:sz="4" w:space="0" w:color="auto"/>
            </w:tcBorders>
            <w:vAlign w:val="bottom"/>
          </w:tcPr>
          <w:p w14:paraId="79F89EAB" w14:textId="77777777" w:rsidR="00876D2B" w:rsidRPr="003E511E" w:rsidRDefault="00876D2B"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EBF145" w14:textId="77777777" w:rsidR="00876D2B" w:rsidRPr="003E511E" w:rsidRDefault="00876D2B" w:rsidP="000870FB">
            <w:pPr>
              <w:bidi w:val="0"/>
              <w:spacing w:line="240" w:lineRule="auto"/>
              <w:rPr>
                <w:b/>
                <w:bCs/>
                <w:sz w:val="14"/>
                <w:szCs w:val="14"/>
                <w:u w:val="single"/>
              </w:rPr>
            </w:pPr>
          </w:p>
        </w:tc>
      </w:tr>
      <w:tr w:rsidR="003A38C5" w:rsidRPr="003E511E" w14:paraId="7A55E060"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34794F82"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BFE07" w14:textId="77777777" w:rsidR="00B725A8" w:rsidRPr="003E511E" w:rsidRDefault="00B725A8"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D172D" w14:textId="77777777" w:rsidR="00B725A8" w:rsidRPr="003E511E" w:rsidRDefault="00B725A8"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DEF01D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5527B0D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hideMark/>
          </w:tcPr>
          <w:p w14:paraId="6EB7E01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1F1C2D0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6F8C77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6108796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1D26D44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75A9F8B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14B841C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BC138E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EB0D12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055B4D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vMerge w:val="restart"/>
            <w:tcBorders>
              <w:top w:val="single" w:sz="4" w:space="0" w:color="auto"/>
              <w:left w:val="single" w:sz="4" w:space="0" w:color="auto"/>
              <w:bottom w:val="single" w:sz="4" w:space="0" w:color="auto"/>
              <w:right w:val="single" w:sz="4" w:space="0" w:color="auto"/>
            </w:tcBorders>
            <w:vAlign w:val="center"/>
            <w:hideMark/>
          </w:tcPr>
          <w:p w14:paraId="130781D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20DA20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00D968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453699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F05BAF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E179CF"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0AADE7"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E3721" w14:textId="77777777" w:rsidR="00B725A8" w:rsidRPr="003E511E" w:rsidRDefault="00B725A8" w:rsidP="000870FB">
            <w:pPr>
              <w:bidi w:val="0"/>
              <w:spacing w:line="240" w:lineRule="auto"/>
              <w:rPr>
                <w:b/>
                <w:bCs/>
                <w:sz w:val="14"/>
                <w:szCs w:val="14"/>
                <w:u w:val="single"/>
              </w:rPr>
            </w:pPr>
          </w:p>
        </w:tc>
      </w:tr>
      <w:tr w:rsidR="003A38C5" w:rsidRPr="003E511E" w14:paraId="2927C5F6" w14:textId="77777777" w:rsidTr="00BC7EC3">
        <w:trPr>
          <w:trHeight w:val="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8DB896"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F3A1F"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572C1"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60387E"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086426A6" w14:textId="327624D3"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2.29</w:t>
            </w:r>
          </w:p>
        </w:tc>
        <w:tc>
          <w:tcPr>
            <w:tcW w:w="535" w:type="dxa"/>
            <w:tcBorders>
              <w:top w:val="nil"/>
              <w:left w:val="single" w:sz="4" w:space="0" w:color="auto"/>
              <w:bottom w:val="single" w:sz="4" w:space="0" w:color="auto"/>
              <w:right w:val="single" w:sz="4" w:space="0" w:color="auto"/>
            </w:tcBorders>
            <w:vAlign w:val="bottom"/>
            <w:hideMark/>
          </w:tcPr>
          <w:p w14:paraId="052B5EDD" w14:textId="452BC971"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1.21</w:t>
            </w:r>
          </w:p>
        </w:tc>
        <w:tc>
          <w:tcPr>
            <w:tcW w:w="535" w:type="dxa"/>
            <w:tcBorders>
              <w:top w:val="nil"/>
              <w:left w:val="single" w:sz="4" w:space="0" w:color="auto"/>
              <w:bottom w:val="single" w:sz="4" w:space="0" w:color="auto"/>
              <w:right w:val="single" w:sz="4" w:space="0" w:color="auto"/>
            </w:tcBorders>
            <w:vAlign w:val="bottom"/>
            <w:hideMark/>
          </w:tcPr>
          <w:p w14:paraId="6BE2EC5F" w14:textId="780F512C"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0.40</w:t>
            </w:r>
          </w:p>
        </w:tc>
        <w:tc>
          <w:tcPr>
            <w:tcW w:w="489" w:type="dxa"/>
            <w:tcBorders>
              <w:top w:val="nil"/>
              <w:left w:val="single" w:sz="4" w:space="0" w:color="auto"/>
              <w:bottom w:val="single" w:sz="4" w:space="0" w:color="auto"/>
              <w:right w:val="single" w:sz="4" w:space="0" w:color="auto"/>
            </w:tcBorders>
            <w:vAlign w:val="bottom"/>
            <w:hideMark/>
          </w:tcPr>
          <w:p w14:paraId="7B92D92A" w14:textId="5B7355BC"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hideMark/>
          </w:tcPr>
          <w:p w14:paraId="4BA22CBF" w14:textId="70D25CDD"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0.01</w:t>
            </w:r>
          </w:p>
        </w:tc>
        <w:tc>
          <w:tcPr>
            <w:tcW w:w="464" w:type="dxa"/>
            <w:tcBorders>
              <w:top w:val="nil"/>
              <w:left w:val="single" w:sz="4" w:space="0" w:color="auto"/>
              <w:bottom w:val="single" w:sz="4" w:space="0" w:color="auto"/>
              <w:right w:val="single" w:sz="4" w:space="0" w:color="auto"/>
            </w:tcBorders>
            <w:vAlign w:val="bottom"/>
            <w:hideMark/>
          </w:tcPr>
          <w:p w14:paraId="279B8B68" w14:textId="311A5CA0" w:rsidR="00876D2B" w:rsidRPr="003E511E" w:rsidRDefault="00876D2B"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3FDD77"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1FD90C"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691C1"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A25E45"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77001"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60C8A1"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DA267"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4C220E"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36EB8"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7B5799"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DC3864"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0375" w14:textId="77777777" w:rsidR="00876D2B" w:rsidRPr="003E511E" w:rsidRDefault="00876D2B"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CD8303" w14:textId="77777777" w:rsidR="00876D2B" w:rsidRPr="003E511E" w:rsidRDefault="00876D2B" w:rsidP="000870FB">
            <w:pPr>
              <w:bidi w:val="0"/>
              <w:spacing w:line="240" w:lineRule="auto"/>
              <w:rPr>
                <w:b/>
                <w:bCs/>
                <w:sz w:val="14"/>
                <w:szCs w:val="14"/>
                <w:u w:val="single"/>
              </w:rPr>
            </w:pPr>
          </w:p>
        </w:tc>
      </w:tr>
      <w:tr w:rsidR="003A38C5" w:rsidRPr="003E511E" w14:paraId="0B0BBFBF" w14:textId="77777777" w:rsidTr="00B725A8">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75E226DC" w14:textId="1BB43428" w:rsidR="00B725A8" w:rsidRPr="003E511E" w:rsidRDefault="00B725A8" w:rsidP="000870FB">
            <w:pPr>
              <w:bidi w:val="0"/>
              <w:spacing w:line="240" w:lineRule="auto"/>
              <w:jc w:val="center"/>
              <w:rPr>
                <w:b/>
                <w:bCs/>
                <w:sz w:val="14"/>
                <w:szCs w:val="14"/>
                <w:u w:val="single"/>
              </w:rPr>
            </w:pPr>
            <w:r w:rsidRPr="003E511E">
              <w:rPr>
                <w:rFonts w:cstheme="minorHAnsi"/>
                <w:sz w:val="14"/>
                <w:szCs w:val="14"/>
              </w:rPr>
              <w:t xml:space="preserve">ICM2 </w:t>
            </w:r>
            <w:r w:rsidR="0027028F" w:rsidRPr="003E511E">
              <w:rPr>
                <w:rFonts w:cstheme="minorHAnsi"/>
                <w:sz w:val="14"/>
                <w:szCs w:val="14"/>
              </w:rPr>
              <w:t>maternal</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7FF9C479" w14:textId="77777777" w:rsidR="00B725A8" w:rsidRPr="003E511E" w:rsidRDefault="00B725A8" w:rsidP="000870FB">
            <w:pPr>
              <w:bidi w:val="0"/>
              <w:spacing w:line="240" w:lineRule="auto"/>
              <w:jc w:val="center"/>
              <w:rPr>
                <w:sz w:val="14"/>
                <w:szCs w:val="14"/>
              </w:rPr>
            </w:pPr>
            <w:r w:rsidRPr="003E511E">
              <w:rPr>
                <w:sz w:val="14"/>
                <w:szCs w:val="14"/>
              </w:rPr>
              <w:t>0.0893</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2BF34E38" w14:textId="77777777" w:rsidR="00B725A8" w:rsidRPr="003E511E" w:rsidRDefault="00B725A8" w:rsidP="000870FB">
            <w:pPr>
              <w:bidi w:val="0"/>
              <w:spacing w:line="240" w:lineRule="auto"/>
              <w:jc w:val="center"/>
              <w:rPr>
                <w:sz w:val="14"/>
                <w:szCs w:val="14"/>
              </w:rPr>
            </w:pPr>
            <w:r w:rsidRPr="003E511E">
              <w:rPr>
                <w:sz w:val="14"/>
                <w:szCs w:val="14"/>
              </w:rPr>
              <w:t>0.0609</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00C825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6AF17F8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74</w:t>
            </w:r>
          </w:p>
        </w:tc>
        <w:tc>
          <w:tcPr>
            <w:tcW w:w="535" w:type="dxa"/>
            <w:tcBorders>
              <w:top w:val="single" w:sz="4" w:space="0" w:color="auto"/>
              <w:left w:val="single" w:sz="4" w:space="0" w:color="auto"/>
              <w:bottom w:val="nil"/>
              <w:right w:val="single" w:sz="4" w:space="0" w:color="auto"/>
            </w:tcBorders>
            <w:vAlign w:val="center"/>
            <w:hideMark/>
          </w:tcPr>
          <w:p w14:paraId="4DB626C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tcPr>
          <w:p w14:paraId="5FFB4855"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612D81E"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BF9DEAC"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1BE05C48"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0940E9E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w:t>
            </w:r>
          </w:p>
        </w:tc>
        <w:tc>
          <w:tcPr>
            <w:tcW w:w="535" w:type="dxa"/>
            <w:tcBorders>
              <w:top w:val="single" w:sz="4" w:space="0" w:color="auto"/>
              <w:left w:val="single" w:sz="4" w:space="0" w:color="auto"/>
              <w:bottom w:val="nil"/>
              <w:right w:val="single" w:sz="4" w:space="0" w:color="auto"/>
            </w:tcBorders>
            <w:vAlign w:val="center"/>
            <w:hideMark/>
          </w:tcPr>
          <w:p w14:paraId="1A5B3D0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tcPr>
          <w:p w14:paraId="39403EA2"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70AF9C93"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1C16976F"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29BC43AF"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67D598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1E1734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41104AB4"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90EA20D"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316BA238"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93AFB7D" w14:textId="77777777" w:rsidR="00B725A8" w:rsidRPr="003E511E" w:rsidRDefault="00B725A8" w:rsidP="000870FB">
            <w:pPr>
              <w:bidi w:val="0"/>
              <w:spacing w:line="240" w:lineRule="auto"/>
              <w:jc w:val="center"/>
              <w:rPr>
                <w:b/>
                <w:bCs/>
                <w:sz w:val="14"/>
                <w:szCs w:val="14"/>
                <w:u w:val="single"/>
              </w:rPr>
            </w:pPr>
          </w:p>
        </w:tc>
        <w:tc>
          <w:tcPr>
            <w:tcW w:w="952" w:type="dxa"/>
            <w:vMerge w:val="restart"/>
            <w:tcBorders>
              <w:top w:val="single" w:sz="4" w:space="0" w:color="auto"/>
              <w:left w:val="single" w:sz="4" w:space="0" w:color="auto"/>
              <w:bottom w:val="single" w:sz="4" w:space="0" w:color="auto"/>
              <w:right w:val="single" w:sz="4" w:space="0" w:color="auto"/>
            </w:tcBorders>
            <w:vAlign w:val="center"/>
          </w:tcPr>
          <w:p w14:paraId="36CEA647" w14:textId="1C23A386" w:rsidR="00B725A8" w:rsidRPr="003E511E" w:rsidRDefault="003A38C5" w:rsidP="000870FB">
            <w:pPr>
              <w:bidi w:val="0"/>
              <w:spacing w:line="240" w:lineRule="auto"/>
              <w:jc w:val="center"/>
              <w:rPr>
                <w:rFonts w:cstheme="minorHAnsi"/>
                <w:sz w:val="14"/>
                <w:szCs w:val="14"/>
              </w:rPr>
            </w:pPr>
            <w:r w:rsidRPr="003E511E">
              <w:rPr>
                <w:rFonts w:cstheme="minorHAnsi"/>
                <w:sz w:val="14"/>
                <w:szCs w:val="14"/>
              </w:rPr>
              <w:t>47.58</w:t>
            </w:r>
            <w:r w:rsidR="00B725A8" w:rsidRPr="003E511E">
              <w:rPr>
                <w:rFonts w:cstheme="minorHAnsi"/>
                <w:sz w:val="14"/>
                <w:szCs w:val="14"/>
              </w:rPr>
              <w:t>*</w:t>
            </w:r>
          </w:p>
          <w:p w14:paraId="30CDD0A7" w14:textId="77777777" w:rsidR="00B725A8" w:rsidRPr="003E511E" w:rsidRDefault="00B725A8" w:rsidP="000870FB">
            <w:pPr>
              <w:bidi w:val="0"/>
              <w:spacing w:line="240" w:lineRule="auto"/>
              <w:jc w:val="center"/>
              <w:rPr>
                <w:rFonts w:cstheme="minorHAnsi"/>
                <w:sz w:val="14"/>
                <w:szCs w:val="14"/>
              </w:rPr>
            </w:pPr>
          </w:p>
          <w:p w14:paraId="62CA6EDB" w14:textId="77777777" w:rsidR="00B725A8" w:rsidRPr="003E511E" w:rsidRDefault="00B725A8" w:rsidP="000870FB">
            <w:pPr>
              <w:bidi w:val="0"/>
              <w:spacing w:line="240" w:lineRule="auto"/>
              <w:jc w:val="center"/>
              <w:rPr>
                <w:rFonts w:cstheme="minorHAnsi"/>
                <w:sz w:val="14"/>
                <w:szCs w:val="14"/>
              </w:rPr>
            </w:pPr>
            <w:proofErr w:type="spellStart"/>
            <w:r w:rsidRPr="003E511E">
              <w:rPr>
                <w:rFonts w:cstheme="minorHAnsi"/>
                <w:sz w:val="14"/>
                <w:szCs w:val="14"/>
              </w:rPr>
              <w:t>df</w:t>
            </w:r>
            <w:proofErr w:type="spellEnd"/>
            <w:r w:rsidRPr="003E511E">
              <w:rPr>
                <w:rFonts w:cstheme="minorHAnsi"/>
                <w:sz w:val="14"/>
                <w:szCs w:val="14"/>
              </w:rPr>
              <w:t xml:space="preserve"> = 28</w:t>
            </w:r>
          </w:p>
        </w:tc>
      </w:tr>
      <w:tr w:rsidR="003A38C5" w:rsidRPr="003E511E" w14:paraId="6BFC63BE"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5CC7C359"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E19AD" w14:textId="77777777" w:rsidR="00876D2B" w:rsidRPr="003E511E" w:rsidRDefault="00876D2B"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4BF4B7" w14:textId="77777777" w:rsidR="00876D2B" w:rsidRPr="003E511E" w:rsidRDefault="00876D2B"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7D57D"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44C6016A" w14:textId="233EFC50"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72.09</w:t>
            </w:r>
          </w:p>
        </w:tc>
        <w:tc>
          <w:tcPr>
            <w:tcW w:w="535" w:type="dxa"/>
            <w:tcBorders>
              <w:top w:val="nil"/>
              <w:left w:val="single" w:sz="4" w:space="0" w:color="auto"/>
              <w:bottom w:val="single" w:sz="4" w:space="0" w:color="auto"/>
              <w:right w:val="single" w:sz="4" w:space="0" w:color="auto"/>
            </w:tcBorders>
            <w:vAlign w:val="bottom"/>
            <w:hideMark/>
          </w:tcPr>
          <w:p w14:paraId="7B3113A6" w14:textId="531A2DD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5.91</w:t>
            </w:r>
          </w:p>
        </w:tc>
        <w:tc>
          <w:tcPr>
            <w:tcW w:w="535" w:type="dxa"/>
            <w:tcBorders>
              <w:top w:val="nil"/>
              <w:left w:val="single" w:sz="4" w:space="0" w:color="auto"/>
              <w:bottom w:val="single" w:sz="4" w:space="0" w:color="auto"/>
              <w:right w:val="single" w:sz="4" w:space="0" w:color="auto"/>
            </w:tcBorders>
            <w:vAlign w:val="bottom"/>
          </w:tcPr>
          <w:p w14:paraId="24CBC6D6"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897B937"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FA932AC"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0909B319"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54288BEA" w14:textId="6AEC4B6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6.51</w:t>
            </w:r>
          </w:p>
        </w:tc>
        <w:tc>
          <w:tcPr>
            <w:tcW w:w="535" w:type="dxa"/>
            <w:tcBorders>
              <w:top w:val="nil"/>
              <w:left w:val="single" w:sz="4" w:space="0" w:color="auto"/>
              <w:bottom w:val="single" w:sz="4" w:space="0" w:color="auto"/>
              <w:right w:val="single" w:sz="4" w:space="0" w:color="auto"/>
            </w:tcBorders>
            <w:vAlign w:val="bottom"/>
            <w:hideMark/>
          </w:tcPr>
          <w:p w14:paraId="328C74F0" w14:textId="1DE6891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1.49</w:t>
            </w:r>
          </w:p>
        </w:tc>
        <w:tc>
          <w:tcPr>
            <w:tcW w:w="489" w:type="dxa"/>
            <w:tcBorders>
              <w:top w:val="nil"/>
              <w:left w:val="single" w:sz="4" w:space="0" w:color="auto"/>
              <w:bottom w:val="single" w:sz="4" w:space="0" w:color="auto"/>
              <w:right w:val="single" w:sz="4" w:space="0" w:color="auto"/>
            </w:tcBorders>
            <w:vAlign w:val="bottom"/>
          </w:tcPr>
          <w:p w14:paraId="516EE85D"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6D51513"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579632D9"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38298A78"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B1FD0E"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45C54C" w14:textId="77777777" w:rsidR="00876D2B" w:rsidRPr="003E511E" w:rsidRDefault="00876D2B" w:rsidP="000870FB">
            <w:pPr>
              <w:bidi w:val="0"/>
              <w:spacing w:line="240" w:lineRule="auto"/>
              <w:rPr>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6AECBD3" w14:textId="77777777" w:rsidR="00876D2B" w:rsidRPr="003E511E" w:rsidRDefault="00876D2B" w:rsidP="000870FB">
            <w:pPr>
              <w:bidi w:val="0"/>
              <w:spacing w:line="240" w:lineRule="auto"/>
              <w:jc w:val="center"/>
              <w:rPr>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5ACE47F9" w14:textId="77777777" w:rsidR="00876D2B" w:rsidRPr="003E511E" w:rsidRDefault="00876D2B" w:rsidP="000870FB">
            <w:pPr>
              <w:bidi w:val="0"/>
              <w:spacing w:line="240" w:lineRule="auto"/>
              <w:jc w:val="center"/>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36AC11FF" w14:textId="77777777" w:rsidR="00876D2B" w:rsidRPr="003E511E" w:rsidRDefault="00876D2B" w:rsidP="000870FB">
            <w:pPr>
              <w:bidi w:val="0"/>
              <w:spacing w:line="240" w:lineRule="auto"/>
              <w:jc w:val="center"/>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023B24C1" w14:textId="77777777" w:rsidR="00876D2B" w:rsidRPr="003E511E" w:rsidRDefault="00876D2B"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DADAC" w14:textId="77777777" w:rsidR="00876D2B" w:rsidRPr="003E511E" w:rsidRDefault="00876D2B" w:rsidP="000870FB">
            <w:pPr>
              <w:bidi w:val="0"/>
              <w:spacing w:line="240" w:lineRule="auto"/>
              <w:rPr>
                <w:b/>
                <w:bCs/>
                <w:sz w:val="14"/>
                <w:szCs w:val="14"/>
                <w:u w:val="single"/>
              </w:rPr>
            </w:pPr>
          </w:p>
        </w:tc>
      </w:tr>
      <w:tr w:rsidR="003A38C5" w:rsidRPr="003E511E" w14:paraId="776E8C2C"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C8B7313"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CA6DE8"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71422"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7FC0E5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4BBE8C4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107</w:t>
            </w:r>
          </w:p>
        </w:tc>
        <w:tc>
          <w:tcPr>
            <w:tcW w:w="535" w:type="dxa"/>
            <w:tcBorders>
              <w:top w:val="single" w:sz="4" w:space="0" w:color="auto"/>
              <w:left w:val="single" w:sz="4" w:space="0" w:color="auto"/>
              <w:bottom w:val="nil"/>
              <w:right w:val="single" w:sz="4" w:space="0" w:color="auto"/>
            </w:tcBorders>
            <w:vAlign w:val="center"/>
            <w:hideMark/>
          </w:tcPr>
          <w:p w14:paraId="6818388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18</w:t>
            </w:r>
          </w:p>
        </w:tc>
        <w:tc>
          <w:tcPr>
            <w:tcW w:w="535" w:type="dxa"/>
            <w:tcBorders>
              <w:top w:val="single" w:sz="4" w:space="0" w:color="auto"/>
              <w:left w:val="single" w:sz="4" w:space="0" w:color="auto"/>
              <w:bottom w:val="nil"/>
              <w:right w:val="single" w:sz="4" w:space="0" w:color="auto"/>
            </w:tcBorders>
            <w:vAlign w:val="center"/>
            <w:hideMark/>
          </w:tcPr>
          <w:p w14:paraId="043CE6B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tcPr>
          <w:p w14:paraId="2F6AB366"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B711225"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2BD1D0DC"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2B46635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11</w:t>
            </w:r>
          </w:p>
        </w:tc>
        <w:tc>
          <w:tcPr>
            <w:tcW w:w="535" w:type="dxa"/>
            <w:tcBorders>
              <w:top w:val="single" w:sz="4" w:space="0" w:color="auto"/>
              <w:left w:val="single" w:sz="4" w:space="0" w:color="auto"/>
              <w:bottom w:val="nil"/>
              <w:right w:val="single" w:sz="4" w:space="0" w:color="auto"/>
            </w:tcBorders>
            <w:vAlign w:val="center"/>
            <w:hideMark/>
          </w:tcPr>
          <w:p w14:paraId="465DA4C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1187F5B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27E910AB"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3313EA6"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033D2792"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5C23C78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63AA8EC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134B8D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EA3172B"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51BCC661"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52135785"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172D1" w14:textId="77777777" w:rsidR="00B725A8" w:rsidRPr="003E511E" w:rsidRDefault="00B725A8" w:rsidP="000870FB">
            <w:pPr>
              <w:bidi w:val="0"/>
              <w:spacing w:line="240" w:lineRule="auto"/>
              <w:rPr>
                <w:b/>
                <w:bCs/>
                <w:sz w:val="14"/>
                <w:szCs w:val="14"/>
                <w:u w:val="single"/>
              </w:rPr>
            </w:pPr>
          </w:p>
        </w:tc>
      </w:tr>
      <w:tr w:rsidR="003A38C5" w:rsidRPr="003E511E" w14:paraId="53FF4EA2"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6704626D"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0E5E9" w14:textId="77777777" w:rsidR="00876D2B" w:rsidRPr="003E511E" w:rsidRDefault="00876D2B"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C0EE38" w14:textId="77777777" w:rsidR="00876D2B" w:rsidRPr="003E511E" w:rsidRDefault="00876D2B"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F9444"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0767B7D8" w14:textId="20C0B1A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110.20</w:t>
            </w:r>
          </w:p>
        </w:tc>
        <w:tc>
          <w:tcPr>
            <w:tcW w:w="535" w:type="dxa"/>
            <w:tcBorders>
              <w:top w:val="nil"/>
              <w:left w:val="single" w:sz="4" w:space="0" w:color="auto"/>
              <w:bottom w:val="single" w:sz="4" w:space="0" w:color="auto"/>
              <w:right w:val="single" w:sz="4" w:space="0" w:color="auto"/>
            </w:tcBorders>
            <w:vAlign w:val="bottom"/>
            <w:hideMark/>
          </w:tcPr>
          <w:p w14:paraId="3104835B" w14:textId="146D2C66"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16.21</w:t>
            </w:r>
          </w:p>
        </w:tc>
        <w:tc>
          <w:tcPr>
            <w:tcW w:w="535" w:type="dxa"/>
            <w:tcBorders>
              <w:top w:val="nil"/>
              <w:left w:val="single" w:sz="4" w:space="0" w:color="auto"/>
              <w:bottom w:val="single" w:sz="4" w:space="0" w:color="auto"/>
              <w:right w:val="single" w:sz="4" w:space="0" w:color="auto"/>
            </w:tcBorders>
            <w:vAlign w:val="bottom"/>
            <w:hideMark/>
          </w:tcPr>
          <w:p w14:paraId="15300224" w14:textId="16F7DC4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1.60</w:t>
            </w:r>
          </w:p>
        </w:tc>
        <w:tc>
          <w:tcPr>
            <w:tcW w:w="489" w:type="dxa"/>
            <w:tcBorders>
              <w:top w:val="nil"/>
              <w:left w:val="single" w:sz="4" w:space="0" w:color="auto"/>
              <w:bottom w:val="single" w:sz="4" w:space="0" w:color="auto"/>
              <w:right w:val="single" w:sz="4" w:space="0" w:color="auto"/>
            </w:tcBorders>
            <w:vAlign w:val="bottom"/>
          </w:tcPr>
          <w:p w14:paraId="6DCEEEE0"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36AEF260"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70950F09"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216EB506" w14:textId="02D9BFA9"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9.33</w:t>
            </w:r>
          </w:p>
        </w:tc>
        <w:tc>
          <w:tcPr>
            <w:tcW w:w="535" w:type="dxa"/>
            <w:tcBorders>
              <w:top w:val="nil"/>
              <w:left w:val="single" w:sz="4" w:space="0" w:color="auto"/>
              <w:bottom w:val="single" w:sz="4" w:space="0" w:color="auto"/>
              <w:right w:val="single" w:sz="4" w:space="0" w:color="auto"/>
            </w:tcBorders>
            <w:vAlign w:val="bottom"/>
            <w:hideMark/>
          </w:tcPr>
          <w:p w14:paraId="2F235842" w14:textId="1F2C870C"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4.10</w:t>
            </w:r>
          </w:p>
        </w:tc>
        <w:tc>
          <w:tcPr>
            <w:tcW w:w="489" w:type="dxa"/>
            <w:tcBorders>
              <w:top w:val="nil"/>
              <w:left w:val="single" w:sz="4" w:space="0" w:color="auto"/>
              <w:bottom w:val="single" w:sz="4" w:space="0" w:color="auto"/>
              <w:right w:val="single" w:sz="4" w:space="0" w:color="auto"/>
            </w:tcBorders>
            <w:vAlign w:val="bottom"/>
            <w:hideMark/>
          </w:tcPr>
          <w:p w14:paraId="79FDB4D7" w14:textId="2B9266E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0.56</w:t>
            </w:r>
          </w:p>
        </w:tc>
        <w:tc>
          <w:tcPr>
            <w:tcW w:w="489" w:type="dxa"/>
            <w:tcBorders>
              <w:top w:val="nil"/>
              <w:left w:val="single" w:sz="4" w:space="0" w:color="auto"/>
              <w:bottom w:val="single" w:sz="4" w:space="0" w:color="auto"/>
              <w:right w:val="single" w:sz="4" w:space="0" w:color="auto"/>
            </w:tcBorders>
            <w:vAlign w:val="bottom"/>
          </w:tcPr>
          <w:p w14:paraId="150F8648"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F9F3A79"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6A92DDEA"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1F584F6C" w14:textId="5EBC11A2"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0.99</w:t>
            </w:r>
          </w:p>
        </w:tc>
        <w:tc>
          <w:tcPr>
            <w:tcW w:w="489" w:type="dxa"/>
            <w:tcBorders>
              <w:top w:val="nil"/>
              <w:left w:val="single" w:sz="4" w:space="0" w:color="auto"/>
              <w:bottom w:val="single" w:sz="4" w:space="0" w:color="auto"/>
              <w:right w:val="single" w:sz="4" w:space="0" w:color="auto"/>
            </w:tcBorders>
            <w:vAlign w:val="bottom"/>
            <w:hideMark/>
          </w:tcPr>
          <w:p w14:paraId="19EBADEA" w14:textId="636C530A"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0.82</w:t>
            </w:r>
          </w:p>
        </w:tc>
        <w:tc>
          <w:tcPr>
            <w:tcW w:w="489" w:type="dxa"/>
            <w:tcBorders>
              <w:top w:val="nil"/>
              <w:left w:val="single" w:sz="4" w:space="0" w:color="auto"/>
              <w:bottom w:val="single" w:sz="4" w:space="0" w:color="auto"/>
              <w:right w:val="single" w:sz="4" w:space="0" w:color="auto"/>
            </w:tcBorders>
            <w:vAlign w:val="bottom"/>
            <w:hideMark/>
          </w:tcPr>
          <w:p w14:paraId="017BAF05" w14:textId="0AF5C48F"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tcPr>
          <w:p w14:paraId="00F61176"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7B0889A5"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119589F9"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DAC689" w14:textId="77777777" w:rsidR="00876D2B" w:rsidRPr="003E511E" w:rsidRDefault="00876D2B" w:rsidP="000870FB">
            <w:pPr>
              <w:bidi w:val="0"/>
              <w:spacing w:line="240" w:lineRule="auto"/>
              <w:rPr>
                <w:b/>
                <w:bCs/>
                <w:sz w:val="14"/>
                <w:szCs w:val="14"/>
                <w:u w:val="single"/>
              </w:rPr>
            </w:pPr>
          </w:p>
        </w:tc>
      </w:tr>
      <w:tr w:rsidR="003A38C5" w:rsidRPr="003E511E" w14:paraId="35CF98FD"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04788707"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E0D9C8"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F9703"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821214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2A05D2A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81</w:t>
            </w:r>
          </w:p>
        </w:tc>
        <w:tc>
          <w:tcPr>
            <w:tcW w:w="535" w:type="dxa"/>
            <w:tcBorders>
              <w:top w:val="single" w:sz="4" w:space="0" w:color="auto"/>
              <w:left w:val="single" w:sz="4" w:space="0" w:color="auto"/>
              <w:bottom w:val="nil"/>
              <w:right w:val="single" w:sz="4" w:space="0" w:color="auto"/>
            </w:tcBorders>
            <w:vAlign w:val="center"/>
            <w:hideMark/>
          </w:tcPr>
          <w:p w14:paraId="3C6ECC8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16</w:t>
            </w:r>
          </w:p>
        </w:tc>
        <w:tc>
          <w:tcPr>
            <w:tcW w:w="535" w:type="dxa"/>
            <w:tcBorders>
              <w:top w:val="single" w:sz="4" w:space="0" w:color="auto"/>
              <w:left w:val="single" w:sz="4" w:space="0" w:color="auto"/>
              <w:bottom w:val="nil"/>
              <w:right w:val="single" w:sz="4" w:space="0" w:color="auto"/>
            </w:tcBorders>
            <w:vAlign w:val="center"/>
            <w:hideMark/>
          </w:tcPr>
          <w:p w14:paraId="01A9F11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489" w:type="dxa"/>
            <w:tcBorders>
              <w:top w:val="single" w:sz="4" w:space="0" w:color="auto"/>
              <w:left w:val="single" w:sz="4" w:space="0" w:color="auto"/>
              <w:bottom w:val="nil"/>
              <w:right w:val="single" w:sz="4" w:space="0" w:color="auto"/>
            </w:tcBorders>
            <w:vAlign w:val="center"/>
            <w:hideMark/>
          </w:tcPr>
          <w:p w14:paraId="6F92340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56E3C1DF"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7A9163A5"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6A8B6C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16</w:t>
            </w:r>
          </w:p>
        </w:tc>
        <w:tc>
          <w:tcPr>
            <w:tcW w:w="535" w:type="dxa"/>
            <w:tcBorders>
              <w:top w:val="single" w:sz="4" w:space="0" w:color="auto"/>
              <w:left w:val="single" w:sz="4" w:space="0" w:color="auto"/>
              <w:bottom w:val="nil"/>
              <w:right w:val="single" w:sz="4" w:space="0" w:color="auto"/>
            </w:tcBorders>
            <w:vAlign w:val="center"/>
            <w:hideMark/>
          </w:tcPr>
          <w:p w14:paraId="0178409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7D51B97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4344EC5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tcPr>
          <w:p w14:paraId="462A9599"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6AB9F4EF"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AF6534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6E6D96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12F779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50B017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52451684"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3F7D9454"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B03434" w14:textId="77777777" w:rsidR="00B725A8" w:rsidRPr="003E511E" w:rsidRDefault="00B725A8" w:rsidP="000870FB">
            <w:pPr>
              <w:bidi w:val="0"/>
              <w:spacing w:line="240" w:lineRule="auto"/>
              <w:rPr>
                <w:b/>
                <w:bCs/>
                <w:sz w:val="14"/>
                <w:szCs w:val="14"/>
                <w:u w:val="single"/>
              </w:rPr>
            </w:pPr>
          </w:p>
        </w:tc>
      </w:tr>
      <w:tr w:rsidR="003A38C5" w:rsidRPr="003E511E" w14:paraId="3391931C"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782D038A"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DB8F8" w14:textId="77777777" w:rsidR="00876D2B" w:rsidRPr="003E511E" w:rsidRDefault="00876D2B"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DFB67" w14:textId="77777777" w:rsidR="00876D2B" w:rsidRPr="003E511E" w:rsidRDefault="00876D2B"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27B41" w14:textId="77777777" w:rsidR="00876D2B" w:rsidRPr="003E511E" w:rsidRDefault="00876D2B"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3C3F487A" w14:textId="755D81F4"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81.56</w:t>
            </w:r>
          </w:p>
        </w:tc>
        <w:tc>
          <w:tcPr>
            <w:tcW w:w="535" w:type="dxa"/>
            <w:tcBorders>
              <w:top w:val="nil"/>
              <w:left w:val="single" w:sz="4" w:space="0" w:color="auto"/>
              <w:bottom w:val="single" w:sz="4" w:space="0" w:color="auto"/>
              <w:right w:val="single" w:sz="4" w:space="0" w:color="auto"/>
            </w:tcBorders>
            <w:vAlign w:val="bottom"/>
            <w:hideMark/>
          </w:tcPr>
          <w:p w14:paraId="62CC3E52" w14:textId="415BD580"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16.18</w:t>
            </w:r>
          </w:p>
        </w:tc>
        <w:tc>
          <w:tcPr>
            <w:tcW w:w="535" w:type="dxa"/>
            <w:tcBorders>
              <w:top w:val="nil"/>
              <w:left w:val="single" w:sz="4" w:space="0" w:color="auto"/>
              <w:bottom w:val="single" w:sz="4" w:space="0" w:color="auto"/>
              <w:right w:val="single" w:sz="4" w:space="0" w:color="auto"/>
            </w:tcBorders>
            <w:vAlign w:val="bottom"/>
            <w:hideMark/>
          </w:tcPr>
          <w:p w14:paraId="507FAD00" w14:textId="3E53AB45"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3.00</w:t>
            </w:r>
          </w:p>
        </w:tc>
        <w:tc>
          <w:tcPr>
            <w:tcW w:w="489" w:type="dxa"/>
            <w:tcBorders>
              <w:top w:val="nil"/>
              <w:left w:val="single" w:sz="4" w:space="0" w:color="auto"/>
              <w:bottom w:val="single" w:sz="4" w:space="0" w:color="auto"/>
              <w:right w:val="single" w:sz="4" w:space="0" w:color="auto"/>
            </w:tcBorders>
            <w:vAlign w:val="bottom"/>
            <w:hideMark/>
          </w:tcPr>
          <w:p w14:paraId="4D1CB157" w14:textId="2E5E80F0"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0.26</w:t>
            </w:r>
          </w:p>
        </w:tc>
        <w:tc>
          <w:tcPr>
            <w:tcW w:w="489" w:type="dxa"/>
            <w:tcBorders>
              <w:top w:val="nil"/>
              <w:left w:val="single" w:sz="4" w:space="0" w:color="auto"/>
              <w:bottom w:val="single" w:sz="4" w:space="0" w:color="auto"/>
              <w:right w:val="single" w:sz="4" w:space="0" w:color="auto"/>
            </w:tcBorders>
            <w:vAlign w:val="bottom"/>
          </w:tcPr>
          <w:p w14:paraId="60CC365D"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154E6CDF"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7CB36DBE" w14:textId="63A577B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10.46</w:t>
            </w:r>
          </w:p>
        </w:tc>
        <w:tc>
          <w:tcPr>
            <w:tcW w:w="535" w:type="dxa"/>
            <w:tcBorders>
              <w:top w:val="nil"/>
              <w:left w:val="single" w:sz="4" w:space="0" w:color="auto"/>
              <w:bottom w:val="single" w:sz="4" w:space="0" w:color="auto"/>
              <w:right w:val="single" w:sz="4" w:space="0" w:color="auto"/>
            </w:tcBorders>
            <w:vAlign w:val="bottom"/>
            <w:hideMark/>
          </w:tcPr>
          <w:p w14:paraId="0A85FDD9" w14:textId="105442BB"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6.63</w:t>
            </w:r>
          </w:p>
        </w:tc>
        <w:tc>
          <w:tcPr>
            <w:tcW w:w="489" w:type="dxa"/>
            <w:tcBorders>
              <w:top w:val="nil"/>
              <w:left w:val="single" w:sz="4" w:space="0" w:color="auto"/>
              <w:bottom w:val="single" w:sz="4" w:space="0" w:color="auto"/>
              <w:right w:val="single" w:sz="4" w:space="0" w:color="auto"/>
            </w:tcBorders>
            <w:vAlign w:val="bottom"/>
            <w:hideMark/>
          </w:tcPr>
          <w:p w14:paraId="51682FFE" w14:textId="4939D513"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1.72</w:t>
            </w:r>
          </w:p>
        </w:tc>
        <w:tc>
          <w:tcPr>
            <w:tcW w:w="489" w:type="dxa"/>
            <w:tcBorders>
              <w:top w:val="nil"/>
              <w:left w:val="single" w:sz="4" w:space="0" w:color="auto"/>
              <w:bottom w:val="single" w:sz="4" w:space="0" w:color="auto"/>
              <w:right w:val="single" w:sz="4" w:space="0" w:color="auto"/>
            </w:tcBorders>
            <w:vAlign w:val="bottom"/>
            <w:hideMark/>
          </w:tcPr>
          <w:p w14:paraId="25060C06" w14:textId="611D243E" w:rsidR="00876D2B" w:rsidRPr="003E511E" w:rsidRDefault="00876D2B"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tcPr>
          <w:p w14:paraId="74081978" w14:textId="77777777" w:rsidR="00876D2B" w:rsidRPr="003E511E" w:rsidRDefault="00876D2B"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75C601E2" w14:textId="77777777" w:rsidR="00876D2B" w:rsidRPr="003E511E" w:rsidRDefault="00876D2B"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32D84"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3608E1"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F771B" w14:textId="77777777" w:rsidR="00876D2B" w:rsidRPr="003E511E" w:rsidRDefault="00876D2B"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918B4" w14:textId="77777777" w:rsidR="00876D2B" w:rsidRPr="003E511E" w:rsidRDefault="00876D2B" w:rsidP="000870FB">
            <w:pPr>
              <w:bidi w:val="0"/>
              <w:spacing w:line="240" w:lineRule="auto"/>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4C859FAF" w14:textId="77777777" w:rsidR="00876D2B" w:rsidRPr="003E511E" w:rsidRDefault="00876D2B" w:rsidP="000870FB">
            <w:pPr>
              <w:bidi w:val="0"/>
              <w:spacing w:line="240" w:lineRule="auto"/>
              <w:jc w:val="center"/>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3D4BE4CD" w14:textId="77777777" w:rsidR="00876D2B" w:rsidRPr="003E511E" w:rsidRDefault="00876D2B"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95595A" w14:textId="77777777" w:rsidR="00876D2B" w:rsidRPr="003E511E" w:rsidRDefault="00876D2B" w:rsidP="000870FB">
            <w:pPr>
              <w:bidi w:val="0"/>
              <w:spacing w:line="240" w:lineRule="auto"/>
              <w:rPr>
                <w:b/>
                <w:bCs/>
                <w:sz w:val="14"/>
                <w:szCs w:val="14"/>
                <w:u w:val="single"/>
              </w:rPr>
            </w:pPr>
          </w:p>
        </w:tc>
      </w:tr>
      <w:tr w:rsidR="003A38C5" w:rsidRPr="003E511E" w14:paraId="0F781B1F"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72C56299"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648816"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C57B40"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316161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315B953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31</w:t>
            </w:r>
          </w:p>
        </w:tc>
        <w:tc>
          <w:tcPr>
            <w:tcW w:w="535" w:type="dxa"/>
            <w:tcBorders>
              <w:top w:val="single" w:sz="4" w:space="0" w:color="auto"/>
              <w:left w:val="single" w:sz="4" w:space="0" w:color="auto"/>
              <w:bottom w:val="nil"/>
              <w:right w:val="single" w:sz="4" w:space="0" w:color="auto"/>
            </w:tcBorders>
            <w:vAlign w:val="center"/>
            <w:hideMark/>
          </w:tcPr>
          <w:p w14:paraId="2178B68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10</w:t>
            </w:r>
          </w:p>
        </w:tc>
        <w:tc>
          <w:tcPr>
            <w:tcW w:w="535" w:type="dxa"/>
            <w:tcBorders>
              <w:top w:val="single" w:sz="4" w:space="0" w:color="auto"/>
              <w:left w:val="single" w:sz="4" w:space="0" w:color="auto"/>
              <w:bottom w:val="nil"/>
              <w:right w:val="single" w:sz="4" w:space="0" w:color="auto"/>
            </w:tcBorders>
            <w:vAlign w:val="center"/>
            <w:hideMark/>
          </w:tcPr>
          <w:p w14:paraId="2F0008F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2F64484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5361BF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77DADD51"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2269546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3DD8B7E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3E15199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4A83F14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42CB08F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02235747"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0D8021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9D4977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0BC313F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5E2720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B3D5B52"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2BE53E65" w14:textId="77777777" w:rsidR="00B725A8" w:rsidRPr="003E511E" w:rsidRDefault="00B725A8"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767DC" w14:textId="77777777" w:rsidR="00B725A8" w:rsidRPr="003E511E" w:rsidRDefault="00B725A8" w:rsidP="000870FB">
            <w:pPr>
              <w:bidi w:val="0"/>
              <w:spacing w:line="240" w:lineRule="auto"/>
              <w:rPr>
                <w:b/>
                <w:bCs/>
                <w:sz w:val="14"/>
                <w:szCs w:val="14"/>
                <w:u w:val="single"/>
              </w:rPr>
            </w:pPr>
          </w:p>
        </w:tc>
      </w:tr>
      <w:tr w:rsidR="003A38C5" w:rsidRPr="003E511E" w14:paraId="50B3B22F"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0DB53095"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158011"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F185F"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B6A24B"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507CF06A" w14:textId="202FDDC1"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32.01</w:t>
            </w:r>
          </w:p>
        </w:tc>
        <w:tc>
          <w:tcPr>
            <w:tcW w:w="535" w:type="dxa"/>
            <w:tcBorders>
              <w:top w:val="nil"/>
              <w:left w:val="single" w:sz="4" w:space="0" w:color="auto"/>
              <w:bottom w:val="single" w:sz="4" w:space="0" w:color="auto"/>
              <w:right w:val="single" w:sz="4" w:space="0" w:color="auto"/>
            </w:tcBorders>
            <w:vAlign w:val="bottom"/>
            <w:hideMark/>
          </w:tcPr>
          <w:p w14:paraId="641FE2D4" w14:textId="28C17630"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7.64</w:t>
            </w:r>
          </w:p>
        </w:tc>
        <w:tc>
          <w:tcPr>
            <w:tcW w:w="535" w:type="dxa"/>
            <w:tcBorders>
              <w:top w:val="nil"/>
              <w:left w:val="single" w:sz="4" w:space="0" w:color="auto"/>
              <w:bottom w:val="single" w:sz="4" w:space="0" w:color="auto"/>
              <w:right w:val="single" w:sz="4" w:space="0" w:color="auto"/>
            </w:tcBorders>
            <w:vAlign w:val="bottom"/>
            <w:hideMark/>
          </w:tcPr>
          <w:p w14:paraId="364DD46E" w14:textId="47E2C787"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2.00</w:t>
            </w:r>
          </w:p>
        </w:tc>
        <w:tc>
          <w:tcPr>
            <w:tcW w:w="489" w:type="dxa"/>
            <w:tcBorders>
              <w:top w:val="nil"/>
              <w:left w:val="single" w:sz="4" w:space="0" w:color="auto"/>
              <w:bottom w:val="single" w:sz="4" w:space="0" w:color="auto"/>
              <w:right w:val="single" w:sz="4" w:space="0" w:color="auto"/>
            </w:tcBorders>
            <w:vAlign w:val="bottom"/>
            <w:hideMark/>
          </w:tcPr>
          <w:p w14:paraId="62DB4BA3" w14:textId="35359D82"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0.33</w:t>
            </w:r>
          </w:p>
        </w:tc>
        <w:tc>
          <w:tcPr>
            <w:tcW w:w="489" w:type="dxa"/>
            <w:tcBorders>
              <w:top w:val="nil"/>
              <w:left w:val="single" w:sz="4" w:space="0" w:color="auto"/>
              <w:bottom w:val="single" w:sz="4" w:space="0" w:color="auto"/>
              <w:right w:val="single" w:sz="4" w:space="0" w:color="auto"/>
            </w:tcBorders>
            <w:vAlign w:val="bottom"/>
            <w:hideMark/>
          </w:tcPr>
          <w:p w14:paraId="11F19797" w14:textId="40E0AA2F"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0.03</w:t>
            </w:r>
          </w:p>
        </w:tc>
        <w:tc>
          <w:tcPr>
            <w:tcW w:w="464" w:type="dxa"/>
            <w:tcBorders>
              <w:top w:val="nil"/>
              <w:left w:val="single" w:sz="4" w:space="0" w:color="auto"/>
              <w:bottom w:val="single" w:sz="4" w:space="0" w:color="auto"/>
              <w:right w:val="single" w:sz="4" w:space="0" w:color="auto"/>
            </w:tcBorders>
            <w:vAlign w:val="bottom"/>
          </w:tcPr>
          <w:p w14:paraId="7C513A7E"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533DEE48" w14:textId="0A9C0000"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0.91</w:t>
            </w:r>
          </w:p>
        </w:tc>
        <w:tc>
          <w:tcPr>
            <w:tcW w:w="535" w:type="dxa"/>
            <w:tcBorders>
              <w:top w:val="nil"/>
              <w:left w:val="single" w:sz="4" w:space="0" w:color="auto"/>
              <w:bottom w:val="single" w:sz="4" w:space="0" w:color="auto"/>
              <w:right w:val="single" w:sz="4" w:space="0" w:color="auto"/>
            </w:tcBorders>
            <w:vAlign w:val="bottom"/>
            <w:hideMark/>
          </w:tcPr>
          <w:p w14:paraId="09EB1966" w14:textId="528AB854"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0.75</w:t>
            </w:r>
          </w:p>
        </w:tc>
        <w:tc>
          <w:tcPr>
            <w:tcW w:w="489" w:type="dxa"/>
            <w:tcBorders>
              <w:top w:val="nil"/>
              <w:left w:val="single" w:sz="4" w:space="0" w:color="auto"/>
              <w:bottom w:val="single" w:sz="4" w:space="0" w:color="auto"/>
              <w:right w:val="single" w:sz="4" w:space="0" w:color="auto"/>
            </w:tcBorders>
            <w:vAlign w:val="bottom"/>
            <w:hideMark/>
          </w:tcPr>
          <w:p w14:paraId="1B3A1E59" w14:textId="39870A92"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0.28</w:t>
            </w:r>
          </w:p>
        </w:tc>
        <w:tc>
          <w:tcPr>
            <w:tcW w:w="489" w:type="dxa"/>
            <w:tcBorders>
              <w:top w:val="nil"/>
              <w:left w:val="single" w:sz="4" w:space="0" w:color="auto"/>
              <w:bottom w:val="single" w:sz="4" w:space="0" w:color="auto"/>
              <w:right w:val="single" w:sz="4" w:space="0" w:color="auto"/>
            </w:tcBorders>
            <w:vAlign w:val="bottom"/>
            <w:hideMark/>
          </w:tcPr>
          <w:p w14:paraId="1FAAE9F7" w14:textId="6ED737A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0.06</w:t>
            </w:r>
          </w:p>
        </w:tc>
        <w:tc>
          <w:tcPr>
            <w:tcW w:w="489" w:type="dxa"/>
            <w:tcBorders>
              <w:top w:val="nil"/>
              <w:left w:val="single" w:sz="4" w:space="0" w:color="auto"/>
              <w:bottom w:val="single" w:sz="4" w:space="0" w:color="auto"/>
              <w:right w:val="single" w:sz="4" w:space="0" w:color="auto"/>
            </w:tcBorders>
            <w:vAlign w:val="bottom"/>
            <w:hideMark/>
          </w:tcPr>
          <w:p w14:paraId="7ADE73F5" w14:textId="3593CE43"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464" w:type="dxa"/>
            <w:tcBorders>
              <w:top w:val="nil"/>
              <w:left w:val="single" w:sz="4" w:space="0" w:color="auto"/>
              <w:bottom w:val="single" w:sz="4" w:space="0" w:color="auto"/>
              <w:right w:val="single" w:sz="4" w:space="0" w:color="auto"/>
            </w:tcBorders>
            <w:vAlign w:val="center"/>
          </w:tcPr>
          <w:p w14:paraId="431365EE" w14:textId="77777777" w:rsidR="003A38C5" w:rsidRPr="003E511E" w:rsidRDefault="003A38C5"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A32E7"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FA0C9"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8802D5"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E1679E"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50E1C0" w14:textId="77777777" w:rsidR="003A38C5" w:rsidRPr="003E511E" w:rsidRDefault="003A38C5" w:rsidP="000870FB">
            <w:pPr>
              <w:bidi w:val="0"/>
              <w:spacing w:line="240" w:lineRule="auto"/>
              <w:rPr>
                <w:rFonts w:cstheme="minorHAnsi"/>
                <w:sz w:val="14"/>
                <w:szCs w:val="14"/>
              </w:rPr>
            </w:pPr>
          </w:p>
        </w:tc>
        <w:tc>
          <w:tcPr>
            <w:tcW w:w="464" w:type="dxa"/>
            <w:tcBorders>
              <w:top w:val="nil"/>
              <w:left w:val="single" w:sz="4" w:space="0" w:color="auto"/>
              <w:bottom w:val="single" w:sz="4" w:space="0" w:color="auto"/>
              <w:right w:val="single" w:sz="4" w:space="0" w:color="auto"/>
            </w:tcBorders>
            <w:vAlign w:val="center"/>
          </w:tcPr>
          <w:p w14:paraId="5EF17C48" w14:textId="77777777" w:rsidR="003A38C5" w:rsidRPr="003E511E" w:rsidRDefault="003A38C5"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9C7D2" w14:textId="77777777" w:rsidR="003A38C5" w:rsidRPr="003E511E" w:rsidRDefault="003A38C5" w:rsidP="000870FB">
            <w:pPr>
              <w:bidi w:val="0"/>
              <w:spacing w:line="240" w:lineRule="auto"/>
              <w:rPr>
                <w:b/>
                <w:bCs/>
                <w:sz w:val="14"/>
                <w:szCs w:val="14"/>
                <w:u w:val="single"/>
              </w:rPr>
            </w:pPr>
          </w:p>
        </w:tc>
      </w:tr>
      <w:tr w:rsidR="003A38C5" w:rsidRPr="003E511E" w14:paraId="121612DC"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18C78853"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58410"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81E38"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A5C445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20B6194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19</w:t>
            </w:r>
          </w:p>
        </w:tc>
        <w:tc>
          <w:tcPr>
            <w:tcW w:w="535" w:type="dxa"/>
            <w:tcBorders>
              <w:top w:val="single" w:sz="4" w:space="0" w:color="auto"/>
              <w:left w:val="single" w:sz="4" w:space="0" w:color="auto"/>
              <w:bottom w:val="nil"/>
              <w:right w:val="single" w:sz="4" w:space="0" w:color="auto"/>
            </w:tcBorders>
            <w:vAlign w:val="center"/>
            <w:hideMark/>
          </w:tcPr>
          <w:p w14:paraId="04F41BE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7</w:t>
            </w:r>
          </w:p>
        </w:tc>
        <w:tc>
          <w:tcPr>
            <w:tcW w:w="535" w:type="dxa"/>
            <w:tcBorders>
              <w:top w:val="single" w:sz="4" w:space="0" w:color="auto"/>
              <w:left w:val="single" w:sz="4" w:space="0" w:color="auto"/>
              <w:bottom w:val="nil"/>
              <w:right w:val="single" w:sz="4" w:space="0" w:color="auto"/>
            </w:tcBorders>
            <w:vAlign w:val="center"/>
            <w:hideMark/>
          </w:tcPr>
          <w:p w14:paraId="23DE0F8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905AB5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098C176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5E69C31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1A6E6E4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535" w:type="dxa"/>
            <w:tcBorders>
              <w:top w:val="single" w:sz="4" w:space="0" w:color="auto"/>
              <w:left w:val="single" w:sz="4" w:space="0" w:color="auto"/>
              <w:bottom w:val="nil"/>
              <w:right w:val="single" w:sz="4" w:space="0" w:color="auto"/>
            </w:tcBorders>
            <w:vAlign w:val="center"/>
            <w:hideMark/>
          </w:tcPr>
          <w:p w14:paraId="1989454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42328F9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8BAE6C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533204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3569228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D5F32E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6830537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0FE884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5FBF887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1E2907F"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BCE477A"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91060" w14:textId="77777777" w:rsidR="00B725A8" w:rsidRPr="003E511E" w:rsidRDefault="00B725A8" w:rsidP="000870FB">
            <w:pPr>
              <w:bidi w:val="0"/>
              <w:spacing w:line="240" w:lineRule="auto"/>
              <w:rPr>
                <w:b/>
                <w:bCs/>
                <w:sz w:val="14"/>
                <w:szCs w:val="14"/>
                <w:u w:val="single"/>
              </w:rPr>
            </w:pPr>
          </w:p>
        </w:tc>
      </w:tr>
      <w:tr w:rsidR="003A38C5" w:rsidRPr="003E511E" w14:paraId="6FB48D31"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73DE4F8B"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E8E98"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123E1"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A2D3A"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0785F6A5" w14:textId="7629B27D"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20.24</w:t>
            </w:r>
          </w:p>
        </w:tc>
        <w:tc>
          <w:tcPr>
            <w:tcW w:w="535" w:type="dxa"/>
            <w:tcBorders>
              <w:top w:val="nil"/>
              <w:left w:val="single" w:sz="4" w:space="0" w:color="auto"/>
              <w:bottom w:val="single" w:sz="4" w:space="0" w:color="auto"/>
              <w:right w:val="single" w:sz="4" w:space="0" w:color="auto"/>
            </w:tcBorders>
            <w:vAlign w:val="bottom"/>
            <w:hideMark/>
          </w:tcPr>
          <w:p w14:paraId="3953D310" w14:textId="0507B2A7"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5.46</w:t>
            </w:r>
          </w:p>
        </w:tc>
        <w:tc>
          <w:tcPr>
            <w:tcW w:w="535" w:type="dxa"/>
            <w:tcBorders>
              <w:top w:val="nil"/>
              <w:left w:val="single" w:sz="4" w:space="0" w:color="auto"/>
              <w:bottom w:val="single" w:sz="4" w:space="0" w:color="auto"/>
              <w:right w:val="single" w:sz="4" w:space="0" w:color="auto"/>
            </w:tcBorders>
            <w:vAlign w:val="bottom"/>
            <w:hideMark/>
          </w:tcPr>
          <w:p w14:paraId="5FD4CC5A" w14:textId="0181497D"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1.80</w:t>
            </w:r>
          </w:p>
        </w:tc>
        <w:tc>
          <w:tcPr>
            <w:tcW w:w="489" w:type="dxa"/>
            <w:tcBorders>
              <w:top w:val="nil"/>
              <w:left w:val="single" w:sz="4" w:space="0" w:color="auto"/>
              <w:bottom w:val="single" w:sz="4" w:space="0" w:color="auto"/>
              <w:right w:val="single" w:sz="4" w:space="0" w:color="auto"/>
            </w:tcBorders>
            <w:vAlign w:val="bottom"/>
            <w:hideMark/>
          </w:tcPr>
          <w:p w14:paraId="01B073BD" w14:textId="3652944A"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0.42</w:t>
            </w:r>
          </w:p>
        </w:tc>
        <w:tc>
          <w:tcPr>
            <w:tcW w:w="489" w:type="dxa"/>
            <w:tcBorders>
              <w:top w:val="nil"/>
              <w:left w:val="single" w:sz="4" w:space="0" w:color="auto"/>
              <w:bottom w:val="single" w:sz="4" w:space="0" w:color="auto"/>
              <w:right w:val="single" w:sz="4" w:space="0" w:color="auto"/>
            </w:tcBorders>
            <w:vAlign w:val="bottom"/>
            <w:hideMark/>
          </w:tcPr>
          <w:p w14:paraId="6954C15F" w14:textId="07CC0EF5"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0.06</w:t>
            </w:r>
          </w:p>
        </w:tc>
        <w:tc>
          <w:tcPr>
            <w:tcW w:w="464" w:type="dxa"/>
            <w:tcBorders>
              <w:top w:val="nil"/>
              <w:left w:val="single" w:sz="4" w:space="0" w:color="auto"/>
              <w:bottom w:val="single" w:sz="4" w:space="0" w:color="auto"/>
              <w:right w:val="single" w:sz="4" w:space="0" w:color="auto"/>
            </w:tcBorders>
            <w:vAlign w:val="bottom"/>
            <w:hideMark/>
          </w:tcPr>
          <w:p w14:paraId="738B3DB1" w14:textId="073998E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0.00</w:t>
            </w:r>
          </w:p>
        </w:tc>
        <w:tc>
          <w:tcPr>
            <w:tcW w:w="535" w:type="dxa"/>
            <w:tcBorders>
              <w:top w:val="nil"/>
              <w:left w:val="single" w:sz="4" w:space="0" w:color="auto"/>
              <w:bottom w:val="single" w:sz="4" w:space="0" w:color="auto"/>
              <w:right w:val="single" w:sz="4" w:space="0" w:color="auto"/>
            </w:tcBorders>
            <w:vAlign w:val="bottom"/>
            <w:hideMark/>
          </w:tcPr>
          <w:p w14:paraId="3FCA9A86" w14:textId="454B4F7A"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1.91</w:t>
            </w:r>
          </w:p>
        </w:tc>
        <w:tc>
          <w:tcPr>
            <w:tcW w:w="535" w:type="dxa"/>
            <w:tcBorders>
              <w:top w:val="nil"/>
              <w:left w:val="single" w:sz="4" w:space="0" w:color="auto"/>
              <w:bottom w:val="single" w:sz="4" w:space="0" w:color="auto"/>
              <w:right w:val="single" w:sz="4" w:space="0" w:color="auto"/>
            </w:tcBorders>
            <w:vAlign w:val="bottom"/>
            <w:hideMark/>
          </w:tcPr>
          <w:p w14:paraId="5A96DDD2" w14:textId="074F92A8"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1.89</w:t>
            </w:r>
          </w:p>
        </w:tc>
        <w:tc>
          <w:tcPr>
            <w:tcW w:w="489" w:type="dxa"/>
            <w:tcBorders>
              <w:top w:val="nil"/>
              <w:left w:val="single" w:sz="4" w:space="0" w:color="auto"/>
              <w:bottom w:val="single" w:sz="4" w:space="0" w:color="auto"/>
              <w:right w:val="single" w:sz="4" w:space="0" w:color="auto"/>
            </w:tcBorders>
            <w:vAlign w:val="bottom"/>
            <w:hideMark/>
          </w:tcPr>
          <w:p w14:paraId="68C8A4A4" w14:textId="00DC551C"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0.89</w:t>
            </w:r>
          </w:p>
        </w:tc>
        <w:tc>
          <w:tcPr>
            <w:tcW w:w="489" w:type="dxa"/>
            <w:tcBorders>
              <w:top w:val="nil"/>
              <w:left w:val="single" w:sz="4" w:space="0" w:color="auto"/>
              <w:bottom w:val="single" w:sz="4" w:space="0" w:color="auto"/>
              <w:right w:val="single" w:sz="4" w:space="0" w:color="auto"/>
            </w:tcBorders>
            <w:vAlign w:val="bottom"/>
            <w:hideMark/>
          </w:tcPr>
          <w:p w14:paraId="7461223C" w14:textId="35DB566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0.26</w:t>
            </w:r>
          </w:p>
        </w:tc>
        <w:tc>
          <w:tcPr>
            <w:tcW w:w="489" w:type="dxa"/>
            <w:tcBorders>
              <w:top w:val="nil"/>
              <w:left w:val="single" w:sz="4" w:space="0" w:color="auto"/>
              <w:bottom w:val="single" w:sz="4" w:space="0" w:color="auto"/>
              <w:right w:val="single" w:sz="4" w:space="0" w:color="auto"/>
            </w:tcBorders>
            <w:vAlign w:val="bottom"/>
            <w:hideMark/>
          </w:tcPr>
          <w:p w14:paraId="4D6B3EE6" w14:textId="109A380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0.05</w:t>
            </w:r>
          </w:p>
        </w:tc>
        <w:tc>
          <w:tcPr>
            <w:tcW w:w="464" w:type="dxa"/>
            <w:tcBorders>
              <w:top w:val="nil"/>
              <w:left w:val="single" w:sz="4" w:space="0" w:color="auto"/>
              <w:bottom w:val="single" w:sz="4" w:space="0" w:color="auto"/>
              <w:right w:val="single" w:sz="4" w:space="0" w:color="auto"/>
            </w:tcBorders>
            <w:vAlign w:val="bottom"/>
            <w:hideMark/>
          </w:tcPr>
          <w:p w14:paraId="2658D4FF" w14:textId="340367D5"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01381"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28FFAC"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E55215"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8ADF58"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72C81" w14:textId="77777777" w:rsidR="003A38C5" w:rsidRPr="003E511E" w:rsidRDefault="003A38C5"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31C52" w14:textId="77777777" w:rsidR="003A38C5" w:rsidRPr="003E511E" w:rsidRDefault="003A38C5"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225E4" w14:textId="77777777" w:rsidR="003A38C5" w:rsidRPr="003E511E" w:rsidRDefault="003A38C5" w:rsidP="000870FB">
            <w:pPr>
              <w:bidi w:val="0"/>
              <w:spacing w:line="240" w:lineRule="auto"/>
              <w:rPr>
                <w:b/>
                <w:bCs/>
                <w:sz w:val="14"/>
                <w:szCs w:val="14"/>
                <w:u w:val="single"/>
              </w:rPr>
            </w:pPr>
          </w:p>
        </w:tc>
      </w:tr>
      <w:tr w:rsidR="003A38C5" w:rsidRPr="003E511E" w14:paraId="6CE26758" w14:textId="77777777" w:rsidTr="00B725A8">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7C998A2E" w14:textId="1F741DF2" w:rsidR="00B725A8" w:rsidRPr="003E511E" w:rsidRDefault="00B725A8" w:rsidP="000870FB">
            <w:pPr>
              <w:bidi w:val="0"/>
              <w:spacing w:line="240" w:lineRule="auto"/>
              <w:jc w:val="center"/>
              <w:rPr>
                <w:b/>
                <w:bCs/>
                <w:sz w:val="14"/>
                <w:szCs w:val="14"/>
                <w:u w:val="single"/>
              </w:rPr>
            </w:pPr>
            <w:r w:rsidRPr="003E511E">
              <w:rPr>
                <w:rFonts w:cstheme="minorHAnsi"/>
                <w:sz w:val="14"/>
                <w:szCs w:val="14"/>
              </w:rPr>
              <w:t xml:space="preserve">ICM2 </w:t>
            </w:r>
            <w:r w:rsidR="0027028F" w:rsidRPr="003E511E">
              <w:rPr>
                <w:rFonts w:cstheme="minorHAnsi"/>
                <w:sz w:val="14"/>
                <w:szCs w:val="14"/>
              </w:rPr>
              <w:t>paternal</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295710CE" w14:textId="77777777" w:rsidR="00B725A8" w:rsidRPr="003E511E" w:rsidRDefault="00B725A8" w:rsidP="000870FB">
            <w:pPr>
              <w:bidi w:val="0"/>
              <w:spacing w:line="240" w:lineRule="auto"/>
              <w:jc w:val="center"/>
              <w:rPr>
                <w:sz w:val="14"/>
                <w:szCs w:val="14"/>
              </w:rPr>
            </w:pPr>
            <w:r w:rsidRPr="003E511E">
              <w:rPr>
                <w:sz w:val="14"/>
                <w:szCs w:val="14"/>
              </w:rPr>
              <w:t>0.091</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0C2C7FB0" w14:textId="77777777" w:rsidR="00B725A8" w:rsidRPr="003E511E" w:rsidRDefault="00B725A8" w:rsidP="000870FB">
            <w:pPr>
              <w:bidi w:val="0"/>
              <w:spacing w:line="240" w:lineRule="auto"/>
              <w:jc w:val="center"/>
              <w:rPr>
                <w:sz w:val="14"/>
                <w:szCs w:val="14"/>
              </w:rPr>
            </w:pPr>
            <w:r w:rsidRPr="003E511E">
              <w:rPr>
                <w:sz w:val="14"/>
                <w:szCs w:val="14"/>
              </w:rPr>
              <w:t>0.047</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22B360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6EC4F2D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86</w:t>
            </w:r>
          </w:p>
        </w:tc>
        <w:tc>
          <w:tcPr>
            <w:tcW w:w="535" w:type="dxa"/>
            <w:tcBorders>
              <w:top w:val="single" w:sz="4" w:space="0" w:color="auto"/>
              <w:left w:val="single" w:sz="4" w:space="0" w:color="auto"/>
              <w:bottom w:val="nil"/>
              <w:right w:val="single" w:sz="4" w:space="0" w:color="auto"/>
            </w:tcBorders>
            <w:vAlign w:val="center"/>
            <w:hideMark/>
          </w:tcPr>
          <w:p w14:paraId="14A476A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tcPr>
          <w:p w14:paraId="04688AA9"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99C2C65"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75FDE9B"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73EBB7D2"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4F7F97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8</w:t>
            </w:r>
          </w:p>
        </w:tc>
        <w:tc>
          <w:tcPr>
            <w:tcW w:w="535" w:type="dxa"/>
            <w:tcBorders>
              <w:top w:val="single" w:sz="4" w:space="0" w:color="auto"/>
              <w:left w:val="single" w:sz="4" w:space="0" w:color="auto"/>
              <w:bottom w:val="nil"/>
              <w:right w:val="single" w:sz="4" w:space="0" w:color="auto"/>
            </w:tcBorders>
            <w:vAlign w:val="center"/>
            <w:hideMark/>
          </w:tcPr>
          <w:p w14:paraId="282AF02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tcPr>
          <w:p w14:paraId="124CB7EE"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2438E72D"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609684A"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21F2A88A"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5387EC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365D2B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4452B37E"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33BCB4E7"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974CA5F"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40849127"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15B90" w14:textId="77777777" w:rsidR="00B725A8" w:rsidRPr="003E511E" w:rsidRDefault="00B725A8" w:rsidP="000870FB">
            <w:pPr>
              <w:bidi w:val="0"/>
              <w:spacing w:line="240" w:lineRule="auto"/>
              <w:rPr>
                <w:b/>
                <w:bCs/>
                <w:sz w:val="14"/>
                <w:szCs w:val="14"/>
                <w:u w:val="single"/>
              </w:rPr>
            </w:pPr>
          </w:p>
        </w:tc>
      </w:tr>
      <w:tr w:rsidR="003A38C5" w:rsidRPr="003E511E" w14:paraId="1E175B40"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4A39879"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1D3D63"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8DA3B"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8C60C"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2D82B88A" w14:textId="135A81BD"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82.77</w:t>
            </w:r>
          </w:p>
        </w:tc>
        <w:tc>
          <w:tcPr>
            <w:tcW w:w="535" w:type="dxa"/>
            <w:tcBorders>
              <w:top w:val="nil"/>
              <w:left w:val="single" w:sz="4" w:space="0" w:color="auto"/>
              <w:bottom w:val="single" w:sz="4" w:space="0" w:color="auto"/>
              <w:right w:val="single" w:sz="4" w:space="0" w:color="auto"/>
            </w:tcBorders>
            <w:vAlign w:val="bottom"/>
            <w:hideMark/>
          </w:tcPr>
          <w:p w14:paraId="0AEE5B7B" w14:textId="55C15E00"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7.23</w:t>
            </w:r>
          </w:p>
        </w:tc>
        <w:tc>
          <w:tcPr>
            <w:tcW w:w="535" w:type="dxa"/>
            <w:tcBorders>
              <w:top w:val="nil"/>
              <w:left w:val="single" w:sz="4" w:space="0" w:color="auto"/>
              <w:bottom w:val="single" w:sz="4" w:space="0" w:color="auto"/>
              <w:right w:val="single" w:sz="4" w:space="0" w:color="auto"/>
            </w:tcBorders>
            <w:vAlign w:val="bottom"/>
          </w:tcPr>
          <w:p w14:paraId="75382CE3"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71EEAF1"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4827D75F"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3B7E3DB7"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75126607" w14:textId="13CD442C"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7.29</w:t>
            </w:r>
          </w:p>
        </w:tc>
        <w:tc>
          <w:tcPr>
            <w:tcW w:w="535" w:type="dxa"/>
            <w:tcBorders>
              <w:top w:val="nil"/>
              <w:left w:val="single" w:sz="4" w:space="0" w:color="auto"/>
              <w:bottom w:val="single" w:sz="4" w:space="0" w:color="auto"/>
              <w:right w:val="single" w:sz="4" w:space="0" w:color="auto"/>
            </w:tcBorders>
            <w:vAlign w:val="bottom"/>
            <w:hideMark/>
          </w:tcPr>
          <w:p w14:paraId="5DE0FE7F" w14:textId="231C9278"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1.71</w:t>
            </w:r>
          </w:p>
        </w:tc>
        <w:tc>
          <w:tcPr>
            <w:tcW w:w="489" w:type="dxa"/>
            <w:tcBorders>
              <w:top w:val="nil"/>
              <w:left w:val="single" w:sz="4" w:space="0" w:color="auto"/>
              <w:bottom w:val="single" w:sz="4" w:space="0" w:color="auto"/>
              <w:right w:val="single" w:sz="4" w:space="0" w:color="auto"/>
            </w:tcBorders>
            <w:vAlign w:val="bottom"/>
          </w:tcPr>
          <w:p w14:paraId="1B9033F8"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6265ECE"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090FB0AC"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39F973ED"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122D7"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2607C" w14:textId="77777777" w:rsidR="003A38C5" w:rsidRPr="003E511E" w:rsidRDefault="003A38C5" w:rsidP="000870FB">
            <w:pPr>
              <w:bidi w:val="0"/>
              <w:spacing w:line="240" w:lineRule="auto"/>
              <w:rPr>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673C285F" w14:textId="77777777" w:rsidR="003A38C5" w:rsidRPr="003E511E" w:rsidRDefault="003A38C5" w:rsidP="000870FB">
            <w:pPr>
              <w:bidi w:val="0"/>
              <w:spacing w:line="240" w:lineRule="auto"/>
              <w:jc w:val="center"/>
              <w:rPr>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09E5AE9D" w14:textId="77777777" w:rsidR="003A38C5" w:rsidRPr="003E511E" w:rsidRDefault="003A38C5" w:rsidP="000870FB">
            <w:pPr>
              <w:bidi w:val="0"/>
              <w:spacing w:line="240" w:lineRule="auto"/>
              <w:jc w:val="center"/>
              <w:rPr>
                <w:b/>
                <w:bCs/>
                <w:sz w:val="14"/>
                <w:szCs w:val="14"/>
                <w:u w:val="single"/>
              </w:rPr>
            </w:pPr>
          </w:p>
        </w:tc>
        <w:tc>
          <w:tcPr>
            <w:tcW w:w="489" w:type="dxa"/>
            <w:tcBorders>
              <w:top w:val="nil"/>
              <w:left w:val="single" w:sz="4" w:space="0" w:color="auto"/>
              <w:bottom w:val="single" w:sz="4" w:space="0" w:color="auto"/>
              <w:right w:val="single" w:sz="4" w:space="0" w:color="auto"/>
            </w:tcBorders>
            <w:vAlign w:val="center"/>
          </w:tcPr>
          <w:p w14:paraId="4B68784E" w14:textId="77777777" w:rsidR="003A38C5" w:rsidRPr="003E511E" w:rsidRDefault="003A38C5" w:rsidP="000870FB">
            <w:pPr>
              <w:bidi w:val="0"/>
              <w:spacing w:line="240" w:lineRule="auto"/>
              <w:jc w:val="center"/>
              <w:rPr>
                <w:b/>
                <w:bCs/>
                <w:sz w:val="14"/>
                <w:szCs w:val="14"/>
                <w:u w:val="single"/>
              </w:rPr>
            </w:pPr>
          </w:p>
        </w:tc>
        <w:tc>
          <w:tcPr>
            <w:tcW w:w="464" w:type="dxa"/>
            <w:tcBorders>
              <w:top w:val="nil"/>
              <w:left w:val="single" w:sz="4" w:space="0" w:color="auto"/>
              <w:bottom w:val="single" w:sz="4" w:space="0" w:color="auto"/>
              <w:right w:val="single" w:sz="4" w:space="0" w:color="auto"/>
            </w:tcBorders>
            <w:vAlign w:val="center"/>
          </w:tcPr>
          <w:p w14:paraId="01DC15D1" w14:textId="77777777" w:rsidR="003A38C5" w:rsidRPr="003E511E" w:rsidRDefault="003A38C5"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3D9F5B" w14:textId="77777777" w:rsidR="003A38C5" w:rsidRPr="003E511E" w:rsidRDefault="003A38C5" w:rsidP="000870FB">
            <w:pPr>
              <w:bidi w:val="0"/>
              <w:spacing w:line="240" w:lineRule="auto"/>
              <w:rPr>
                <w:b/>
                <w:bCs/>
                <w:sz w:val="14"/>
                <w:szCs w:val="14"/>
                <w:u w:val="single"/>
              </w:rPr>
            </w:pPr>
          </w:p>
        </w:tc>
      </w:tr>
      <w:tr w:rsidR="003A38C5" w:rsidRPr="003E511E" w14:paraId="09A5A5C9"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0114741B"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B6D8B9"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A4EB6D"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6E89F1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552CC38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100</w:t>
            </w:r>
          </w:p>
        </w:tc>
        <w:tc>
          <w:tcPr>
            <w:tcW w:w="535" w:type="dxa"/>
            <w:tcBorders>
              <w:top w:val="single" w:sz="4" w:space="0" w:color="auto"/>
              <w:left w:val="single" w:sz="4" w:space="0" w:color="auto"/>
              <w:bottom w:val="nil"/>
              <w:right w:val="single" w:sz="4" w:space="0" w:color="auto"/>
            </w:tcBorders>
            <w:vAlign w:val="center"/>
            <w:hideMark/>
          </w:tcPr>
          <w:p w14:paraId="3156ABB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27</w:t>
            </w:r>
          </w:p>
        </w:tc>
        <w:tc>
          <w:tcPr>
            <w:tcW w:w="535" w:type="dxa"/>
            <w:tcBorders>
              <w:top w:val="single" w:sz="4" w:space="0" w:color="auto"/>
              <w:left w:val="single" w:sz="4" w:space="0" w:color="auto"/>
              <w:bottom w:val="nil"/>
              <w:right w:val="single" w:sz="4" w:space="0" w:color="auto"/>
            </w:tcBorders>
            <w:vAlign w:val="center"/>
            <w:hideMark/>
          </w:tcPr>
          <w:p w14:paraId="6505C3B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2931836B"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6B8B6E18"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5F0B80D5"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575A5DC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7</w:t>
            </w:r>
          </w:p>
        </w:tc>
        <w:tc>
          <w:tcPr>
            <w:tcW w:w="535" w:type="dxa"/>
            <w:tcBorders>
              <w:top w:val="single" w:sz="4" w:space="0" w:color="auto"/>
              <w:left w:val="single" w:sz="4" w:space="0" w:color="auto"/>
              <w:bottom w:val="nil"/>
              <w:right w:val="single" w:sz="4" w:space="0" w:color="auto"/>
            </w:tcBorders>
            <w:vAlign w:val="center"/>
            <w:hideMark/>
          </w:tcPr>
          <w:p w14:paraId="40CD1C9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489" w:type="dxa"/>
            <w:tcBorders>
              <w:top w:val="single" w:sz="4" w:space="0" w:color="auto"/>
              <w:left w:val="single" w:sz="4" w:space="0" w:color="auto"/>
              <w:bottom w:val="nil"/>
              <w:right w:val="single" w:sz="4" w:space="0" w:color="auto"/>
            </w:tcBorders>
            <w:vAlign w:val="center"/>
            <w:hideMark/>
          </w:tcPr>
          <w:p w14:paraId="17CEE9F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7F31833"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tcPr>
          <w:p w14:paraId="43F44A72"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0DD8E33D"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54925D3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E101BA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B024A8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41F23453"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3CE23BB"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63D6CAA" w14:textId="77777777" w:rsidR="00B725A8" w:rsidRPr="003E511E" w:rsidRDefault="00B725A8" w:rsidP="000870FB">
            <w:pPr>
              <w:bidi w:val="0"/>
              <w:spacing w:line="240" w:lineRule="auto"/>
              <w:jc w:val="center"/>
              <w:rPr>
                <w:b/>
                <w:bCs/>
                <w:sz w:val="14"/>
                <w:szCs w:val="14"/>
                <w:u w:val="single"/>
              </w:rPr>
            </w:pPr>
          </w:p>
        </w:tc>
        <w:tc>
          <w:tcPr>
            <w:tcW w:w="952" w:type="dxa"/>
            <w:vMerge w:val="restart"/>
            <w:tcBorders>
              <w:top w:val="single" w:sz="4" w:space="0" w:color="auto"/>
              <w:left w:val="single" w:sz="4" w:space="0" w:color="auto"/>
              <w:bottom w:val="single" w:sz="4" w:space="0" w:color="auto"/>
              <w:right w:val="single" w:sz="4" w:space="0" w:color="auto"/>
            </w:tcBorders>
            <w:vAlign w:val="center"/>
            <w:hideMark/>
          </w:tcPr>
          <w:p w14:paraId="4D7E8448" w14:textId="31F255A3" w:rsidR="00B725A8" w:rsidRPr="003E511E" w:rsidRDefault="003A38C5" w:rsidP="000870FB">
            <w:pPr>
              <w:bidi w:val="0"/>
              <w:spacing w:line="240" w:lineRule="auto"/>
              <w:jc w:val="center"/>
              <w:rPr>
                <w:b/>
                <w:bCs/>
                <w:sz w:val="14"/>
                <w:szCs w:val="14"/>
                <w:u w:val="single"/>
              </w:rPr>
            </w:pPr>
            <w:r w:rsidRPr="003E511E">
              <w:rPr>
                <w:rFonts w:cstheme="minorHAnsi"/>
                <w:sz w:val="14"/>
                <w:szCs w:val="14"/>
              </w:rPr>
              <w:t>28.5</w:t>
            </w:r>
            <w:r w:rsidR="00B725A8" w:rsidRPr="003E511E">
              <w:rPr>
                <w:rFonts w:cstheme="minorHAnsi"/>
                <w:sz w:val="14"/>
                <w:szCs w:val="14"/>
              </w:rPr>
              <w:br/>
            </w:r>
            <w:r w:rsidR="00B725A8" w:rsidRPr="003E511E">
              <w:rPr>
                <w:rFonts w:cstheme="minorHAnsi"/>
                <w:sz w:val="14"/>
                <w:szCs w:val="14"/>
              </w:rPr>
              <w:br/>
            </w:r>
            <w:proofErr w:type="spellStart"/>
            <w:r w:rsidR="00B725A8" w:rsidRPr="003E511E">
              <w:rPr>
                <w:rFonts w:cstheme="minorHAnsi"/>
                <w:sz w:val="14"/>
                <w:szCs w:val="14"/>
              </w:rPr>
              <w:t>df</w:t>
            </w:r>
            <w:proofErr w:type="spellEnd"/>
            <w:r w:rsidR="00B725A8" w:rsidRPr="003E511E">
              <w:rPr>
                <w:rFonts w:cstheme="minorHAnsi"/>
                <w:sz w:val="14"/>
                <w:szCs w:val="14"/>
              </w:rPr>
              <w:t xml:space="preserve"> = 34</w:t>
            </w:r>
          </w:p>
        </w:tc>
      </w:tr>
      <w:tr w:rsidR="003A38C5" w:rsidRPr="003E511E" w14:paraId="518AA777"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32D5CB84"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ED42F8"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F10E3"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CAC7"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7F1B06EF" w14:textId="5C789DE5"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108.31</w:t>
            </w:r>
          </w:p>
        </w:tc>
        <w:tc>
          <w:tcPr>
            <w:tcW w:w="535" w:type="dxa"/>
            <w:tcBorders>
              <w:top w:val="nil"/>
              <w:left w:val="single" w:sz="4" w:space="0" w:color="auto"/>
              <w:bottom w:val="single" w:sz="4" w:space="0" w:color="auto"/>
              <w:right w:val="single" w:sz="4" w:space="0" w:color="auto"/>
            </w:tcBorders>
            <w:vAlign w:val="bottom"/>
            <w:hideMark/>
          </w:tcPr>
          <w:p w14:paraId="4AE60C70" w14:textId="49C693AF"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16.97</w:t>
            </w:r>
          </w:p>
        </w:tc>
        <w:tc>
          <w:tcPr>
            <w:tcW w:w="535" w:type="dxa"/>
            <w:tcBorders>
              <w:top w:val="nil"/>
              <w:left w:val="single" w:sz="4" w:space="0" w:color="auto"/>
              <w:bottom w:val="single" w:sz="4" w:space="0" w:color="auto"/>
              <w:right w:val="single" w:sz="4" w:space="0" w:color="auto"/>
            </w:tcBorders>
            <w:vAlign w:val="bottom"/>
            <w:hideMark/>
          </w:tcPr>
          <w:p w14:paraId="76780A36" w14:textId="79DEA2AF"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1.71</w:t>
            </w:r>
          </w:p>
        </w:tc>
        <w:tc>
          <w:tcPr>
            <w:tcW w:w="489" w:type="dxa"/>
            <w:tcBorders>
              <w:top w:val="nil"/>
              <w:left w:val="single" w:sz="4" w:space="0" w:color="auto"/>
              <w:bottom w:val="single" w:sz="4" w:space="0" w:color="auto"/>
              <w:right w:val="single" w:sz="4" w:space="0" w:color="auto"/>
            </w:tcBorders>
            <w:vAlign w:val="bottom"/>
          </w:tcPr>
          <w:p w14:paraId="762CBE89"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2D9696F7"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052A4BB0"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42A65D21" w14:textId="36C8E525"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7.95</w:t>
            </w:r>
          </w:p>
        </w:tc>
        <w:tc>
          <w:tcPr>
            <w:tcW w:w="535" w:type="dxa"/>
            <w:tcBorders>
              <w:top w:val="nil"/>
              <w:left w:val="single" w:sz="4" w:space="0" w:color="auto"/>
              <w:bottom w:val="single" w:sz="4" w:space="0" w:color="auto"/>
              <w:right w:val="single" w:sz="4" w:space="0" w:color="auto"/>
            </w:tcBorders>
            <w:vAlign w:val="bottom"/>
            <w:hideMark/>
          </w:tcPr>
          <w:p w14:paraId="034F8BB1" w14:textId="5C770F7B"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3.55</w:t>
            </w:r>
          </w:p>
        </w:tc>
        <w:tc>
          <w:tcPr>
            <w:tcW w:w="489" w:type="dxa"/>
            <w:tcBorders>
              <w:top w:val="nil"/>
              <w:left w:val="single" w:sz="4" w:space="0" w:color="auto"/>
              <w:bottom w:val="single" w:sz="4" w:space="0" w:color="auto"/>
              <w:right w:val="single" w:sz="4" w:space="0" w:color="auto"/>
            </w:tcBorders>
            <w:vAlign w:val="bottom"/>
            <w:hideMark/>
          </w:tcPr>
          <w:p w14:paraId="1DAEAA78" w14:textId="4D007B3A"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0.50</w:t>
            </w:r>
          </w:p>
        </w:tc>
        <w:tc>
          <w:tcPr>
            <w:tcW w:w="489" w:type="dxa"/>
            <w:tcBorders>
              <w:top w:val="nil"/>
              <w:left w:val="single" w:sz="4" w:space="0" w:color="auto"/>
              <w:bottom w:val="single" w:sz="4" w:space="0" w:color="auto"/>
              <w:right w:val="single" w:sz="4" w:space="0" w:color="auto"/>
            </w:tcBorders>
            <w:vAlign w:val="bottom"/>
          </w:tcPr>
          <w:p w14:paraId="50CE74AB"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1B5EA202"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1879F10F"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1921871F" w14:textId="3B57DE2D"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0.50</w:t>
            </w:r>
          </w:p>
        </w:tc>
        <w:tc>
          <w:tcPr>
            <w:tcW w:w="489" w:type="dxa"/>
            <w:tcBorders>
              <w:top w:val="nil"/>
              <w:left w:val="single" w:sz="4" w:space="0" w:color="auto"/>
              <w:bottom w:val="single" w:sz="4" w:space="0" w:color="auto"/>
              <w:right w:val="single" w:sz="4" w:space="0" w:color="auto"/>
            </w:tcBorders>
            <w:vAlign w:val="bottom"/>
            <w:hideMark/>
          </w:tcPr>
          <w:p w14:paraId="36496C5B" w14:textId="7329C328"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0.41</w:t>
            </w:r>
          </w:p>
        </w:tc>
        <w:tc>
          <w:tcPr>
            <w:tcW w:w="489" w:type="dxa"/>
            <w:tcBorders>
              <w:top w:val="nil"/>
              <w:left w:val="single" w:sz="4" w:space="0" w:color="auto"/>
              <w:bottom w:val="single" w:sz="4" w:space="0" w:color="auto"/>
              <w:right w:val="single" w:sz="4" w:space="0" w:color="auto"/>
            </w:tcBorders>
            <w:vAlign w:val="bottom"/>
            <w:hideMark/>
          </w:tcPr>
          <w:p w14:paraId="39CEAC76" w14:textId="00C95BF2"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tcPr>
          <w:p w14:paraId="48BAF6B2"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tcPr>
          <w:p w14:paraId="4796DD9C"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01C08670"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F22538" w14:textId="77777777" w:rsidR="003A38C5" w:rsidRPr="003E511E" w:rsidRDefault="003A38C5" w:rsidP="000870FB">
            <w:pPr>
              <w:bidi w:val="0"/>
              <w:spacing w:line="240" w:lineRule="auto"/>
              <w:rPr>
                <w:b/>
                <w:bCs/>
                <w:sz w:val="14"/>
                <w:szCs w:val="14"/>
                <w:u w:val="single"/>
              </w:rPr>
            </w:pPr>
          </w:p>
        </w:tc>
      </w:tr>
      <w:tr w:rsidR="003A38C5" w:rsidRPr="003E511E" w14:paraId="789F41D4"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4F477412"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CA957"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91711"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E36C45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0616197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65</w:t>
            </w:r>
          </w:p>
        </w:tc>
        <w:tc>
          <w:tcPr>
            <w:tcW w:w="535" w:type="dxa"/>
            <w:tcBorders>
              <w:top w:val="single" w:sz="4" w:space="0" w:color="auto"/>
              <w:left w:val="single" w:sz="4" w:space="0" w:color="auto"/>
              <w:bottom w:val="nil"/>
              <w:right w:val="single" w:sz="4" w:space="0" w:color="auto"/>
            </w:tcBorders>
            <w:vAlign w:val="center"/>
            <w:hideMark/>
          </w:tcPr>
          <w:p w14:paraId="18DAB88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11</w:t>
            </w:r>
          </w:p>
        </w:tc>
        <w:tc>
          <w:tcPr>
            <w:tcW w:w="535" w:type="dxa"/>
            <w:tcBorders>
              <w:top w:val="single" w:sz="4" w:space="0" w:color="auto"/>
              <w:left w:val="single" w:sz="4" w:space="0" w:color="auto"/>
              <w:bottom w:val="nil"/>
              <w:right w:val="single" w:sz="4" w:space="0" w:color="auto"/>
            </w:tcBorders>
            <w:vAlign w:val="center"/>
            <w:hideMark/>
          </w:tcPr>
          <w:p w14:paraId="19E4E609"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7D59B17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74F95BDF"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1D4664C9"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09546B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hideMark/>
          </w:tcPr>
          <w:p w14:paraId="69C6B03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w:t>
            </w:r>
          </w:p>
        </w:tc>
        <w:tc>
          <w:tcPr>
            <w:tcW w:w="489" w:type="dxa"/>
            <w:tcBorders>
              <w:top w:val="single" w:sz="4" w:space="0" w:color="auto"/>
              <w:left w:val="single" w:sz="4" w:space="0" w:color="auto"/>
              <w:bottom w:val="nil"/>
              <w:right w:val="single" w:sz="4" w:space="0" w:color="auto"/>
            </w:tcBorders>
            <w:vAlign w:val="center"/>
            <w:hideMark/>
          </w:tcPr>
          <w:p w14:paraId="0662669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0805EB4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tcPr>
          <w:p w14:paraId="661F960C" w14:textId="77777777" w:rsidR="00B725A8" w:rsidRPr="003E511E" w:rsidRDefault="00B725A8" w:rsidP="000870FB">
            <w:pPr>
              <w:bidi w:val="0"/>
              <w:spacing w:line="240" w:lineRule="auto"/>
              <w:jc w:val="center"/>
              <w:rPr>
                <w:b/>
                <w:bCs/>
                <w:sz w:val="14"/>
                <w:szCs w:val="14"/>
                <w:u w:val="single"/>
              </w:rPr>
            </w:pPr>
          </w:p>
        </w:tc>
        <w:tc>
          <w:tcPr>
            <w:tcW w:w="464" w:type="dxa"/>
            <w:tcBorders>
              <w:top w:val="single" w:sz="4" w:space="0" w:color="auto"/>
              <w:left w:val="single" w:sz="4" w:space="0" w:color="auto"/>
              <w:bottom w:val="nil"/>
              <w:right w:val="single" w:sz="4" w:space="0" w:color="auto"/>
            </w:tcBorders>
            <w:vAlign w:val="center"/>
          </w:tcPr>
          <w:p w14:paraId="64CC3E59" w14:textId="77777777" w:rsidR="00B725A8" w:rsidRPr="003E511E" w:rsidRDefault="00B725A8" w:rsidP="000870FB">
            <w:pPr>
              <w:bidi w:val="0"/>
              <w:spacing w:line="240" w:lineRule="auto"/>
              <w:jc w:val="center"/>
              <w:rPr>
                <w:b/>
                <w:bCs/>
                <w:sz w:val="14"/>
                <w:szCs w:val="14"/>
                <w:u w:val="single"/>
              </w:rPr>
            </w:pPr>
          </w:p>
        </w:tc>
        <w:tc>
          <w:tcPr>
            <w:tcW w:w="489" w:type="dxa"/>
            <w:tcBorders>
              <w:top w:val="single" w:sz="4" w:space="0" w:color="auto"/>
              <w:left w:val="single" w:sz="4" w:space="0" w:color="auto"/>
              <w:bottom w:val="nil"/>
              <w:right w:val="single" w:sz="4" w:space="0" w:color="auto"/>
            </w:tcBorders>
            <w:vAlign w:val="center"/>
            <w:hideMark/>
          </w:tcPr>
          <w:p w14:paraId="0A80BD1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7E1FBC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03841F5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7EB3FD1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A022291" w14:textId="77777777" w:rsidR="00B725A8" w:rsidRPr="003E511E" w:rsidRDefault="00B725A8"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EF4F735" w14:textId="77777777" w:rsidR="00B725A8" w:rsidRPr="003E511E" w:rsidRDefault="00B725A8"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BC80A0" w14:textId="77777777" w:rsidR="00B725A8" w:rsidRPr="003E511E" w:rsidRDefault="00B725A8" w:rsidP="000870FB">
            <w:pPr>
              <w:bidi w:val="0"/>
              <w:spacing w:line="240" w:lineRule="auto"/>
              <w:rPr>
                <w:b/>
                <w:bCs/>
                <w:sz w:val="14"/>
                <w:szCs w:val="14"/>
                <w:u w:val="single"/>
              </w:rPr>
            </w:pPr>
          </w:p>
        </w:tc>
      </w:tr>
      <w:tr w:rsidR="003A38C5" w:rsidRPr="003E511E" w14:paraId="1490E8C4"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10AD5BB4"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3BB44"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54065B"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4A50E"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62BCD550" w14:textId="4E7986CC"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62.14</w:t>
            </w:r>
          </w:p>
        </w:tc>
        <w:tc>
          <w:tcPr>
            <w:tcW w:w="535" w:type="dxa"/>
            <w:tcBorders>
              <w:top w:val="nil"/>
              <w:left w:val="single" w:sz="4" w:space="0" w:color="auto"/>
              <w:bottom w:val="single" w:sz="4" w:space="0" w:color="auto"/>
              <w:right w:val="single" w:sz="4" w:space="0" w:color="auto"/>
            </w:tcBorders>
            <w:vAlign w:val="bottom"/>
            <w:hideMark/>
          </w:tcPr>
          <w:p w14:paraId="015045FE" w14:textId="3BC9AA18"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13.15</w:t>
            </w:r>
          </w:p>
        </w:tc>
        <w:tc>
          <w:tcPr>
            <w:tcW w:w="535" w:type="dxa"/>
            <w:tcBorders>
              <w:top w:val="nil"/>
              <w:left w:val="single" w:sz="4" w:space="0" w:color="auto"/>
              <w:bottom w:val="single" w:sz="4" w:space="0" w:color="auto"/>
              <w:right w:val="single" w:sz="4" w:space="0" w:color="auto"/>
            </w:tcBorders>
            <w:vAlign w:val="bottom"/>
            <w:hideMark/>
          </w:tcPr>
          <w:p w14:paraId="7F99D246" w14:textId="0C92301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2.49</w:t>
            </w:r>
          </w:p>
        </w:tc>
        <w:tc>
          <w:tcPr>
            <w:tcW w:w="489" w:type="dxa"/>
            <w:tcBorders>
              <w:top w:val="nil"/>
              <w:left w:val="single" w:sz="4" w:space="0" w:color="auto"/>
              <w:bottom w:val="single" w:sz="4" w:space="0" w:color="auto"/>
              <w:right w:val="single" w:sz="4" w:space="0" w:color="auto"/>
            </w:tcBorders>
            <w:vAlign w:val="bottom"/>
            <w:hideMark/>
          </w:tcPr>
          <w:p w14:paraId="4B24BFB1" w14:textId="7BE94902"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0.22</w:t>
            </w:r>
          </w:p>
        </w:tc>
        <w:tc>
          <w:tcPr>
            <w:tcW w:w="489" w:type="dxa"/>
            <w:tcBorders>
              <w:top w:val="nil"/>
              <w:left w:val="single" w:sz="4" w:space="0" w:color="auto"/>
              <w:bottom w:val="single" w:sz="4" w:space="0" w:color="auto"/>
              <w:right w:val="single" w:sz="4" w:space="0" w:color="auto"/>
            </w:tcBorders>
            <w:vAlign w:val="bottom"/>
          </w:tcPr>
          <w:p w14:paraId="5BDABCD8"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718B989C"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136A9954" w14:textId="630C186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4.91</w:t>
            </w:r>
          </w:p>
        </w:tc>
        <w:tc>
          <w:tcPr>
            <w:tcW w:w="535" w:type="dxa"/>
            <w:tcBorders>
              <w:top w:val="nil"/>
              <w:left w:val="single" w:sz="4" w:space="0" w:color="auto"/>
              <w:bottom w:val="single" w:sz="4" w:space="0" w:color="auto"/>
              <w:right w:val="single" w:sz="4" w:space="0" w:color="auto"/>
            </w:tcBorders>
            <w:vAlign w:val="bottom"/>
            <w:hideMark/>
          </w:tcPr>
          <w:p w14:paraId="7B88DA58" w14:textId="5233714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3.16</w:t>
            </w:r>
          </w:p>
        </w:tc>
        <w:tc>
          <w:tcPr>
            <w:tcW w:w="489" w:type="dxa"/>
            <w:tcBorders>
              <w:top w:val="nil"/>
              <w:left w:val="single" w:sz="4" w:space="0" w:color="auto"/>
              <w:bottom w:val="single" w:sz="4" w:space="0" w:color="auto"/>
              <w:right w:val="single" w:sz="4" w:space="0" w:color="auto"/>
            </w:tcBorders>
            <w:vAlign w:val="bottom"/>
            <w:hideMark/>
          </w:tcPr>
          <w:p w14:paraId="4C2D4FF7" w14:textId="6D8C3106"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0.84</w:t>
            </w:r>
          </w:p>
        </w:tc>
        <w:tc>
          <w:tcPr>
            <w:tcW w:w="489" w:type="dxa"/>
            <w:tcBorders>
              <w:top w:val="nil"/>
              <w:left w:val="single" w:sz="4" w:space="0" w:color="auto"/>
              <w:bottom w:val="single" w:sz="4" w:space="0" w:color="auto"/>
              <w:right w:val="single" w:sz="4" w:space="0" w:color="auto"/>
            </w:tcBorders>
            <w:vAlign w:val="bottom"/>
            <w:hideMark/>
          </w:tcPr>
          <w:p w14:paraId="01618316" w14:textId="0E135063"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tcPr>
          <w:p w14:paraId="14EE99FE"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20966531"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489" w:type="dxa"/>
            <w:tcBorders>
              <w:top w:val="nil"/>
              <w:left w:val="single" w:sz="4" w:space="0" w:color="auto"/>
              <w:bottom w:val="single" w:sz="4" w:space="0" w:color="auto"/>
              <w:right w:val="single" w:sz="4" w:space="0" w:color="auto"/>
            </w:tcBorders>
            <w:vAlign w:val="bottom"/>
            <w:hideMark/>
          </w:tcPr>
          <w:p w14:paraId="44B4C575" w14:textId="0CD051A5"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0.35</w:t>
            </w:r>
          </w:p>
        </w:tc>
        <w:tc>
          <w:tcPr>
            <w:tcW w:w="489" w:type="dxa"/>
            <w:tcBorders>
              <w:top w:val="nil"/>
              <w:left w:val="single" w:sz="4" w:space="0" w:color="auto"/>
              <w:bottom w:val="single" w:sz="4" w:space="0" w:color="auto"/>
              <w:right w:val="single" w:sz="4" w:space="0" w:color="auto"/>
            </w:tcBorders>
            <w:vAlign w:val="bottom"/>
            <w:hideMark/>
          </w:tcPr>
          <w:p w14:paraId="6607E19F" w14:textId="5059EB61"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0.43</w:t>
            </w:r>
          </w:p>
        </w:tc>
        <w:tc>
          <w:tcPr>
            <w:tcW w:w="489" w:type="dxa"/>
            <w:tcBorders>
              <w:top w:val="nil"/>
              <w:left w:val="single" w:sz="4" w:space="0" w:color="auto"/>
              <w:bottom w:val="single" w:sz="4" w:space="0" w:color="auto"/>
              <w:right w:val="single" w:sz="4" w:space="0" w:color="auto"/>
            </w:tcBorders>
            <w:vAlign w:val="bottom"/>
            <w:hideMark/>
          </w:tcPr>
          <w:p w14:paraId="57677743" w14:textId="52ECE984"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0.19</w:t>
            </w:r>
          </w:p>
        </w:tc>
        <w:tc>
          <w:tcPr>
            <w:tcW w:w="489" w:type="dxa"/>
            <w:tcBorders>
              <w:top w:val="nil"/>
              <w:left w:val="single" w:sz="4" w:space="0" w:color="auto"/>
              <w:bottom w:val="single" w:sz="4" w:space="0" w:color="auto"/>
              <w:right w:val="single" w:sz="4" w:space="0" w:color="auto"/>
            </w:tcBorders>
            <w:vAlign w:val="bottom"/>
            <w:hideMark/>
          </w:tcPr>
          <w:p w14:paraId="375731C3" w14:textId="27D7183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0.03</w:t>
            </w:r>
          </w:p>
        </w:tc>
        <w:tc>
          <w:tcPr>
            <w:tcW w:w="489" w:type="dxa"/>
            <w:tcBorders>
              <w:top w:val="nil"/>
              <w:left w:val="single" w:sz="4" w:space="0" w:color="auto"/>
              <w:bottom w:val="single" w:sz="4" w:space="0" w:color="auto"/>
              <w:right w:val="single" w:sz="4" w:space="0" w:color="auto"/>
            </w:tcBorders>
            <w:vAlign w:val="bottom"/>
          </w:tcPr>
          <w:p w14:paraId="271CD950"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464" w:type="dxa"/>
            <w:tcBorders>
              <w:top w:val="nil"/>
              <w:left w:val="single" w:sz="4" w:space="0" w:color="auto"/>
              <w:bottom w:val="single" w:sz="4" w:space="0" w:color="auto"/>
              <w:right w:val="single" w:sz="4" w:space="0" w:color="auto"/>
            </w:tcBorders>
            <w:vAlign w:val="bottom"/>
          </w:tcPr>
          <w:p w14:paraId="18C992E1"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1479CA" w14:textId="77777777" w:rsidR="003A38C5" w:rsidRPr="003E511E" w:rsidRDefault="003A38C5" w:rsidP="000870FB">
            <w:pPr>
              <w:bidi w:val="0"/>
              <w:spacing w:line="240" w:lineRule="auto"/>
              <w:rPr>
                <w:b/>
                <w:bCs/>
                <w:sz w:val="14"/>
                <w:szCs w:val="14"/>
                <w:u w:val="single"/>
              </w:rPr>
            </w:pPr>
          </w:p>
        </w:tc>
      </w:tr>
      <w:tr w:rsidR="003A38C5" w:rsidRPr="003E511E" w14:paraId="1C6DC7CE"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163E6B64"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AA9A0A"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4731B"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120CE3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2293F41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39</w:t>
            </w:r>
          </w:p>
        </w:tc>
        <w:tc>
          <w:tcPr>
            <w:tcW w:w="535" w:type="dxa"/>
            <w:tcBorders>
              <w:top w:val="single" w:sz="4" w:space="0" w:color="auto"/>
              <w:left w:val="single" w:sz="4" w:space="0" w:color="auto"/>
              <w:bottom w:val="nil"/>
              <w:right w:val="single" w:sz="4" w:space="0" w:color="auto"/>
            </w:tcBorders>
            <w:vAlign w:val="center"/>
            <w:hideMark/>
          </w:tcPr>
          <w:p w14:paraId="2108D81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11</w:t>
            </w:r>
          </w:p>
        </w:tc>
        <w:tc>
          <w:tcPr>
            <w:tcW w:w="535" w:type="dxa"/>
            <w:tcBorders>
              <w:top w:val="single" w:sz="4" w:space="0" w:color="auto"/>
              <w:left w:val="single" w:sz="4" w:space="0" w:color="auto"/>
              <w:bottom w:val="nil"/>
              <w:right w:val="single" w:sz="4" w:space="0" w:color="auto"/>
            </w:tcBorders>
            <w:vAlign w:val="center"/>
            <w:hideMark/>
          </w:tcPr>
          <w:p w14:paraId="6B570F9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489" w:type="dxa"/>
            <w:tcBorders>
              <w:top w:val="single" w:sz="4" w:space="0" w:color="auto"/>
              <w:left w:val="single" w:sz="4" w:space="0" w:color="auto"/>
              <w:bottom w:val="nil"/>
              <w:right w:val="single" w:sz="4" w:space="0" w:color="auto"/>
            </w:tcBorders>
            <w:vAlign w:val="center"/>
            <w:hideMark/>
          </w:tcPr>
          <w:p w14:paraId="05FD41B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FCFA02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3B3F4C8F" w14:textId="77777777" w:rsidR="00B725A8" w:rsidRPr="003E511E" w:rsidRDefault="00B725A8"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0668EEBB"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2</w:t>
            </w:r>
          </w:p>
        </w:tc>
        <w:tc>
          <w:tcPr>
            <w:tcW w:w="535" w:type="dxa"/>
            <w:tcBorders>
              <w:top w:val="single" w:sz="4" w:space="0" w:color="auto"/>
              <w:left w:val="single" w:sz="4" w:space="0" w:color="auto"/>
              <w:bottom w:val="nil"/>
              <w:right w:val="single" w:sz="4" w:space="0" w:color="auto"/>
            </w:tcBorders>
            <w:vAlign w:val="center"/>
            <w:hideMark/>
          </w:tcPr>
          <w:p w14:paraId="029B3B2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839EC84"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01333C28"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597777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tcPr>
          <w:p w14:paraId="3ECFCFA7" w14:textId="77777777" w:rsidR="00B725A8" w:rsidRPr="003E511E" w:rsidRDefault="00B725A8" w:rsidP="000870FB">
            <w:pPr>
              <w:bidi w:val="0"/>
              <w:spacing w:line="240" w:lineRule="auto"/>
              <w:jc w:val="center"/>
              <w:rPr>
                <w:b/>
                <w:bCs/>
                <w:sz w:val="14"/>
                <w:szCs w:val="14"/>
                <w:u w:val="single"/>
              </w:rPr>
            </w:pP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55E0575"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43043C1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1482D98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ADF3A2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0C7A40A"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65ED0FC9" w14:textId="77777777" w:rsidR="00B725A8" w:rsidRPr="003E511E" w:rsidRDefault="00B725A8"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839166" w14:textId="77777777" w:rsidR="00B725A8" w:rsidRPr="003E511E" w:rsidRDefault="00B725A8" w:rsidP="000870FB">
            <w:pPr>
              <w:bidi w:val="0"/>
              <w:spacing w:line="240" w:lineRule="auto"/>
              <w:rPr>
                <w:b/>
                <w:bCs/>
                <w:sz w:val="14"/>
                <w:szCs w:val="14"/>
                <w:u w:val="single"/>
              </w:rPr>
            </w:pPr>
          </w:p>
        </w:tc>
      </w:tr>
      <w:tr w:rsidR="003A38C5" w:rsidRPr="003E511E" w14:paraId="26082664" w14:textId="77777777" w:rsidTr="00B725A8">
        <w:tc>
          <w:tcPr>
            <w:tcW w:w="0" w:type="auto"/>
            <w:vMerge/>
            <w:tcBorders>
              <w:top w:val="single" w:sz="4" w:space="0" w:color="auto"/>
              <w:left w:val="single" w:sz="4" w:space="0" w:color="auto"/>
              <w:bottom w:val="single" w:sz="4" w:space="0" w:color="auto"/>
              <w:right w:val="single" w:sz="4" w:space="0" w:color="auto"/>
            </w:tcBorders>
            <w:vAlign w:val="center"/>
            <w:hideMark/>
          </w:tcPr>
          <w:p w14:paraId="3A96E3D5"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F2C7C"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4A5D2C"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54FCE"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3B335E1D" w14:textId="727F0A3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38.95</w:t>
            </w:r>
          </w:p>
        </w:tc>
        <w:tc>
          <w:tcPr>
            <w:tcW w:w="535" w:type="dxa"/>
            <w:tcBorders>
              <w:top w:val="nil"/>
              <w:left w:val="single" w:sz="4" w:space="0" w:color="auto"/>
              <w:bottom w:val="single" w:sz="4" w:space="0" w:color="auto"/>
              <w:right w:val="single" w:sz="4" w:space="0" w:color="auto"/>
            </w:tcBorders>
            <w:vAlign w:val="bottom"/>
            <w:hideMark/>
          </w:tcPr>
          <w:p w14:paraId="3CAE54EE" w14:textId="48BCCE1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9.92</w:t>
            </w:r>
          </w:p>
        </w:tc>
        <w:tc>
          <w:tcPr>
            <w:tcW w:w="535" w:type="dxa"/>
            <w:tcBorders>
              <w:top w:val="nil"/>
              <w:left w:val="single" w:sz="4" w:space="0" w:color="auto"/>
              <w:bottom w:val="single" w:sz="4" w:space="0" w:color="auto"/>
              <w:right w:val="single" w:sz="4" w:space="0" w:color="auto"/>
            </w:tcBorders>
            <w:vAlign w:val="bottom"/>
            <w:hideMark/>
          </w:tcPr>
          <w:p w14:paraId="06FCF280" w14:textId="3718EBFA"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2.65</w:t>
            </w:r>
          </w:p>
        </w:tc>
        <w:tc>
          <w:tcPr>
            <w:tcW w:w="489" w:type="dxa"/>
            <w:tcBorders>
              <w:top w:val="nil"/>
              <w:left w:val="single" w:sz="4" w:space="0" w:color="auto"/>
              <w:bottom w:val="single" w:sz="4" w:space="0" w:color="auto"/>
              <w:right w:val="single" w:sz="4" w:space="0" w:color="auto"/>
            </w:tcBorders>
            <w:vAlign w:val="bottom"/>
            <w:hideMark/>
          </w:tcPr>
          <w:p w14:paraId="30EFC948" w14:textId="71BB93CC"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0.45</w:t>
            </w:r>
          </w:p>
        </w:tc>
        <w:tc>
          <w:tcPr>
            <w:tcW w:w="489" w:type="dxa"/>
            <w:tcBorders>
              <w:top w:val="nil"/>
              <w:left w:val="single" w:sz="4" w:space="0" w:color="auto"/>
              <w:bottom w:val="single" w:sz="4" w:space="0" w:color="auto"/>
              <w:right w:val="single" w:sz="4" w:space="0" w:color="auto"/>
            </w:tcBorders>
            <w:vAlign w:val="bottom"/>
            <w:hideMark/>
          </w:tcPr>
          <w:p w14:paraId="7A098C25" w14:textId="633308B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0.04</w:t>
            </w:r>
          </w:p>
        </w:tc>
        <w:tc>
          <w:tcPr>
            <w:tcW w:w="464" w:type="dxa"/>
            <w:tcBorders>
              <w:top w:val="nil"/>
              <w:left w:val="single" w:sz="4" w:space="0" w:color="auto"/>
              <w:bottom w:val="single" w:sz="4" w:space="0" w:color="auto"/>
              <w:right w:val="single" w:sz="4" w:space="0" w:color="auto"/>
            </w:tcBorders>
            <w:vAlign w:val="bottom"/>
          </w:tcPr>
          <w:p w14:paraId="5B526219" w14:textId="77777777" w:rsidR="003A38C5" w:rsidRPr="003E511E" w:rsidRDefault="003A38C5"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028A4043" w14:textId="23252428"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1.35</w:t>
            </w:r>
          </w:p>
        </w:tc>
        <w:tc>
          <w:tcPr>
            <w:tcW w:w="535" w:type="dxa"/>
            <w:tcBorders>
              <w:top w:val="nil"/>
              <w:left w:val="single" w:sz="4" w:space="0" w:color="auto"/>
              <w:bottom w:val="single" w:sz="4" w:space="0" w:color="auto"/>
              <w:right w:val="single" w:sz="4" w:space="0" w:color="auto"/>
            </w:tcBorders>
            <w:vAlign w:val="bottom"/>
            <w:hideMark/>
          </w:tcPr>
          <w:p w14:paraId="0CD00264" w14:textId="1BAFB67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1.12</w:t>
            </w:r>
          </w:p>
        </w:tc>
        <w:tc>
          <w:tcPr>
            <w:tcW w:w="489" w:type="dxa"/>
            <w:tcBorders>
              <w:top w:val="nil"/>
              <w:left w:val="single" w:sz="4" w:space="0" w:color="auto"/>
              <w:bottom w:val="single" w:sz="4" w:space="0" w:color="auto"/>
              <w:right w:val="single" w:sz="4" w:space="0" w:color="auto"/>
            </w:tcBorders>
            <w:vAlign w:val="bottom"/>
            <w:hideMark/>
          </w:tcPr>
          <w:p w14:paraId="22F864B7" w14:textId="4A5F4E31"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0.42</w:t>
            </w:r>
          </w:p>
        </w:tc>
        <w:tc>
          <w:tcPr>
            <w:tcW w:w="489" w:type="dxa"/>
            <w:tcBorders>
              <w:top w:val="nil"/>
              <w:left w:val="single" w:sz="4" w:space="0" w:color="auto"/>
              <w:bottom w:val="single" w:sz="4" w:space="0" w:color="auto"/>
              <w:right w:val="single" w:sz="4" w:space="0" w:color="auto"/>
            </w:tcBorders>
            <w:vAlign w:val="bottom"/>
            <w:hideMark/>
          </w:tcPr>
          <w:p w14:paraId="2E3C754C" w14:textId="6633B8D7"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0.09</w:t>
            </w:r>
          </w:p>
        </w:tc>
        <w:tc>
          <w:tcPr>
            <w:tcW w:w="489" w:type="dxa"/>
            <w:tcBorders>
              <w:top w:val="nil"/>
              <w:left w:val="single" w:sz="4" w:space="0" w:color="auto"/>
              <w:bottom w:val="single" w:sz="4" w:space="0" w:color="auto"/>
              <w:right w:val="single" w:sz="4" w:space="0" w:color="auto"/>
            </w:tcBorders>
            <w:vAlign w:val="bottom"/>
            <w:hideMark/>
          </w:tcPr>
          <w:p w14:paraId="606CB15F" w14:textId="63ABB681"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464" w:type="dxa"/>
            <w:tcBorders>
              <w:top w:val="nil"/>
              <w:left w:val="single" w:sz="4" w:space="0" w:color="auto"/>
              <w:bottom w:val="single" w:sz="4" w:space="0" w:color="auto"/>
              <w:right w:val="single" w:sz="4" w:space="0" w:color="auto"/>
            </w:tcBorders>
            <w:vAlign w:val="bottom"/>
          </w:tcPr>
          <w:p w14:paraId="44DD7A04" w14:textId="77777777" w:rsidR="003A38C5" w:rsidRPr="003E511E" w:rsidRDefault="003A38C5"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ECE34"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9B088"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60CD3"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B6D612"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F14BC" w14:textId="77777777" w:rsidR="003A38C5" w:rsidRPr="003E511E" w:rsidRDefault="003A38C5"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0B1981" w14:textId="77777777" w:rsidR="003A38C5" w:rsidRPr="003E511E" w:rsidRDefault="003A38C5"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6652" w14:textId="77777777" w:rsidR="003A38C5" w:rsidRPr="003E511E" w:rsidRDefault="003A38C5" w:rsidP="000870FB">
            <w:pPr>
              <w:bidi w:val="0"/>
              <w:spacing w:line="240" w:lineRule="auto"/>
              <w:rPr>
                <w:b/>
                <w:bCs/>
                <w:sz w:val="14"/>
                <w:szCs w:val="14"/>
                <w:u w:val="single"/>
              </w:rPr>
            </w:pPr>
          </w:p>
        </w:tc>
      </w:tr>
      <w:tr w:rsidR="003A38C5" w:rsidRPr="003E511E" w14:paraId="58351201" w14:textId="77777777" w:rsidTr="00B725A8">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59290" w14:textId="77777777" w:rsidR="00B725A8" w:rsidRPr="003E511E" w:rsidRDefault="00B725A8"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C455AF" w14:textId="77777777" w:rsidR="00B725A8" w:rsidRPr="003E511E" w:rsidRDefault="00B725A8"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7FD55" w14:textId="77777777" w:rsidR="00B725A8" w:rsidRPr="003E511E" w:rsidRDefault="00B725A8"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35E68CA"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47E6EF1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13</w:t>
            </w:r>
          </w:p>
        </w:tc>
        <w:tc>
          <w:tcPr>
            <w:tcW w:w="535" w:type="dxa"/>
            <w:tcBorders>
              <w:top w:val="single" w:sz="4" w:space="0" w:color="auto"/>
              <w:left w:val="single" w:sz="4" w:space="0" w:color="auto"/>
              <w:bottom w:val="nil"/>
              <w:right w:val="single" w:sz="4" w:space="0" w:color="auto"/>
            </w:tcBorders>
            <w:vAlign w:val="center"/>
            <w:hideMark/>
          </w:tcPr>
          <w:p w14:paraId="016F277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9</w:t>
            </w:r>
          </w:p>
        </w:tc>
        <w:tc>
          <w:tcPr>
            <w:tcW w:w="535" w:type="dxa"/>
            <w:tcBorders>
              <w:top w:val="single" w:sz="4" w:space="0" w:color="auto"/>
              <w:left w:val="single" w:sz="4" w:space="0" w:color="auto"/>
              <w:bottom w:val="nil"/>
              <w:right w:val="single" w:sz="4" w:space="0" w:color="auto"/>
            </w:tcBorders>
            <w:vAlign w:val="center"/>
            <w:hideMark/>
          </w:tcPr>
          <w:p w14:paraId="2048C49D"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22AB751C"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26B8696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0BAFAB4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6D49CC37"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432C5C3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1</w:t>
            </w:r>
          </w:p>
        </w:tc>
        <w:tc>
          <w:tcPr>
            <w:tcW w:w="489" w:type="dxa"/>
            <w:tcBorders>
              <w:top w:val="single" w:sz="4" w:space="0" w:color="auto"/>
              <w:left w:val="single" w:sz="4" w:space="0" w:color="auto"/>
              <w:bottom w:val="nil"/>
              <w:right w:val="single" w:sz="4" w:space="0" w:color="auto"/>
            </w:tcBorders>
            <w:vAlign w:val="center"/>
            <w:hideMark/>
          </w:tcPr>
          <w:p w14:paraId="17DB9B4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5EE1BE93"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tcBorders>
              <w:top w:val="single" w:sz="4" w:space="0" w:color="auto"/>
              <w:left w:val="single" w:sz="4" w:space="0" w:color="auto"/>
              <w:bottom w:val="nil"/>
              <w:right w:val="single" w:sz="4" w:space="0" w:color="auto"/>
            </w:tcBorders>
            <w:vAlign w:val="center"/>
            <w:hideMark/>
          </w:tcPr>
          <w:p w14:paraId="1558F2EF"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64" w:type="dxa"/>
            <w:tcBorders>
              <w:top w:val="single" w:sz="4" w:space="0" w:color="auto"/>
              <w:left w:val="single" w:sz="4" w:space="0" w:color="auto"/>
              <w:bottom w:val="nil"/>
              <w:right w:val="single" w:sz="4" w:space="0" w:color="auto"/>
            </w:tcBorders>
            <w:vAlign w:val="center"/>
            <w:hideMark/>
          </w:tcPr>
          <w:p w14:paraId="106C7306"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2B856980"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82D0F72"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33B647E1"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489" w:type="dxa"/>
            <w:vMerge w:val="restart"/>
            <w:tcBorders>
              <w:top w:val="single" w:sz="4" w:space="0" w:color="auto"/>
              <w:left w:val="single" w:sz="4" w:space="0" w:color="auto"/>
              <w:bottom w:val="single" w:sz="4" w:space="0" w:color="auto"/>
              <w:right w:val="single" w:sz="4" w:space="0" w:color="auto"/>
            </w:tcBorders>
            <w:vAlign w:val="center"/>
            <w:hideMark/>
          </w:tcPr>
          <w:p w14:paraId="72F056CE" w14:textId="77777777" w:rsidR="00B725A8" w:rsidRPr="003E511E" w:rsidRDefault="00B725A8"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3F1566"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424A792" w14:textId="77777777" w:rsidR="00B725A8" w:rsidRPr="003E511E" w:rsidRDefault="00B725A8"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3D6AC0" w14:textId="77777777" w:rsidR="00B725A8" w:rsidRPr="003E511E" w:rsidRDefault="00B725A8" w:rsidP="000870FB">
            <w:pPr>
              <w:bidi w:val="0"/>
              <w:spacing w:line="240" w:lineRule="auto"/>
              <w:rPr>
                <w:b/>
                <w:bCs/>
                <w:sz w:val="14"/>
                <w:szCs w:val="14"/>
                <w:u w:val="single"/>
              </w:rPr>
            </w:pPr>
          </w:p>
        </w:tc>
      </w:tr>
      <w:tr w:rsidR="003A38C5" w:rsidRPr="003E511E" w14:paraId="489D1423" w14:textId="77777777" w:rsidTr="003A38C5">
        <w:tc>
          <w:tcPr>
            <w:tcW w:w="0" w:type="auto"/>
            <w:vMerge/>
            <w:tcBorders>
              <w:top w:val="single" w:sz="4" w:space="0" w:color="auto"/>
              <w:left w:val="single" w:sz="4" w:space="0" w:color="auto"/>
              <w:bottom w:val="single" w:sz="4" w:space="0" w:color="auto"/>
              <w:right w:val="single" w:sz="4" w:space="0" w:color="auto"/>
            </w:tcBorders>
            <w:vAlign w:val="center"/>
            <w:hideMark/>
          </w:tcPr>
          <w:p w14:paraId="07008A6E"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CB5E2D"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8B160" w14:textId="77777777" w:rsidR="003A38C5" w:rsidRPr="003E511E" w:rsidRDefault="003A38C5"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E97F39" w14:textId="77777777" w:rsidR="003A38C5" w:rsidRPr="003E511E" w:rsidRDefault="003A38C5"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tcPr>
          <w:p w14:paraId="63C29542" w14:textId="6C3D27E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16.29</w:t>
            </w:r>
          </w:p>
        </w:tc>
        <w:tc>
          <w:tcPr>
            <w:tcW w:w="535" w:type="dxa"/>
            <w:tcBorders>
              <w:top w:val="nil"/>
              <w:left w:val="single" w:sz="4" w:space="0" w:color="auto"/>
              <w:bottom w:val="single" w:sz="4" w:space="0" w:color="auto"/>
              <w:right w:val="single" w:sz="4" w:space="0" w:color="auto"/>
            </w:tcBorders>
            <w:vAlign w:val="bottom"/>
          </w:tcPr>
          <w:p w14:paraId="3AE4DFDD" w14:textId="013101C5"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4.70</w:t>
            </w:r>
          </w:p>
        </w:tc>
        <w:tc>
          <w:tcPr>
            <w:tcW w:w="535" w:type="dxa"/>
            <w:tcBorders>
              <w:top w:val="nil"/>
              <w:left w:val="single" w:sz="4" w:space="0" w:color="auto"/>
              <w:bottom w:val="single" w:sz="4" w:space="0" w:color="auto"/>
              <w:right w:val="single" w:sz="4" w:space="0" w:color="auto"/>
            </w:tcBorders>
            <w:vAlign w:val="bottom"/>
          </w:tcPr>
          <w:p w14:paraId="796D07C9" w14:textId="501D9A3D"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1.58</w:t>
            </w:r>
          </w:p>
        </w:tc>
        <w:tc>
          <w:tcPr>
            <w:tcW w:w="489" w:type="dxa"/>
            <w:tcBorders>
              <w:top w:val="nil"/>
              <w:left w:val="single" w:sz="4" w:space="0" w:color="auto"/>
              <w:bottom w:val="single" w:sz="4" w:space="0" w:color="auto"/>
              <w:right w:val="single" w:sz="4" w:space="0" w:color="auto"/>
            </w:tcBorders>
            <w:vAlign w:val="bottom"/>
          </w:tcPr>
          <w:p w14:paraId="66D09670" w14:textId="1AB2EE6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0.38</w:t>
            </w:r>
          </w:p>
        </w:tc>
        <w:tc>
          <w:tcPr>
            <w:tcW w:w="489" w:type="dxa"/>
            <w:tcBorders>
              <w:top w:val="nil"/>
              <w:left w:val="single" w:sz="4" w:space="0" w:color="auto"/>
              <w:bottom w:val="single" w:sz="4" w:space="0" w:color="auto"/>
              <w:right w:val="single" w:sz="4" w:space="0" w:color="auto"/>
            </w:tcBorders>
            <w:vAlign w:val="bottom"/>
          </w:tcPr>
          <w:p w14:paraId="6B284098" w14:textId="5D71AFDA"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0.06</w:t>
            </w:r>
          </w:p>
        </w:tc>
        <w:tc>
          <w:tcPr>
            <w:tcW w:w="464" w:type="dxa"/>
            <w:tcBorders>
              <w:top w:val="nil"/>
              <w:left w:val="single" w:sz="4" w:space="0" w:color="auto"/>
              <w:bottom w:val="single" w:sz="4" w:space="0" w:color="auto"/>
              <w:right w:val="single" w:sz="4" w:space="0" w:color="auto"/>
            </w:tcBorders>
            <w:vAlign w:val="bottom"/>
          </w:tcPr>
          <w:p w14:paraId="0242F55E" w14:textId="6D741961"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0.00</w:t>
            </w:r>
          </w:p>
        </w:tc>
        <w:tc>
          <w:tcPr>
            <w:tcW w:w="535" w:type="dxa"/>
            <w:tcBorders>
              <w:top w:val="nil"/>
              <w:left w:val="single" w:sz="4" w:space="0" w:color="auto"/>
              <w:bottom w:val="single" w:sz="4" w:space="0" w:color="auto"/>
              <w:right w:val="single" w:sz="4" w:space="0" w:color="auto"/>
            </w:tcBorders>
            <w:vAlign w:val="bottom"/>
          </w:tcPr>
          <w:p w14:paraId="5DCBCB39" w14:textId="19FEA09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0.38</w:t>
            </w:r>
          </w:p>
        </w:tc>
        <w:tc>
          <w:tcPr>
            <w:tcW w:w="535" w:type="dxa"/>
            <w:tcBorders>
              <w:top w:val="nil"/>
              <w:left w:val="single" w:sz="4" w:space="0" w:color="auto"/>
              <w:bottom w:val="single" w:sz="4" w:space="0" w:color="auto"/>
              <w:right w:val="single" w:sz="4" w:space="0" w:color="auto"/>
            </w:tcBorders>
            <w:vAlign w:val="bottom"/>
          </w:tcPr>
          <w:p w14:paraId="6E402CC3" w14:textId="586482F9"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0.38</w:t>
            </w:r>
          </w:p>
        </w:tc>
        <w:tc>
          <w:tcPr>
            <w:tcW w:w="489" w:type="dxa"/>
            <w:tcBorders>
              <w:top w:val="nil"/>
              <w:left w:val="single" w:sz="4" w:space="0" w:color="auto"/>
              <w:bottom w:val="single" w:sz="4" w:space="0" w:color="auto"/>
              <w:right w:val="single" w:sz="4" w:space="0" w:color="auto"/>
            </w:tcBorders>
            <w:vAlign w:val="bottom"/>
          </w:tcPr>
          <w:p w14:paraId="2F022AA1" w14:textId="23015F6E"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0.18</w:t>
            </w:r>
          </w:p>
        </w:tc>
        <w:tc>
          <w:tcPr>
            <w:tcW w:w="489" w:type="dxa"/>
            <w:tcBorders>
              <w:top w:val="nil"/>
              <w:left w:val="single" w:sz="4" w:space="0" w:color="auto"/>
              <w:bottom w:val="single" w:sz="4" w:space="0" w:color="auto"/>
              <w:right w:val="single" w:sz="4" w:space="0" w:color="auto"/>
            </w:tcBorders>
            <w:vAlign w:val="bottom"/>
          </w:tcPr>
          <w:p w14:paraId="012A2AA6" w14:textId="06B6B1B1"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0.05</w:t>
            </w:r>
          </w:p>
        </w:tc>
        <w:tc>
          <w:tcPr>
            <w:tcW w:w="489" w:type="dxa"/>
            <w:tcBorders>
              <w:top w:val="nil"/>
              <w:left w:val="single" w:sz="4" w:space="0" w:color="auto"/>
              <w:bottom w:val="single" w:sz="4" w:space="0" w:color="auto"/>
              <w:right w:val="single" w:sz="4" w:space="0" w:color="auto"/>
            </w:tcBorders>
            <w:vAlign w:val="bottom"/>
          </w:tcPr>
          <w:p w14:paraId="49B2D2B5" w14:textId="29CB85A7" w:rsidR="003A38C5" w:rsidRPr="003E511E" w:rsidRDefault="003A38C5"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0.01</w:t>
            </w:r>
          </w:p>
        </w:tc>
        <w:tc>
          <w:tcPr>
            <w:tcW w:w="464" w:type="dxa"/>
            <w:tcBorders>
              <w:top w:val="nil"/>
              <w:left w:val="single" w:sz="4" w:space="0" w:color="auto"/>
              <w:bottom w:val="single" w:sz="4" w:space="0" w:color="auto"/>
              <w:right w:val="single" w:sz="4" w:space="0" w:color="auto"/>
            </w:tcBorders>
            <w:vAlign w:val="bottom"/>
          </w:tcPr>
          <w:p w14:paraId="6C4A50A1" w14:textId="60FEA298" w:rsidR="003A38C5" w:rsidRPr="003E511E" w:rsidRDefault="003A38C5"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424D9"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69C7C"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ADFA10"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5F40C8" w14:textId="77777777" w:rsidR="003A38C5" w:rsidRPr="003E511E" w:rsidRDefault="003A38C5"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513FE" w14:textId="77777777" w:rsidR="003A38C5" w:rsidRPr="003E511E" w:rsidRDefault="003A38C5"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CE139" w14:textId="77777777" w:rsidR="003A38C5" w:rsidRPr="003E511E" w:rsidRDefault="003A38C5"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F91B67" w14:textId="77777777" w:rsidR="003A38C5" w:rsidRPr="003E511E" w:rsidRDefault="003A38C5" w:rsidP="000870FB">
            <w:pPr>
              <w:bidi w:val="0"/>
              <w:spacing w:line="240" w:lineRule="auto"/>
              <w:rPr>
                <w:b/>
                <w:bCs/>
                <w:sz w:val="14"/>
                <w:szCs w:val="14"/>
                <w:u w:val="single"/>
              </w:rPr>
            </w:pPr>
          </w:p>
        </w:tc>
      </w:tr>
      <w:tr w:rsidR="00B725A8" w:rsidRPr="003E511E" w14:paraId="257F8241" w14:textId="77777777" w:rsidTr="00B725A8">
        <w:tc>
          <w:tcPr>
            <w:tcW w:w="12895" w:type="dxa"/>
            <w:gridSpan w:val="23"/>
            <w:tcBorders>
              <w:top w:val="single" w:sz="4" w:space="0" w:color="auto"/>
              <w:left w:val="nil"/>
              <w:bottom w:val="nil"/>
              <w:right w:val="nil"/>
            </w:tcBorders>
            <w:vAlign w:val="center"/>
          </w:tcPr>
          <w:p w14:paraId="4D1A54C3" w14:textId="77777777" w:rsidR="00B725A8" w:rsidRPr="003E511E" w:rsidRDefault="00B725A8" w:rsidP="000870FB">
            <w:pPr>
              <w:bidi w:val="0"/>
              <w:spacing w:line="240" w:lineRule="auto"/>
              <w:rPr>
                <w:sz w:val="14"/>
                <w:szCs w:val="14"/>
              </w:rPr>
            </w:pPr>
            <w:r w:rsidRPr="003E511E">
              <w:rPr>
                <w:sz w:val="14"/>
                <w:szCs w:val="14"/>
              </w:rPr>
              <w:t>The numbers in italic are fitted values.</w:t>
            </w:r>
          </w:p>
          <w:p w14:paraId="063292B6" w14:textId="30B49CF8" w:rsidR="00B725A8" w:rsidRPr="003E511E" w:rsidRDefault="00B725A8" w:rsidP="000870FB">
            <w:pPr>
              <w:bidi w:val="0"/>
              <w:spacing w:line="240" w:lineRule="auto"/>
              <w:rPr>
                <w:rFonts w:eastAsiaTheme="minorEastAsia"/>
                <w:sz w:val="14"/>
                <w:szCs w:val="14"/>
              </w:rPr>
            </w:pPr>
            <m:oMathPara>
              <m:oMathParaPr>
                <m:jc m:val="left"/>
              </m:oMathParaP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=0.0775;p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m:oMathPara>
          </w:p>
          <w:p w14:paraId="5D3309BC" w14:textId="77777777" w:rsidR="00B725A8" w:rsidRPr="003E511E" w:rsidRDefault="00B725A8" w:rsidP="000870FB">
            <w:pPr>
              <w:bidi w:val="0"/>
              <w:spacing w:line="240" w:lineRule="auto"/>
              <w:rPr>
                <w:sz w:val="14"/>
                <w:szCs w:val="14"/>
              </w:rPr>
            </w:pPr>
            <m:oMathPara>
              <m:oMathParaPr>
                <m:jc m:val="left"/>
              </m:oMathParaPr>
              <m:oMath>
                <m:r>
                  <w:rPr>
                    <w:rFonts w:ascii="Cambria Math" w:hAnsi="Cambria Math"/>
                    <w:sz w:val="14"/>
                    <w:szCs w:val="14"/>
                  </w:rPr>
                  <m:t>*p&lt;0.05</m:t>
                </m:r>
              </m:oMath>
            </m:oMathPara>
          </w:p>
          <w:p w14:paraId="0A09654A" w14:textId="77777777" w:rsidR="00B725A8" w:rsidRPr="003E511E" w:rsidRDefault="00B725A8" w:rsidP="000870FB">
            <w:pPr>
              <w:bidi w:val="0"/>
              <w:spacing w:line="240" w:lineRule="auto"/>
              <w:jc w:val="center"/>
              <w:rPr>
                <w:b/>
                <w:bCs/>
                <w:sz w:val="14"/>
                <w:szCs w:val="14"/>
                <w:u w:val="single"/>
              </w:rPr>
            </w:pPr>
          </w:p>
        </w:tc>
      </w:tr>
    </w:tbl>
    <w:p w14:paraId="27B4BE33" w14:textId="555FD5FB" w:rsidR="00B725A8" w:rsidRPr="003E511E" w:rsidRDefault="00B725A8" w:rsidP="000870FB">
      <w:pPr>
        <w:pStyle w:val="Caption"/>
        <w:keepNext/>
        <w:bidi w:val="0"/>
      </w:pPr>
      <w:bookmarkStart w:id="12" w:name="_Toc146266595"/>
      <w:r w:rsidRPr="003E511E">
        <w:t xml:space="preserve">Table </w:t>
      </w:r>
      <w:r w:rsidRPr="003E511E">
        <w:fldChar w:fldCharType="begin"/>
      </w:r>
      <w:r w:rsidRPr="003E511E">
        <w:instrText>SEQ Table \* ARABIC</w:instrText>
      </w:r>
      <w:r w:rsidRPr="003E511E">
        <w:fldChar w:fldCharType="separate"/>
      </w:r>
      <w:r w:rsidR="00DC203F" w:rsidRPr="003E511E">
        <w:rPr>
          <w:noProof/>
        </w:rPr>
        <w:t>2</w:t>
      </w:r>
      <w:r w:rsidRPr="003E511E">
        <w:fldChar w:fldCharType="end"/>
      </w:r>
      <w:r w:rsidRPr="003E511E">
        <w:rPr>
          <w:noProof/>
        </w:rPr>
        <w:t>. The numbers of families with particular numbers of left-handed children by family size and parental handedness for 4 separate data sets(mating data from table 3 in McManus 1985)</w:t>
      </w:r>
      <w:bookmarkEnd w:id="12"/>
    </w:p>
    <w:p w14:paraId="5BF1620C" w14:textId="77777777" w:rsidR="00B725A8" w:rsidRPr="003E511E" w:rsidRDefault="00B725A8" w:rsidP="000870FB">
      <w:pPr>
        <w:bidi w:val="0"/>
      </w:pPr>
      <w:r w:rsidRPr="003E511E">
        <w:rPr>
          <w:kern w:val="0"/>
          <w:rtl/>
          <w14:ligatures w14:val="none"/>
        </w:rPr>
        <w:br w:type="page"/>
      </w:r>
    </w:p>
    <w:p w14:paraId="564B570D" w14:textId="77777777" w:rsidR="00B725A8" w:rsidRPr="003E511E" w:rsidRDefault="00B725A8" w:rsidP="000870FB">
      <w:pPr>
        <w:bidi w:val="0"/>
        <w:spacing w:after="0"/>
        <w:rPr>
          <w:kern w:val="0"/>
          <w14:ligatures w14:val="none"/>
        </w:rPr>
        <w:sectPr w:rsidR="00B725A8" w:rsidRPr="003E511E">
          <w:headerReference w:type="default" r:id="rId23"/>
          <w:footerReference w:type="default" r:id="rId24"/>
          <w:pgSz w:w="16838" w:h="11906" w:orient="landscape"/>
          <w:pgMar w:top="1440" w:right="1440" w:bottom="1440" w:left="1440" w:header="709" w:footer="709" w:gutter="0"/>
          <w:cols w:space="720"/>
          <w:bidi/>
          <w:rtlGutter/>
        </w:sectPr>
      </w:pPr>
    </w:p>
    <w:p w14:paraId="0BC1E272" w14:textId="5BF0EDDF" w:rsidR="00B725A8" w:rsidRPr="003E511E" w:rsidRDefault="00B725A8" w:rsidP="000870FB">
      <w:pPr>
        <w:pStyle w:val="Heading3"/>
        <w:bidi w:val="0"/>
        <w:rPr>
          <w:color w:val="auto"/>
          <w:sz w:val="22"/>
          <w:szCs w:val="22"/>
          <w:u w:val="single"/>
        </w:rPr>
      </w:pPr>
      <w:bookmarkStart w:id="13" w:name="_Toc145605751"/>
      <w:r w:rsidRPr="003E511E">
        <w:rPr>
          <w:color w:val="auto"/>
          <w:sz w:val="22"/>
          <w:szCs w:val="22"/>
          <w:u w:val="single"/>
        </w:rPr>
        <w:lastRenderedPageBreak/>
        <w:t>Twin data</w:t>
      </w:r>
      <w:bookmarkEnd w:id="13"/>
    </w:p>
    <w:p w14:paraId="2818D4F4" w14:textId="31D0E16B" w:rsidR="00B725A8" w:rsidRPr="003E511E" w:rsidRDefault="00B725A8" w:rsidP="000870FB">
      <w:pPr>
        <w:bidi w:val="0"/>
      </w:pPr>
      <w:r w:rsidRPr="003E511E">
        <w:t xml:space="preserve">The data about twin phenotypes in McManus' paper </w:t>
      </w:r>
      <w:r w:rsidR="0044745A" w:rsidRPr="003E511E">
        <w:t xml:space="preserve">presented </w:t>
      </w:r>
      <w:r w:rsidRPr="003E511E">
        <w:t>in a single table, distinguishing between MZ and DZ twins and showing the observed number of twins matching each phenotype, without considering parental phenotypes. Th</w:t>
      </w:r>
      <w:r w:rsidR="00183CB5" w:rsidRPr="003E511E">
        <w:t>is</w:t>
      </w:r>
      <w:r w:rsidRPr="003E511E">
        <w:t xml:space="preserve"> data w</w:t>
      </w:r>
      <w:r w:rsidR="00183CB5" w:rsidRPr="003E511E">
        <w:t>as</w:t>
      </w:r>
      <w:r w:rsidRPr="003E511E">
        <w:t xml:space="preserve"> collected from </w:t>
      </w:r>
      <w:r w:rsidR="008769BD" w:rsidRPr="003E511E">
        <w:t>thirteen</w:t>
      </w:r>
      <w:r w:rsidRPr="003E511E">
        <w:t xml:space="preserve"> different twin studies, </w:t>
      </w:r>
      <w:r w:rsidR="00183CB5" w:rsidRPr="003E511E">
        <w:t xml:space="preserve">containing </w:t>
      </w:r>
      <w:r w:rsidRPr="003E511E">
        <w:t xml:space="preserve">a total of 1908 couples of MZ twins with a sinistrality rate of </w:t>
      </w:r>
      <m:oMath>
        <m:r>
          <w:rPr>
            <w:rFonts w:ascii="Cambria Math" w:hAnsi="Cambria Math"/>
          </w:rPr>
          <m:t>10.4%</m:t>
        </m:r>
      </m:oMath>
      <w:r w:rsidRPr="003E511E">
        <w:t xml:space="preserve"> and a discordance rate of </w:t>
      </w:r>
      <m:oMath>
        <m:r>
          <w:rPr>
            <w:rFonts w:ascii="Cambria Math" w:hAnsi="Cambria Math"/>
          </w:rPr>
          <m:t>18.92%</m:t>
        </m:r>
      </m:oMath>
      <w:r w:rsidRPr="003E511E">
        <w:t xml:space="preserve">. Additionally, the data include </w:t>
      </w:r>
      <m:oMath>
        <m:r>
          <w:rPr>
            <w:rFonts w:ascii="Cambria Math" w:hAnsi="Cambria Math"/>
          </w:rPr>
          <m:t>1757</m:t>
        </m:r>
      </m:oMath>
      <w:r w:rsidRPr="003E511E">
        <w:t xml:space="preserve"> couples of DZ twins with a sinistrality rate of </w:t>
      </w:r>
      <m:oMath>
        <m:r>
          <w:rPr>
            <w:rFonts w:ascii="Cambria Math" w:hAnsi="Cambria Math"/>
          </w:rPr>
          <m:t>13.14%</m:t>
        </m:r>
      </m:oMath>
      <w:r w:rsidRPr="003E511E">
        <w:t xml:space="preserve"> and a discordance rate of </w:t>
      </w:r>
      <m:oMath>
        <m:r>
          <w:rPr>
            <w:rFonts w:ascii="Cambria Math" w:hAnsi="Cambria Math"/>
          </w:rPr>
          <m:t>22.88%</m:t>
        </m:r>
      </m:oMath>
      <w:r w:rsidRPr="003E511E">
        <w:t>. This data is consistent with the second requirement of the model</w:t>
      </w:r>
      <w:r w:rsidR="008769BD" w:rsidRPr="003E511E">
        <w:t xml:space="preserve">. </w:t>
      </w:r>
      <w:r w:rsidR="00183CB5" w:rsidRPr="003E511E">
        <w:t xml:space="preserve">observed data from </w:t>
      </w:r>
      <w:r w:rsidRPr="003E511E">
        <w:t>these studies is presented in Table 3.</w:t>
      </w:r>
    </w:p>
    <w:p w14:paraId="5BAE6E8E" w14:textId="19621393" w:rsidR="00B725A8" w:rsidRPr="003E511E" w:rsidRDefault="00B725A8" w:rsidP="000870FB">
      <w:pPr>
        <w:pStyle w:val="Caption"/>
        <w:keepNext/>
        <w:bidi w:val="0"/>
      </w:pPr>
      <w:bookmarkStart w:id="14" w:name="_Toc146266596"/>
      <w:r w:rsidRPr="003E511E">
        <w:t xml:space="preserve">Table </w:t>
      </w:r>
      <w:r w:rsidRPr="003E511E">
        <w:fldChar w:fldCharType="begin"/>
      </w:r>
      <w:r w:rsidRPr="003E511E">
        <w:instrText>SEQ Table \* ARABIC</w:instrText>
      </w:r>
      <w:r w:rsidRPr="003E511E">
        <w:fldChar w:fldCharType="separate"/>
      </w:r>
      <w:r w:rsidR="00DC203F" w:rsidRPr="003E511E">
        <w:rPr>
          <w:noProof/>
        </w:rPr>
        <w:t>3</w:t>
      </w:r>
      <w:r w:rsidRPr="003E511E">
        <w:fldChar w:fldCharType="end"/>
      </w:r>
      <w:r w:rsidRPr="003E511E">
        <w:rPr>
          <w:noProof/>
        </w:rPr>
        <w:t>. The observed numbers of R-R, R-L and L-L pairs of MZ and DZ twins from 13 differant studies (observations taken from table 5 in McManus 1985)</w:t>
      </w:r>
      <w:bookmarkEnd w:id="14"/>
    </w:p>
    <w:tbl>
      <w:tblPr>
        <w:tblStyle w:val="TableGrid"/>
        <w:tblW w:w="0" w:type="auto"/>
        <w:jc w:val="center"/>
        <w:tblLook w:val="04A0" w:firstRow="1" w:lastRow="0" w:firstColumn="1" w:lastColumn="0" w:noHBand="0" w:noVBand="1"/>
      </w:tblPr>
      <w:tblGrid>
        <w:gridCol w:w="1699"/>
        <w:gridCol w:w="662"/>
        <w:gridCol w:w="798"/>
        <w:gridCol w:w="798"/>
        <w:gridCol w:w="693"/>
        <w:gridCol w:w="662"/>
        <w:gridCol w:w="662"/>
        <w:gridCol w:w="889"/>
        <w:gridCol w:w="767"/>
        <w:gridCol w:w="645"/>
        <w:gridCol w:w="741"/>
      </w:tblGrid>
      <w:tr w:rsidR="00B725A8" w:rsidRPr="003E511E" w14:paraId="43B0D57C"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4DD4163A" w14:textId="77777777" w:rsidR="00B725A8" w:rsidRPr="003E511E" w:rsidRDefault="00B725A8" w:rsidP="000870FB">
            <w:pPr>
              <w:bidi w:val="0"/>
              <w:spacing w:line="240" w:lineRule="auto"/>
              <w:jc w:val="center"/>
              <w:rPr>
                <w:b/>
                <w:bCs/>
              </w:rPr>
            </w:pPr>
            <w:r w:rsidRPr="003E511E">
              <w:rPr>
                <w:rFonts w:cstheme="minorHAnsi"/>
                <w:sz w:val="16"/>
                <w:szCs w:val="16"/>
              </w:rPr>
              <w:t>study</w:t>
            </w:r>
          </w:p>
        </w:tc>
        <w:tc>
          <w:tcPr>
            <w:tcW w:w="3613" w:type="dxa"/>
            <w:gridSpan w:val="5"/>
            <w:tcBorders>
              <w:top w:val="single" w:sz="4" w:space="0" w:color="auto"/>
              <w:left w:val="single" w:sz="4" w:space="0" w:color="auto"/>
              <w:bottom w:val="single" w:sz="4" w:space="0" w:color="auto"/>
              <w:right w:val="single" w:sz="18" w:space="0" w:color="auto"/>
            </w:tcBorders>
            <w:vAlign w:val="center"/>
            <w:hideMark/>
          </w:tcPr>
          <w:p w14:paraId="5C658456"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MZ twins</w:t>
            </w:r>
          </w:p>
        </w:tc>
        <w:tc>
          <w:tcPr>
            <w:tcW w:w="3704" w:type="dxa"/>
            <w:gridSpan w:val="5"/>
            <w:tcBorders>
              <w:top w:val="single" w:sz="4" w:space="0" w:color="auto"/>
              <w:left w:val="single" w:sz="18" w:space="0" w:color="auto"/>
              <w:bottom w:val="single" w:sz="4" w:space="0" w:color="auto"/>
              <w:right w:val="single" w:sz="4" w:space="0" w:color="auto"/>
            </w:tcBorders>
            <w:vAlign w:val="center"/>
            <w:hideMark/>
          </w:tcPr>
          <w:p w14:paraId="3D92CC35"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DZ twins</w:t>
            </w:r>
          </w:p>
        </w:tc>
      </w:tr>
      <w:tr w:rsidR="00B725A8" w:rsidRPr="003E511E" w14:paraId="196B4157"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AD3C8" w14:textId="77777777" w:rsidR="00B725A8" w:rsidRPr="003E511E" w:rsidRDefault="00B725A8" w:rsidP="000870FB">
            <w:pPr>
              <w:bidi w:val="0"/>
              <w:spacing w:line="240" w:lineRule="auto"/>
              <w:rPr>
                <w:b/>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14:paraId="3E9B826A"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p</m:t>
                </m:r>
                <m:d>
                  <m:dPr>
                    <m:ctrlPr>
                      <w:rPr>
                        <w:rFonts w:ascii="Cambria Math" w:hAnsi="Cambria Math" w:cstheme="minorHAnsi"/>
                        <w:sz w:val="16"/>
                        <w:szCs w:val="16"/>
                      </w:rPr>
                    </m:ctrlPr>
                  </m:dPr>
                  <m:e>
                    <m:sSub>
                      <m:sSubPr>
                        <m:ctrlPr>
                          <w:rPr>
                            <w:rFonts w:ascii="Cambria Math" w:hAnsi="Cambria Math" w:cstheme="minorHAnsi"/>
                            <w:sz w:val="16"/>
                            <w:szCs w:val="16"/>
                          </w:rPr>
                        </m:ctrlPr>
                      </m:sSubPr>
                      <m:e>
                        <m:r>
                          <w:rPr>
                            <w:rFonts w:ascii="Cambria Math" w:hAnsi="Cambria Math" w:cstheme="minorHAnsi"/>
                            <w:sz w:val="16"/>
                            <w:szCs w:val="16"/>
                          </w:rPr>
                          <m:t>L</m:t>
                        </m:r>
                      </m:e>
                      <m:sub>
                        <m:r>
                          <w:rPr>
                            <w:rFonts w:ascii="Cambria Math" w:hAnsi="Cambria Math" w:cstheme="minorHAnsi"/>
                            <w:sz w:val="16"/>
                            <w:szCs w:val="16"/>
                          </w:rPr>
                          <m:t>m</m:t>
                        </m:r>
                      </m:sub>
                    </m:sSub>
                  </m:e>
                </m:d>
              </m:oMath>
            </m:oMathPara>
          </w:p>
        </w:tc>
        <w:tc>
          <w:tcPr>
            <w:tcW w:w="798" w:type="dxa"/>
            <w:tcBorders>
              <w:top w:val="single" w:sz="4" w:space="0" w:color="auto"/>
              <w:left w:val="single" w:sz="4" w:space="0" w:color="auto"/>
              <w:bottom w:val="single" w:sz="4" w:space="0" w:color="auto"/>
              <w:right w:val="single" w:sz="4" w:space="0" w:color="auto"/>
            </w:tcBorders>
            <w:vAlign w:val="center"/>
            <w:hideMark/>
          </w:tcPr>
          <w:p w14:paraId="6EE6DF91"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R</m:t>
                </m:r>
              </m:oMath>
            </m:oMathPara>
          </w:p>
        </w:tc>
        <w:tc>
          <w:tcPr>
            <w:tcW w:w="798" w:type="dxa"/>
            <w:tcBorders>
              <w:top w:val="single" w:sz="4" w:space="0" w:color="auto"/>
              <w:left w:val="single" w:sz="4" w:space="0" w:color="auto"/>
              <w:bottom w:val="single" w:sz="4" w:space="0" w:color="auto"/>
              <w:right w:val="single" w:sz="4" w:space="0" w:color="auto"/>
            </w:tcBorders>
            <w:vAlign w:val="center"/>
            <w:hideMark/>
          </w:tcPr>
          <w:p w14:paraId="2A1BAD52"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93" w:type="dxa"/>
            <w:tcBorders>
              <w:top w:val="single" w:sz="4" w:space="0" w:color="auto"/>
              <w:left w:val="single" w:sz="4" w:space="0" w:color="auto"/>
              <w:bottom w:val="single" w:sz="4" w:space="0" w:color="auto"/>
              <w:right w:val="single" w:sz="4" w:space="0" w:color="auto"/>
            </w:tcBorders>
            <w:vAlign w:val="center"/>
            <w:hideMark/>
          </w:tcPr>
          <w:p w14:paraId="02D4EF25"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L</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62" w:type="dxa"/>
            <w:tcBorders>
              <w:top w:val="single" w:sz="4" w:space="0" w:color="auto"/>
              <w:left w:val="single" w:sz="4" w:space="0" w:color="auto"/>
              <w:bottom w:val="single" w:sz="4" w:space="0" w:color="auto"/>
              <w:right w:val="single" w:sz="18" w:space="0" w:color="auto"/>
            </w:tcBorders>
            <w:vAlign w:val="center"/>
            <w:hideMark/>
          </w:tcPr>
          <w:p w14:paraId="3DE71570" w14:textId="77777777" w:rsidR="00B725A8" w:rsidRPr="003E511E" w:rsidRDefault="00000000" w:rsidP="000870FB">
            <w:pPr>
              <w:bidi w:val="0"/>
              <w:spacing w:line="240" w:lineRule="auto"/>
              <w:jc w:val="center"/>
              <w:rPr>
                <w:rFonts w:ascii="Calibri" w:eastAsia="Calibri" w:hAnsi="Calibri" w:cs="Calibri"/>
                <w:sz w:val="16"/>
                <w:szCs w:val="16"/>
              </w:rPr>
            </w:pPr>
            <m:oMathPara>
              <m:oMath>
                <m:sSup>
                  <m:sSupPr>
                    <m:ctrlPr>
                      <w:rPr>
                        <w:rFonts w:ascii="Cambria Math" w:hAnsi="Cambria Math" w:cstheme="minorHAnsi"/>
                        <w:sz w:val="16"/>
                        <w:szCs w:val="16"/>
                      </w:rPr>
                    </m:ctrlPr>
                  </m:sSupPr>
                  <m:e>
                    <m:r>
                      <w:rPr>
                        <w:rFonts w:ascii="Cambria Math" w:hAnsi="Cambria Math" w:cstheme="minorHAnsi"/>
                        <w:sz w:val="16"/>
                        <w:szCs w:val="16"/>
                      </w:rPr>
                      <m:t>χ</m:t>
                    </m:r>
                  </m:e>
                  <m:sup>
                    <m:r>
                      <m:rPr>
                        <m:sty m:val="p"/>
                      </m:rPr>
                      <w:rPr>
                        <w:rFonts w:ascii="Cambria Math" w:hAnsi="Cambria Math" w:cstheme="minorHAnsi"/>
                        <w:sz w:val="16"/>
                        <w:szCs w:val="16"/>
                      </w:rPr>
                      <m:t>2</m:t>
                    </m:r>
                  </m:sup>
                </m:sSup>
              </m:oMath>
            </m:oMathPara>
          </w:p>
          <w:p w14:paraId="652E4FF7" w14:textId="77777777" w:rsidR="00B725A8" w:rsidRPr="003E511E" w:rsidRDefault="00B725A8" w:rsidP="000870FB">
            <w:pPr>
              <w:bidi w:val="0"/>
              <w:spacing w:line="240" w:lineRule="auto"/>
              <w:jc w:val="center"/>
              <w:rPr>
                <w:b/>
                <w:bCs/>
              </w:rPr>
            </w:pPr>
            <w:proofErr w:type="spellStart"/>
            <w:r w:rsidRPr="003E511E">
              <w:rPr>
                <w:rFonts w:ascii="Calibri" w:eastAsia="Calibri" w:hAnsi="Calibri" w:cs="Calibri"/>
                <w:sz w:val="16"/>
                <w:szCs w:val="16"/>
              </w:rPr>
              <w:t>df</w:t>
            </w:r>
            <w:proofErr w:type="spellEnd"/>
            <w:r w:rsidRPr="003E511E">
              <w:rPr>
                <w:rFonts w:ascii="Calibri" w:eastAsia="Calibri" w:hAnsi="Calibri" w:cs="Calibri"/>
                <w:sz w:val="16"/>
                <w:szCs w:val="16"/>
              </w:rPr>
              <w:t>=1</w:t>
            </w:r>
          </w:p>
        </w:tc>
        <w:tc>
          <w:tcPr>
            <w:tcW w:w="662" w:type="dxa"/>
            <w:tcBorders>
              <w:top w:val="single" w:sz="4" w:space="0" w:color="auto"/>
              <w:left w:val="single" w:sz="18" w:space="0" w:color="auto"/>
              <w:bottom w:val="single" w:sz="4" w:space="0" w:color="auto"/>
              <w:right w:val="single" w:sz="4" w:space="0" w:color="auto"/>
            </w:tcBorders>
            <w:vAlign w:val="center"/>
            <w:hideMark/>
          </w:tcPr>
          <w:p w14:paraId="3CBEA540"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p</m:t>
                </m:r>
                <m:d>
                  <m:dPr>
                    <m:ctrlPr>
                      <w:rPr>
                        <w:rFonts w:ascii="Cambria Math" w:hAnsi="Cambria Math" w:cstheme="minorHAnsi"/>
                        <w:sz w:val="16"/>
                        <w:szCs w:val="16"/>
                      </w:rPr>
                    </m:ctrlPr>
                  </m:dPr>
                  <m:e>
                    <m:sSub>
                      <m:sSubPr>
                        <m:ctrlPr>
                          <w:rPr>
                            <w:rFonts w:ascii="Cambria Math" w:hAnsi="Cambria Math" w:cstheme="minorHAnsi"/>
                            <w:sz w:val="16"/>
                            <w:szCs w:val="16"/>
                          </w:rPr>
                        </m:ctrlPr>
                      </m:sSubPr>
                      <m:e>
                        <m:r>
                          <w:rPr>
                            <w:rFonts w:ascii="Cambria Math" w:hAnsi="Cambria Math" w:cstheme="minorHAnsi"/>
                            <w:sz w:val="16"/>
                            <w:szCs w:val="16"/>
                          </w:rPr>
                          <m:t>L</m:t>
                        </m:r>
                      </m:e>
                      <m:sub>
                        <m:r>
                          <w:rPr>
                            <w:rFonts w:ascii="Cambria Math" w:hAnsi="Cambria Math" w:cstheme="minorHAnsi"/>
                            <w:sz w:val="16"/>
                            <w:szCs w:val="16"/>
                          </w:rPr>
                          <m:t>m</m:t>
                        </m:r>
                      </m:sub>
                    </m:sSub>
                  </m:e>
                </m:d>
              </m:oMath>
            </m:oMathPara>
          </w:p>
        </w:tc>
        <w:tc>
          <w:tcPr>
            <w:tcW w:w="889" w:type="dxa"/>
            <w:tcBorders>
              <w:top w:val="single" w:sz="4" w:space="0" w:color="auto"/>
              <w:left w:val="single" w:sz="4" w:space="0" w:color="auto"/>
              <w:bottom w:val="single" w:sz="4" w:space="0" w:color="auto"/>
              <w:right w:val="single" w:sz="4" w:space="0" w:color="auto"/>
            </w:tcBorders>
            <w:vAlign w:val="center"/>
            <w:hideMark/>
          </w:tcPr>
          <w:p w14:paraId="78D65F04"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R</m:t>
                </m:r>
              </m:oMath>
            </m:oMathPara>
          </w:p>
        </w:tc>
        <w:tc>
          <w:tcPr>
            <w:tcW w:w="767" w:type="dxa"/>
            <w:tcBorders>
              <w:top w:val="single" w:sz="4" w:space="0" w:color="auto"/>
              <w:left w:val="single" w:sz="4" w:space="0" w:color="auto"/>
              <w:bottom w:val="single" w:sz="4" w:space="0" w:color="auto"/>
              <w:right w:val="single" w:sz="4" w:space="0" w:color="auto"/>
            </w:tcBorders>
            <w:vAlign w:val="center"/>
            <w:hideMark/>
          </w:tcPr>
          <w:p w14:paraId="53080354"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45" w:type="dxa"/>
            <w:tcBorders>
              <w:top w:val="single" w:sz="4" w:space="0" w:color="auto"/>
              <w:left w:val="single" w:sz="4" w:space="0" w:color="auto"/>
              <w:bottom w:val="single" w:sz="4" w:space="0" w:color="auto"/>
              <w:right w:val="single" w:sz="4" w:space="0" w:color="auto"/>
            </w:tcBorders>
            <w:vAlign w:val="center"/>
            <w:hideMark/>
          </w:tcPr>
          <w:p w14:paraId="7574967D" w14:textId="77777777" w:rsidR="00B725A8" w:rsidRPr="003E511E" w:rsidRDefault="00B725A8" w:rsidP="000870FB">
            <w:pPr>
              <w:bidi w:val="0"/>
              <w:spacing w:line="240" w:lineRule="auto"/>
              <w:jc w:val="center"/>
              <w:rPr>
                <w:b/>
                <w:bCs/>
              </w:rPr>
            </w:pPr>
            <m:oMathPara>
              <m:oMath>
                <m:r>
                  <w:rPr>
                    <w:rFonts w:ascii="Cambria Math" w:hAnsi="Cambria Math" w:cstheme="minorHAnsi"/>
                    <w:sz w:val="16"/>
                    <w:szCs w:val="16"/>
                  </w:rPr>
                  <m:t>L</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741" w:type="dxa"/>
            <w:tcBorders>
              <w:top w:val="single" w:sz="4" w:space="0" w:color="auto"/>
              <w:left w:val="single" w:sz="4" w:space="0" w:color="auto"/>
              <w:bottom w:val="single" w:sz="4" w:space="0" w:color="auto"/>
              <w:right w:val="single" w:sz="4" w:space="0" w:color="auto"/>
            </w:tcBorders>
            <w:vAlign w:val="center"/>
            <w:hideMark/>
          </w:tcPr>
          <w:p w14:paraId="14BE259C" w14:textId="77777777" w:rsidR="00B725A8" w:rsidRPr="003E511E" w:rsidRDefault="00000000" w:rsidP="000870FB">
            <w:pPr>
              <w:bidi w:val="0"/>
              <w:spacing w:line="240" w:lineRule="auto"/>
              <w:jc w:val="center"/>
              <w:rPr>
                <w:rFonts w:ascii="Calibri" w:eastAsia="Calibri" w:hAnsi="Calibri" w:cs="Calibri"/>
                <w:sz w:val="16"/>
                <w:szCs w:val="16"/>
              </w:rPr>
            </w:pPr>
            <m:oMathPara>
              <m:oMath>
                <m:sSup>
                  <m:sSupPr>
                    <m:ctrlPr>
                      <w:rPr>
                        <w:rFonts w:ascii="Cambria Math" w:hAnsi="Cambria Math" w:cstheme="minorHAnsi"/>
                        <w:sz w:val="16"/>
                        <w:szCs w:val="16"/>
                      </w:rPr>
                    </m:ctrlPr>
                  </m:sSupPr>
                  <m:e>
                    <m:r>
                      <w:rPr>
                        <w:rFonts w:ascii="Cambria Math" w:hAnsi="Cambria Math" w:cstheme="minorHAnsi"/>
                        <w:sz w:val="16"/>
                        <w:szCs w:val="16"/>
                      </w:rPr>
                      <m:t>χ</m:t>
                    </m:r>
                  </m:e>
                  <m:sup>
                    <m:r>
                      <m:rPr>
                        <m:sty m:val="p"/>
                      </m:rPr>
                      <w:rPr>
                        <w:rFonts w:ascii="Cambria Math" w:hAnsi="Cambria Math" w:cstheme="minorHAnsi"/>
                        <w:sz w:val="16"/>
                        <w:szCs w:val="16"/>
                      </w:rPr>
                      <m:t>2</m:t>
                    </m:r>
                  </m:sup>
                </m:sSup>
              </m:oMath>
            </m:oMathPara>
          </w:p>
          <w:p w14:paraId="5DB5903C" w14:textId="77777777" w:rsidR="00B725A8" w:rsidRPr="003E511E" w:rsidRDefault="00B725A8" w:rsidP="000870FB">
            <w:pPr>
              <w:bidi w:val="0"/>
              <w:spacing w:line="240" w:lineRule="auto"/>
              <w:jc w:val="center"/>
              <w:rPr>
                <w:b/>
                <w:bCs/>
              </w:rPr>
            </w:pPr>
            <w:proofErr w:type="spellStart"/>
            <w:r w:rsidRPr="003E511E">
              <w:rPr>
                <w:rFonts w:ascii="Calibri" w:eastAsia="Calibri" w:hAnsi="Calibri" w:cs="Calibri"/>
                <w:sz w:val="16"/>
                <w:szCs w:val="16"/>
              </w:rPr>
              <w:t>df</w:t>
            </w:r>
            <w:proofErr w:type="spellEnd"/>
            <w:r w:rsidRPr="003E511E">
              <w:rPr>
                <w:rFonts w:ascii="Calibri" w:eastAsia="Calibri" w:hAnsi="Calibri" w:cs="Calibri"/>
                <w:sz w:val="16"/>
                <w:szCs w:val="16"/>
              </w:rPr>
              <w:t>=1</w:t>
            </w:r>
          </w:p>
        </w:tc>
      </w:tr>
      <w:tr w:rsidR="00B725A8" w:rsidRPr="003E511E" w14:paraId="291280CE"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42B65D87" w14:textId="77777777" w:rsidR="00B725A8" w:rsidRPr="003E511E" w:rsidRDefault="00B725A8" w:rsidP="000870FB">
            <w:pPr>
              <w:bidi w:val="0"/>
              <w:spacing w:line="240" w:lineRule="auto"/>
              <w:jc w:val="center"/>
              <w:rPr>
                <w:b/>
                <w:bCs/>
              </w:rPr>
            </w:pPr>
            <w:r w:rsidRPr="003E511E">
              <w:rPr>
                <w:rFonts w:cstheme="minorHAnsi"/>
                <w:sz w:val="16"/>
                <w:szCs w:val="16"/>
              </w:rPr>
              <w:t>Wilson &amp; Jones (1932)</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92EE359" w14:textId="77777777" w:rsidR="00B725A8" w:rsidRPr="003E511E" w:rsidRDefault="00B725A8" w:rsidP="000870FB">
            <w:pPr>
              <w:bidi w:val="0"/>
              <w:spacing w:line="240" w:lineRule="auto"/>
              <w:jc w:val="center"/>
              <w:rPr>
                <w:b/>
                <w:bCs/>
              </w:rPr>
            </w:pPr>
            <w:r w:rsidRPr="003E511E">
              <w:rPr>
                <w:rFonts w:cstheme="minorHAnsi"/>
                <w:sz w:val="16"/>
                <w:szCs w:val="16"/>
              </w:rPr>
              <w:t>0.1071</w:t>
            </w:r>
          </w:p>
        </w:tc>
        <w:tc>
          <w:tcPr>
            <w:tcW w:w="798" w:type="dxa"/>
            <w:tcBorders>
              <w:top w:val="single" w:sz="4" w:space="0" w:color="auto"/>
              <w:left w:val="single" w:sz="4" w:space="0" w:color="auto"/>
              <w:bottom w:val="nil"/>
              <w:right w:val="single" w:sz="4" w:space="0" w:color="auto"/>
            </w:tcBorders>
            <w:vAlign w:val="center"/>
            <w:hideMark/>
          </w:tcPr>
          <w:p w14:paraId="46D4CF55"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56</w:t>
            </w:r>
          </w:p>
        </w:tc>
        <w:tc>
          <w:tcPr>
            <w:tcW w:w="798" w:type="dxa"/>
            <w:tcBorders>
              <w:top w:val="single" w:sz="4" w:space="0" w:color="auto"/>
              <w:left w:val="single" w:sz="4" w:space="0" w:color="auto"/>
              <w:bottom w:val="nil"/>
              <w:right w:val="single" w:sz="4" w:space="0" w:color="auto"/>
            </w:tcBorders>
            <w:vAlign w:val="center"/>
            <w:hideMark/>
          </w:tcPr>
          <w:p w14:paraId="6D22CF56"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13</w:t>
            </w:r>
          </w:p>
        </w:tc>
        <w:tc>
          <w:tcPr>
            <w:tcW w:w="693" w:type="dxa"/>
            <w:tcBorders>
              <w:top w:val="single" w:sz="4" w:space="0" w:color="auto"/>
              <w:left w:val="single" w:sz="4" w:space="0" w:color="auto"/>
              <w:bottom w:val="nil"/>
              <w:right w:val="single" w:sz="4" w:space="0" w:color="auto"/>
            </w:tcBorders>
            <w:vAlign w:val="center"/>
            <w:hideMark/>
          </w:tcPr>
          <w:p w14:paraId="6B78FFD0"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1BFACC38" w14:textId="5501E08A"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r w:rsidR="00E454D9" w:rsidRPr="003E511E">
              <w:rPr>
                <w:rFonts w:cstheme="minorHAnsi"/>
                <w:sz w:val="16"/>
                <w:szCs w:val="16"/>
              </w:rPr>
              <w:t>769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F794B58" w14:textId="77777777" w:rsidR="00B725A8" w:rsidRPr="003E511E" w:rsidRDefault="00B725A8" w:rsidP="000870FB">
            <w:pPr>
              <w:bidi w:val="0"/>
              <w:spacing w:line="240" w:lineRule="auto"/>
              <w:jc w:val="center"/>
              <w:rPr>
                <w:b/>
                <w:bCs/>
              </w:rPr>
            </w:pPr>
            <w:r w:rsidRPr="003E511E">
              <w:rPr>
                <w:rFonts w:cstheme="minorHAnsi"/>
                <w:sz w:val="16"/>
                <w:szCs w:val="16"/>
              </w:rPr>
              <w:t>0.1138</w:t>
            </w:r>
          </w:p>
        </w:tc>
        <w:tc>
          <w:tcPr>
            <w:tcW w:w="889" w:type="dxa"/>
            <w:tcBorders>
              <w:top w:val="single" w:sz="4" w:space="0" w:color="auto"/>
              <w:left w:val="single" w:sz="4" w:space="0" w:color="auto"/>
              <w:bottom w:val="nil"/>
              <w:right w:val="single" w:sz="4" w:space="0" w:color="auto"/>
            </w:tcBorders>
            <w:vAlign w:val="center"/>
            <w:hideMark/>
          </w:tcPr>
          <w:p w14:paraId="6B4C685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97</w:t>
            </w:r>
          </w:p>
        </w:tc>
        <w:tc>
          <w:tcPr>
            <w:tcW w:w="767" w:type="dxa"/>
            <w:tcBorders>
              <w:top w:val="single" w:sz="4" w:space="0" w:color="auto"/>
              <w:left w:val="single" w:sz="4" w:space="0" w:color="auto"/>
              <w:bottom w:val="nil"/>
              <w:right w:val="single" w:sz="4" w:space="0" w:color="auto"/>
            </w:tcBorders>
            <w:vAlign w:val="center"/>
            <w:hideMark/>
          </w:tcPr>
          <w:p w14:paraId="6D4C286C"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24</w:t>
            </w:r>
          </w:p>
        </w:tc>
        <w:tc>
          <w:tcPr>
            <w:tcW w:w="645" w:type="dxa"/>
            <w:tcBorders>
              <w:top w:val="single" w:sz="4" w:space="0" w:color="auto"/>
              <w:left w:val="single" w:sz="4" w:space="0" w:color="auto"/>
              <w:bottom w:val="nil"/>
              <w:right w:val="single" w:sz="4" w:space="0" w:color="auto"/>
            </w:tcBorders>
            <w:vAlign w:val="center"/>
            <w:hideMark/>
          </w:tcPr>
          <w:p w14:paraId="1DB7AE73"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2AAC24F4" w14:textId="58C90BB8"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0.166</w:t>
            </w:r>
          </w:p>
        </w:tc>
      </w:tr>
      <w:tr w:rsidR="00E04A1E" w:rsidRPr="003E511E" w14:paraId="5C1A3FB7"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E42259"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67D0F"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hideMark/>
          </w:tcPr>
          <w:p w14:paraId="7FF88249" w14:textId="2199463E" w:rsidR="00E04A1E" w:rsidRPr="003E511E" w:rsidRDefault="00E454D9" w:rsidP="000870FB">
            <w:pPr>
              <w:bidi w:val="0"/>
              <w:spacing w:line="240" w:lineRule="auto"/>
              <w:ind w:left="1440" w:hanging="1440"/>
              <w:jc w:val="center"/>
              <w:rPr>
                <w:rFonts w:asciiTheme="majorHAnsi" w:hAnsiTheme="majorHAnsi" w:cstheme="majorHAnsi"/>
                <w:i/>
                <w:iCs/>
                <w:sz w:val="14"/>
                <w:szCs w:val="14"/>
              </w:rPr>
            </w:pPr>
            <w:r w:rsidRPr="003E511E">
              <w:rPr>
                <w:rFonts w:asciiTheme="majorHAnsi" w:hAnsiTheme="majorHAnsi" w:cstheme="majorHAnsi"/>
                <w:i/>
                <w:iCs/>
                <w:sz w:val="14"/>
                <w:szCs w:val="14"/>
              </w:rPr>
              <w:t>56.88</w:t>
            </w:r>
          </w:p>
        </w:tc>
        <w:tc>
          <w:tcPr>
            <w:tcW w:w="798" w:type="dxa"/>
            <w:tcBorders>
              <w:top w:val="nil"/>
              <w:left w:val="single" w:sz="4" w:space="0" w:color="auto"/>
              <w:bottom w:val="single" w:sz="4" w:space="0" w:color="auto"/>
              <w:right w:val="single" w:sz="4" w:space="0" w:color="auto"/>
            </w:tcBorders>
            <w:hideMark/>
          </w:tcPr>
          <w:p w14:paraId="7BAB228D" w14:textId="38FC920F" w:rsidR="00E04A1E" w:rsidRPr="003E511E" w:rsidRDefault="00E454D9" w:rsidP="000870FB">
            <w:pPr>
              <w:bidi w:val="0"/>
              <w:spacing w:line="240" w:lineRule="auto"/>
              <w:ind w:left="1440" w:hanging="1440"/>
              <w:jc w:val="center"/>
              <w:rPr>
                <w:rFonts w:asciiTheme="majorHAnsi" w:hAnsiTheme="majorHAnsi" w:cstheme="majorHAnsi"/>
                <w:i/>
                <w:iCs/>
                <w:sz w:val="14"/>
                <w:szCs w:val="14"/>
              </w:rPr>
            </w:pPr>
            <w:r w:rsidRPr="003E511E">
              <w:rPr>
                <w:rFonts w:asciiTheme="majorHAnsi" w:hAnsiTheme="majorHAnsi" w:cstheme="majorHAnsi"/>
                <w:i/>
                <w:iCs/>
                <w:sz w:val="14"/>
                <w:szCs w:val="14"/>
              </w:rPr>
              <w:t>11.24</w:t>
            </w:r>
          </w:p>
        </w:tc>
        <w:tc>
          <w:tcPr>
            <w:tcW w:w="693" w:type="dxa"/>
            <w:tcBorders>
              <w:top w:val="nil"/>
              <w:left w:val="single" w:sz="4" w:space="0" w:color="auto"/>
              <w:bottom w:val="single" w:sz="4" w:space="0" w:color="auto"/>
              <w:right w:val="single" w:sz="4" w:space="0" w:color="auto"/>
            </w:tcBorders>
            <w:hideMark/>
          </w:tcPr>
          <w:p w14:paraId="6F597B1F" w14:textId="71199938" w:rsidR="00E04A1E" w:rsidRPr="003E511E" w:rsidRDefault="00E454D9" w:rsidP="000870FB">
            <w:pPr>
              <w:bidi w:val="0"/>
              <w:spacing w:line="240" w:lineRule="auto"/>
              <w:ind w:left="1440" w:hanging="1440"/>
              <w:jc w:val="center"/>
              <w:rPr>
                <w:rFonts w:asciiTheme="majorHAnsi" w:hAnsiTheme="majorHAnsi" w:cstheme="majorHAnsi"/>
                <w:i/>
                <w:iCs/>
                <w:sz w:val="14"/>
                <w:szCs w:val="14"/>
              </w:rPr>
            </w:pPr>
            <w:r w:rsidRPr="003E511E">
              <w:rPr>
                <w:rFonts w:asciiTheme="majorHAnsi" w:hAnsiTheme="majorHAnsi" w:cstheme="majorHAnsi"/>
                <w:i/>
                <w:iCs/>
                <w:sz w:val="14"/>
                <w:szCs w:val="14"/>
              </w:rPr>
              <w:t>1.88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6D556DC"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17226D7"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tcPr>
          <w:p w14:paraId="2348D5AE" w14:textId="0B07714F"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97.52</w:t>
            </w:r>
          </w:p>
        </w:tc>
        <w:tc>
          <w:tcPr>
            <w:tcW w:w="767" w:type="dxa"/>
            <w:tcBorders>
              <w:top w:val="nil"/>
              <w:left w:val="single" w:sz="4" w:space="0" w:color="auto"/>
              <w:bottom w:val="single" w:sz="4" w:space="0" w:color="auto"/>
              <w:right w:val="single" w:sz="4" w:space="0" w:color="auto"/>
            </w:tcBorders>
          </w:tcPr>
          <w:p w14:paraId="3C3A4A4E" w14:textId="3792A5DD"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22.95</w:t>
            </w:r>
          </w:p>
        </w:tc>
        <w:tc>
          <w:tcPr>
            <w:tcW w:w="645" w:type="dxa"/>
            <w:tcBorders>
              <w:top w:val="nil"/>
              <w:left w:val="single" w:sz="4" w:space="0" w:color="auto"/>
              <w:bottom w:val="single" w:sz="4" w:space="0" w:color="auto"/>
              <w:right w:val="single" w:sz="4" w:space="0" w:color="auto"/>
            </w:tcBorders>
          </w:tcPr>
          <w:p w14:paraId="234160DD" w14:textId="0FF1D1AD"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2.52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2DBF8D" w14:textId="77777777" w:rsidR="00E04A1E" w:rsidRPr="003E511E" w:rsidRDefault="00E04A1E" w:rsidP="000870FB">
            <w:pPr>
              <w:bidi w:val="0"/>
              <w:spacing w:line="240" w:lineRule="auto"/>
              <w:jc w:val="center"/>
              <w:rPr>
                <w:rFonts w:cstheme="minorHAnsi"/>
                <w:sz w:val="16"/>
                <w:szCs w:val="16"/>
              </w:rPr>
            </w:pPr>
          </w:p>
        </w:tc>
      </w:tr>
      <w:tr w:rsidR="00B725A8" w:rsidRPr="003E511E" w14:paraId="78E34FBD"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760B31DC" w14:textId="77777777" w:rsidR="00B725A8" w:rsidRPr="003E511E" w:rsidRDefault="00B725A8" w:rsidP="000870FB">
            <w:pPr>
              <w:bidi w:val="0"/>
              <w:spacing w:line="240" w:lineRule="auto"/>
              <w:jc w:val="center"/>
              <w:rPr>
                <w:b/>
                <w:bCs/>
              </w:rPr>
            </w:pPr>
            <w:r w:rsidRPr="003E511E">
              <w:rPr>
                <w:rFonts w:cstheme="minorHAnsi"/>
                <w:sz w:val="16"/>
                <w:szCs w:val="16"/>
              </w:rPr>
              <w:t>Stocks (1933)</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2684B1B8" w14:textId="77777777" w:rsidR="00B725A8" w:rsidRPr="003E511E" w:rsidRDefault="00B725A8" w:rsidP="000870FB">
            <w:pPr>
              <w:bidi w:val="0"/>
              <w:spacing w:line="240" w:lineRule="auto"/>
              <w:jc w:val="center"/>
              <w:rPr>
                <w:b/>
                <w:bCs/>
              </w:rPr>
            </w:pPr>
            <w:r w:rsidRPr="003E511E">
              <w:rPr>
                <w:rFonts w:cstheme="minorHAnsi"/>
                <w:sz w:val="16"/>
                <w:szCs w:val="16"/>
              </w:rPr>
              <w:t>0.0952</w:t>
            </w:r>
          </w:p>
        </w:tc>
        <w:tc>
          <w:tcPr>
            <w:tcW w:w="798" w:type="dxa"/>
            <w:tcBorders>
              <w:top w:val="single" w:sz="4" w:space="0" w:color="auto"/>
              <w:left w:val="single" w:sz="4" w:space="0" w:color="auto"/>
              <w:bottom w:val="nil"/>
              <w:right w:val="single" w:sz="4" w:space="0" w:color="auto"/>
            </w:tcBorders>
            <w:vAlign w:val="center"/>
            <w:hideMark/>
          </w:tcPr>
          <w:p w14:paraId="4BA2AFCB"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35</w:t>
            </w:r>
          </w:p>
        </w:tc>
        <w:tc>
          <w:tcPr>
            <w:tcW w:w="798" w:type="dxa"/>
            <w:tcBorders>
              <w:top w:val="single" w:sz="4" w:space="0" w:color="auto"/>
              <w:left w:val="single" w:sz="4" w:space="0" w:color="auto"/>
              <w:bottom w:val="nil"/>
              <w:right w:val="single" w:sz="4" w:space="0" w:color="auto"/>
            </w:tcBorders>
            <w:vAlign w:val="center"/>
            <w:hideMark/>
          </w:tcPr>
          <w:p w14:paraId="3B3ED151"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6</w:t>
            </w:r>
          </w:p>
        </w:tc>
        <w:tc>
          <w:tcPr>
            <w:tcW w:w="693" w:type="dxa"/>
            <w:tcBorders>
              <w:top w:val="single" w:sz="4" w:space="0" w:color="auto"/>
              <w:left w:val="single" w:sz="4" w:space="0" w:color="auto"/>
              <w:bottom w:val="nil"/>
              <w:right w:val="single" w:sz="4" w:space="0" w:color="auto"/>
            </w:tcBorders>
            <w:vAlign w:val="center"/>
            <w:hideMark/>
          </w:tcPr>
          <w:p w14:paraId="73F0F0B5"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7D4F3940" w14:textId="69B5EBA3"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r w:rsidR="003A38C5" w:rsidRPr="003E511E">
              <w:rPr>
                <w:rFonts w:cstheme="minorHAnsi"/>
                <w:sz w:val="16"/>
                <w:szCs w:val="16"/>
              </w:rPr>
              <w:t>003</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635442DC" w14:textId="77777777" w:rsidR="00B725A8" w:rsidRPr="003E511E" w:rsidRDefault="00B725A8" w:rsidP="000870FB">
            <w:pPr>
              <w:bidi w:val="0"/>
              <w:spacing w:line="240" w:lineRule="auto"/>
              <w:jc w:val="center"/>
              <w:rPr>
                <w:b/>
                <w:bCs/>
              </w:rPr>
            </w:pPr>
            <w:r w:rsidRPr="003E511E">
              <w:rPr>
                <w:rFonts w:cstheme="minorHAnsi"/>
                <w:sz w:val="16"/>
                <w:szCs w:val="16"/>
              </w:rPr>
              <w:t>0.1064</w:t>
            </w:r>
          </w:p>
        </w:tc>
        <w:tc>
          <w:tcPr>
            <w:tcW w:w="889" w:type="dxa"/>
            <w:tcBorders>
              <w:top w:val="single" w:sz="4" w:space="0" w:color="auto"/>
              <w:left w:val="single" w:sz="4" w:space="0" w:color="auto"/>
              <w:bottom w:val="nil"/>
              <w:right w:val="single" w:sz="4" w:space="0" w:color="auto"/>
            </w:tcBorders>
            <w:vAlign w:val="center"/>
            <w:hideMark/>
          </w:tcPr>
          <w:p w14:paraId="3295E071"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76</w:t>
            </w:r>
          </w:p>
        </w:tc>
        <w:tc>
          <w:tcPr>
            <w:tcW w:w="767" w:type="dxa"/>
            <w:tcBorders>
              <w:top w:val="single" w:sz="4" w:space="0" w:color="auto"/>
              <w:left w:val="single" w:sz="4" w:space="0" w:color="auto"/>
              <w:bottom w:val="nil"/>
              <w:right w:val="single" w:sz="4" w:space="0" w:color="auto"/>
            </w:tcBorders>
            <w:vAlign w:val="center"/>
            <w:hideMark/>
          </w:tcPr>
          <w:p w14:paraId="3AD025D2"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16</w:t>
            </w:r>
          </w:p>
        </w:tc>
        <w:tc>
          <w:tcPr>
            <w:tcW w:w="645" w:type="dxa"/>
            <w:tcBorders>
              <w:top w:val="single" w:sz="4" w:space="0" w:color="auto"/>
              <w:left w:val="single" w:sz="4" w:space="0" w:color="auto"/>
              <w:bottom w:val="nil"/>
              <w:right w:val="single" w:sz="4" w:space="0" w:color="auto"/>
            </w:tcBorders>
            <w:vAlign w:val="center"/>
            <w:hideMark/>
          </w:tcPr>
          <w:p w14:paraId="5E47A9CD"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7E4A065E" w14:textId="43C1A56B"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0.037</w:t>
            </w:r>
          </w:p>
        </w:tc>
      </w:tr>
      <w:tr w:rsidR="00E04A1E" w:rsidRPr="003E511E" w14:paraId="330AC695"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6EEC9"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368DD"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31CAC9F1" w14:textId="755659D9"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35.04</w:t>
            </w:r>
          </w:p>
        </w:tc>
        <w:tc>
          <w:tcPr>
            <w:tcW w:w="798" w:type="dxa"/>
            <w:tcBorders>
              <w:top w:val="nil"/>
              <w:left w:val="single" w:sz="4" w:space="0" w:color="auto"/>
              <w:bottom w:val="single" w:sz="4" w:space="0" w:color="auto"/>
              <w:right w:val="single" w:sz="4" w:space="0" w:color="auto"/>
            </w:tcBorders>
            <w:vAlign w:val="bottom"/>
            <w:hideMark/>
          </w:tcPr>
          <w:p w14:paraId="4BB1EC5B" w14:textId="05298DC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5.92</w:t>
            </w:r>
          </w:p>
        </w:tc>
        <w:tc>
          <w:tcPr>
            <w:tcW w:w="693" w:type="dxa"/>
            <w:tcBorders>
              <w:top w:val="nil"/>
              <w:left w:val="single" w:sz="4" w:space="0" w:color="auto"/>
              <w:bottom w:val="single" w:sz="4" w:space="0" w:color="auto"/>
              <w:right w:val="single" w:sz="4" w:space="0" w:color="auto"/>
            </w:tcBorders>
            <w:vAlign w:val="bottom"/>
            <w:hideMark/>
          </w:tcPr>
          <w:p w14:paraId="03C535AE" w14:textId="1D2BE798"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1.04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FA906CA"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2763E29"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tcPr>
          <w:p w14:paraId="1D3B8F60" w14:textId="46847CAC"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75.79</w:t>
            </w:r>
          </w:p>
        </w:tc>
        <w:tc>
          <w:tcPr>
            <w:tcW w:w="767" w:type="dxa"/>
            <w:tcBorders>
              <w:top w:val="nil"/>
              <w:left w:val="single" w:sz="4" w:space="0" w:color="auto"/>
              <w:bottom w:val="single" w:sz="4" w:space="0" w:color="auto"/>
              <w:right w:val="single" w:sz="4" w:space="0" w:color="auto"/>
            </w:tcBorders>
            <w:vAlign w:val="bottom"/>
          </w:tcPr>
          <w:p w14:paraId="10F81F9C" w14:textId="63AFADF8"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16.43</w:t>
            </w:r>
          </w:p>
        </w:tc>
        <w:tc>
          <w:tcPr>
            <w:tcW w:w="645" w:type="dxa"/>
            <w:tcBorders>
              <w:top w:val="nil"/>
              <w:left w:val="single" w:sz="4" w:space="0" w:color="auto"/>
              <w:bottom w:val="single" w:sz="4" w:space="0" w:color="auto"/>
              <w:right w:val="single" w:sz="4" w:space="0" w:color="auto"/>
            </w:tcBorders>
            <w:vAlign w:val="bottom"/>
          </w:tcPr>
          <w:p w14:paraId="19E14CF6" w14:textId="65B1FAFA"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23010" w14:textId="77777777" w:rsidR="00E04A1E" w:rsidRPr="003E511E" w:rsidRDefault="00E04A1E" w:rsidP="000870FB">
            <w:pPr>
              <w:bidi w:val="0"/>
              <w:spacing w:line="240" w:lineRule="auto"/>
              <w:jc w:val="center"/>
              <w:rPr>
                <w:rFonts w:cstheme="minorHAnsi"/>
                <w:sz w:val="16"/>
                <w:szCs w:val="16"/>
              </w:rPr>
            </w:pPr>
          </w:p>
        </w:tc>
      </w:tr>
      <w:tr w:rsidR="00B725A8" w:rsidRPr="003E511E" w14:paraId="74F19263"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3F7103D7" w14:textId="77777777" w:rsidR="00B725A8" w:rsidRPr="003E511E" w:rsidRDefault="00B725A8" w:rsidP="000870FB">
            <w:pPr>
              <w:bidi w:val="0"/>
              <w:spacing w:line="240" w:lineRule="auto"/>
              <w:jc w:val="center"/>
              <w:rPr>
                <w:b/>
                <w:bCs/>
              </w:rPr>
            </w:pPr>
            <w:r w:rsidRPr="003E511E">
              <w:rPr>
                <w:rFonts w:cstheme="minorHAnsi"/>
                <w:sz w:val="16"/>
                <w:szCs w:val="16"/>
              </w:rPr>
              <w:t>Newman et al. (1937)</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DAD3468" w14:textId="77777777" w:rsidR="00B725A8" w:rsidRPr="003E511E" w:rsidRDefault="00B725A8" w:rsidP="000870FB">
            <w:pPr>
              <w:bidi w:val="0"/>
              <w:spacing w:line="240" w:lineRule="auto"/>
              <w:jc w:val="center"/>
              <w:rPr>
                <w:b/>
                <w:bCs/>
              </w:rPr>
            </w:pPr>
            <w:r w:rsidRPr="003E511E">
              <w:rPr>
                <w:rFonts w:cstheme="minorHAnsi"/>
                <w:sz w:val="16"/>
                <w:szCs w:val="16"/>
              </w:rPr>
              <w:t>0.19</w:t>
            </w:r>
          </w:p>
        </w:tc>
        <w:tc>
          <w:tcPr>
            <w:tcW w:w="798" w:type="dxa"/>
            <w:tcBorders>
              <w:top w:val="single" w:sz="4" w:space="0" w:color="auto"/>
              <w:left w:val="single" w:sz="4" w:space="0" w:color="auto"/>
              <w:bottom w:val="nil"/>
              <w:right w:val="single" w:sz="4" w:space="0" w:color="auto"/>
            </w:tcBorders>
            <w:vAlign w:val="center"/>
            <w:hideMark/>
          </w:tcPr>
          <w:p w14:paraId="28C069CD"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34</w:t>
            </w:r>
          </w:p>
        </w:tc>
        <w:tc>
          <w:tcPr>
            <w:tcW w:w="798" w:type="dxa"/>
            <w:tcBorders>
              <w:top w:val="single" w:sz="4" w:space="0" w:color="auto"/>
              <w:left w:val="single" w:sz="4" w:space="0" w:color="auto"/>
              <w:bottom w:val="nil"/>
              <w:right w:val="single" w:sz="4" w:space="0" w:color="auto"/>
            </w:tcBorders>
            <w:vAlign w:val="center"/>
            <w:hideMark/>
          </w:tcPr>
          <w:p w14:paraId="78A7A63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13</w:t>
            </w:r>
          </w:p>
        </w:tc>
        <w:tc>
          <w:tcPr>
            <w:tcW w:w="693" w:type="dxa"/>
            <w:tcBorders>
              <w:top w:val="single" w:sz="4" w:space="0" w:color="auto"/>
              <w:left w:val="single" w:sz="4" w:space="0" w:color="auto"/>
              <w:bottom w:val="nil"/>
              <w:right w:val="single" w:sz="4" w:space="0" w:color="auto"/>
            </w:tcBorders>
            <w:vAlign w:val="center"/>
            <w:hideMark/>
          </w:tcPr>
          <w:p w14:paraId="52A0E738"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1D33BC5" w14:textId="14B65D69"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r w:rsidR="003A38C5" w:rsidRPr="003E511E">
              <w:rPr>
                <w:rFonts w:cstheme="minorHAnsi"/>
                <w:sz w:val="16"/>
                <w:szCs w:val="16"/>
              </w:rPr>
              <w:t>223</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FA8A1AD" w14:textId="77777777" w:rsidR="00B725A8" w:rsidRPr="003E511E" w:rsidRDefault="00B725A8" w:rsidP="000870FB">
            <w:pPr>
              <w:bidi w:val="0"/>
              <w:spacing w:line="240" w:lineRule="auto"/>
              <w:jc w:val="center"/>
              <w:rPr>
                <w:b/>
                <w:bCs/>
              </w:rPr>
            </w:pPr>
            <w:r w:rsidRPr="003E511E">
              <w:rPr>
                <w:rFonts w:cstheme="minorHAnsi"/>
                <w:sz w:val="16"/>
                <w:szCs w:val="16"/>
              </w:rPr>
              <w:t>0.1100</w:t>
            </w:r>
          </w:p>
        </w:tc>
        <w:tc>
          <w:tcPr>
            <w:tcW w:w="889" w:type="dxa"/>
            <w:tcBorders>
              <w:top w:val="single" w:sz="4" w:space="0" w:color="auto"/>
              <w:left w:val="single" w:sz="4" w:space="0" w:color="auto"/>
              <w:bottom w:val="nil"/>
              <w:right w:val="single" w:sz="4" w:space="0" w:color="auto"/>
            </w:tcBorders>
            <w:vAlign w:val="center"/>
            <w:hideMark/>
          </w:tcPr>
          <w:p w14:paraId="234F2AA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39</w:t>
            </w:r>
          </w:p>
        </w:tc>
        <w:tc>
          <w:tcPr>
            <w:tcW w:w="767" w:type="dxa"/>
            <w:tcBorders>
              <w:top w:val="single" w:sz="4" w:space="0" w:color="auto"/>
              <w:left w:val="single" w:sz="4" w:space="0" w:color="auto"/>
              <w:bottom w:val="nil"/>
              <w:right w:val="single" w:sz="4" w:space="0" w:color="auto"/>
            </w:tcBorders>
            <w:vAlign w:val="center"/>
            <w:hideMark/>
          </w:tcPr>
          <w:p w14:paraId="2F248ACF"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11</w:t>
            </w:r>
          </w:p>
        </w:tc>
        <w:tc>
          <w:tcPr>
            <w:tcW w:w="645" w:type="dxa"/>
            <w:tcBorders>
              <w:top w:val="single" w:sz="4" w:space="0" w:color="auto"/>
              <w:left w:val="single" w:sz="4" w:space="0" w:color="auto"/>
              <w:bottom w:val="nil"/>
              <w:right w:val="single" w:sz="4" w:space="0" w:color="auto"/>
            </w:tcBorders>
            <w:vAlign w:val="center"/>
            <w:hideMark/>
          </w:tcPr>
          <w:p w14:paraId="27EDF2E1"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E8B66BF" w14:textId="2AE6FED7"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2.399</w:t>
            </w:r>
          </w:p>
        </w:tc>
      </w:tr>
      <w:tr w:rsidR="00E04A1E" w:rsidRPr="003E511E" w14:paraId="6ADA733F"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89DA78"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8F2D33"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68C5BDE3" w14:textId="6CD4EABE"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33.44</w:t>
            </w:r>
          </w:p>
        </w:tc>
        <w:tc>
          <w:tcPr>
            <w:tcW w:w="798" w:type="dxa"/>
            <w:tcBorders>
              <w:top w:val="nil"/>
              <w:left w:val="single" w:sz="4" w:space="0" w:color="auto"/>
              <w:bottom w:val="single" w:sz="4" w:space="0" w:color="auto"/>
              <w:right w:val="single" w:sz="4" w:space="0" w:color="auto"/>
            </w:tcBorders>
            <w:vAlign w:val="bottom"/>
            <w:hideMark/>
          </w:tcPr>
          <w:p w14:paraId="0512AECC" w14:textId="59B42121"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14.13</w:t>
            </w:r>
          </w:p>
        </w:tc>
        <w:tc>
          <w:tcPr>
            <w:tcW w:w="693" w:type="dxa"/>
            <w:tcBorders>
              <w:top w:val="nil"/>
              <w:left w:val="single" w:sz="4" w:space="0" w:color="auto"/>
              <w:bottom w:val="single" w:sz="4" w:space="0" w:color="auto"/>
              <w:right w:val="single" w:sz="4" w:space="0" w:color="auto"/>
            </w:tcBorders>
            <w:vAlign w:val="bottom"/>
            <w:hideMark/>
          </w:tcPr>
          <w:p w14:paraId="38C868DB" w14:textId="22FFAB9B"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2.44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7B6B5B7E"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60A1EAFB"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3EC082EA" w14:textId="056D8733"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39.99</w:t>
            </w:r>
          </w:p>
        </w:tc>
        <w:tc>
          <w:tcPr>
            <w:tcW w:w="767" w:type="dxa"/>
            <w:tcBorders>
              <w:top w:val="nil"/>
              <w:left w:val="single" w:sz="4" w:space="0" w:color="auto"/>
              <w:bottom w:val="single" w:sz="4" w:space="0" w:color="auto"/>
              <w:right w:val="single" w:sz="4" w:space="0" w:color="auto"/>
            </w:tcBorders>
            <w:vAlign w:val="bottom"/>
            <w:hideMark/>
          </w:tcPr>
          <w:p w14:paraId="7A6B1BC7" w14:textId="4F532D39"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9.03</w:t>
            </w:r>
          </w:p>
        </w:tc>
        <w:tc>
          <w:tcPr>
            <w:tcW w:w="645" w:type="dxa"/>
            <w:tcBorders>
              <w:top w:val="nil"/>
              <w:left w:val="single" w:sz="4" w:space="0" w:color="auto"/>
              <w:bottom w:val="single" w:sz="4" w:space="0" w:color="auto"/>
              <w:right w:val="single" w:sz="4" w:space="0" w:color="auto"/>
            </w:tcBorders>
            <w:vAlign w:val="bottom"/>
            <w:hideMark/>
          </w:tcPr>
          <w:p w14:paraId="7A159A26" w14:textId="650F5575"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C7A38F" w14:textId="77777777" w:rsidR="00E04A1E" w:rsidRPr="003E511E" w:rsidRDefault="00E04A1E" w:rsidP="000870FB">
            <w:pPr>
              <w:bidi w:val="0"/>
              <w:spacing w:line="240" w:lineRule="auto"/>
              <w:jc w:val="center"/>
              <w:rPr>
                <w:rFonts w:cstheme="minorHAnsi"/>
                <w:sz w:val="16"/>
                <w:szCs w:val="16"/>
              </w:rPr>
            </w:pPr>
          </w:p>
        </w:tc>
      </w:tr>
      <w:tr w:rsidR="00B725A8" w:rsidRPr="003E511E" w14:paraId="3D45F546"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598430F8" w14:textId="77777777" w:rsidR="00B725A8" w:rsidRPr="003E511E" w:rsidRDefault="00B725A8" w:rsidP="000870FB">
            <w:pPr>
              <w:bidi w:val="0"/>
              <w:spacing w:line="240" w:lineRule="auto"/>
              <w:jc w:val="center"/>
              <w:rPr>
                <w:b/>
                <w:bCs/>
              </w:rPr>
            </w:pPr>
            <w:proofErr w:type="spellStart"/>
            <w:r w:rsidRPr="003E511E">
              <w:rPr>
                <w:rFonts w:cstheme="minorHAnsi"/>
                <w:sz w:val="16"/>
                <w:szCs w:val="16"/>
              </w:rPr>
              <w:t>Bouterwek</w:t>
            </w:r>
            <w:proofErr w:type="spellEnd"/>
            <w:r w:rsidRPr="003E511E">
              <w:rPr>
                <w:rFonts w:cstheme="minorHAnsi"/>
                <w:sz w:val="16"/>
                <w:szCs w:val="16"/>
              </w:rPr>
              <w:t xml:space="preserve"> (1938)</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F578850" w14:textId="77777777" w:rsidR="00B725A8" w:rsidRPr="003E511E" w:rsidRDefault="00B725A8" w:rsidP="000870FB">
            <w:pPr>
              <w:bidi w:val="0"/>
              <w:spacing w:line="240" w:lineRule="auto"/>
              <w:jc w:val="center"/>
              <w:rPr>
                <w:b/>
                <w:bCs/>
              </w:rPr>
            </w:pPr>
            <w:r w:rsidRPr="003E511E">
              <w:rPr>
                <w:rFonts w:cstheme="minorHAnsi"/>
                <w:sz w:val="16"/>
                <w:szCs w:val="16"/>
              </w:rPr>
              <w:t>0.1885</w:t>
            </w:r>
          </w:p>
        </w:tc>
        <w:tc>
          <w:tcPr>
            <w:tcW w:w="798" w:type="dxa"/>
            <w:tcBorders>
              <w:top w:val="single" w:sz="4" w:space="0" w:color="auto"/>
              <w:left w:val="single" w:sz="4" w:space="0" w:color="auto"/>
              <w:bottom w:val="nil"/>
              <w:right w:val="single" w:sz="4" w:space="0" w:color="auto"/>
            </w:tcBorders>
            <w:vAlign w:val="center"/>
            <w:hideMark/>
          </w:tcPr>
          <w:p w14:paraId="1C154652"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80</w:t>
            </w:r>
          </w:p>
        </w:tc>
        <w:tc>
          <w:tcPr>
            <w:tcW w:w="798" w:type="dxa"/>
            <w:tcBorders>
              <w:top w:val="single" w:sz="4" w:space="0" w:color="auto"/>
              <w:left w:val="single" w:sz="4" w:space="0" w:color="auto"/>
              <w:bottom w:val="nil"/>
              <w:right w:val="single" w:sz="4" w:space="0" w:color="auto"/>
            </w:tcBorders>
            <w:vAlign w:val="center"/>
            <w:hideMark/>
          </w:tcPr>
          <w:p w14:paraId="773788C9"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38</w:t>
            </w:r>
          </w:p>
        </w:tc>
        <w:tc>
          <w:tcPr>
            <w:tcW w:w="693" w:type="dxa"/>
            <w:tcBorders>
              <w:top w:val="single" w:sz="4" w:space="0" w:color="auto"/>
              <w:left w:val="single" w:sz="4" w:space="0" w:color="auto"/>
              <w:bottom w:val="nil"/>
              <w:right w:val="single" w:sz="4" w:space="0" w:color="auto"/>
            </w:tcBorders>
            <w:vAlign w:val="center"/>
            <w:hideMark/>
          </w:tcPr>
          <w:p w14:paraId="28876E6C"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4</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EA3F22F" w14:textId="5F046B6F" w:rsidR="00B725A8" w:rsidRPr="003E511E" w:rsidRDefault="003A38C5" w:rsidP="000870FB">
            <w:pPr>
              <w:bidi w:val="0"/>
              <w:spacing w:line="240" w:lineRule="auto"/>
              <w:jc w:val="center"/>
              <w:rPr>
                <w:rFonts w:cstheme="minorHAnsi"/>
                <w:sz w:val="16"/>
                <w:szCs w:val="16"/>
              </w:rPr>
            </w:pPr>
            <w:r w:rsidRPr="003E511E">
              <w:rPr>
                <w:rFonts w:cstheme="minorHAnsi"/>
                <w:sz w:val="16"/>
                <w:szCs w:val="16"/>
              </w:rPr>
              <w:t>1.122</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228EE3D2" w14:textId="77777777" w:rsidR="00B725A8" w:rsidRPr="003E511E" w:rsidRDefault="00B725A8" w:rsidP="000870FB">
            <w:pPr>
              <w:bidi w:val="0"/>
              <w:spacing w:line="240" w:lineRule="auto"/>
              <w:jc w:val="center"/>
              <w:rPr>
                <w:b/>
                <w:bCs/>
              </w:rPr>
            </w:pPr>
            <w:r w:rsidRPr="003E511E">
              <w:rPr>
                <w:rFonts w:cstheme="minorHAnsi"/>
                <w:sz w:val="16"/>
                <w:szCs w:val="16"/>
              </w:rPr>
              <w:t>0.1714</w:t>
            </w:r>
          </w:p>
        </w:tc>
        <w:tc>
          <w:tcPr>
            <w:tcW w:w="889" w:type="dxa"/>
            <w:tcBorders>
              <w:top w:val="single" w:sz="4" w:space="0" w:color="auto"/>
              <w:left w:val="single" w:sz="4" w:space="0" w:color="auto"/>
              <w:bottom w:val="nil"/>
              <w:right w:val="single" w:sz="4" w:space="0" w:color="auto"/>
            </w:tcBorders>
            <w:vAlign w:val="center"/>
            <w:hideMark/>
          </w:tcPr>
          <w:p w14:paraId="5EC6B4BF"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23</w:t>
            </w:r>
          </w:p>
        </w:tc>
        <w:tc>
          <w:tcPr>
            <w:tcW w:w="767" w:type="dxa"/>
            <w:tcBorders>
              <w:top w:val="single" w:sz="4" w:space="0" w:color="auto"/>
              <w:left w:val="single" w:sz="4" w:space="0" w:color="auto"/>
              <w:bottom w:val="nil"/>
              <w:right w:val="single" w:sz="4" w:space="0" w:color="auto"/>
            </w:tcBorders>
            <w:vAlign w:val="center"/>
            <w:hideMark/>
          </w:tcPr>
          <w:p w14:paraId="0810EBD7"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12</w:t>
            </w:r>
          </w:p>
        </w:tc>
        <w:tc>
          <w:tcPr>
            <w:tcW w:w="645" w:type="dxa"/>
            <w:tcBorders>
              <w:top w:val="single" w:sz="4" w:space="0" w:color="auto"/>
              <w:left w:val="single" w:sz="4" w:space="0" w:color="auto"/>
              <w:bottom w:val="nil"/>
              <w:right w:val="single" w:sz="4" w:space="0" w:color="auto"/>
            </w:tcBorders>
            <w:vAlign w:val="center"/>
            <w:hideMark/>
          </w:tcPr>
          <w:p w14:paraId="0C345287"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4E4EBA17" w14:textId="3DA77266"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3.203</w:t>
            </w:r>
          </w:p>
        </w:tc>
      </w:tr>
      <w:tr w:rsidR="00E04A1E" w:rsidRPr="003E511E" w14:paraId="04329FDD"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DF4E01"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C05274"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11282108" w14:textId="03545C79"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81.88</w:t>
            </w:r>
          </w:p>
        </w:tc>
        <w:tc>
          <w:tcPr>
            <w:tcW w:w="798" w:type="dxa"/>
            <w:tcBorders>
              <w:top w:val="nil"/>
              <w:left w:val="single" w:sz="4" w:space="0" w:color="auto"/>
              <w:bottom w:val="single" w:sz="4" w:space="0" w:color="auto"/>
              <w:right w:val="single" w:sz="4" w:space="0" w:color="auto"/>
            </w:tcBorders>
            <w:vAlign w:val="bottom"/>
            <w:hideMark/>
          </w:tcPr>
          <w:p w14:paraId="4B87F12B" w14:textId="12EBC76E"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34.24</w:t>
            </w:r>
          </w:p>
        </w:tc>
        <w:tc>
          <w:tcPr>
            <w:tcW w:w="693" w:type="dxa"/>
            <w:tcBorders>
              <w:top w:val="nil"/>
              <w:left w:val="single" w:sz="4" w:space="0" w:color="auto"/>
              <w:bottom w:val="single" w:sz="4" w:space="0" w:color="auto"/>
              <w:right w:val="single" w:sz="4" w:space="0" w:color="auto"/>
            </w:tcBorders>
            <w:vAlign w:val="bottom"/>
            <w:hideMark/>
          </w:tcPr>
          <w:p w14:paraId="393BE07A" w14:textId="3367E21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5.88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91F8AB3"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A18E1D2"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079C2B9B" w14:textId="6CB6BD19"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24.26</w:t>
            </w:r>
          </w:p>
        </w:tc>
        <w:tc>
          <w:tcPr>
            <w:tcW w:w="767" w:type="dxa"/>
            <w:tcBorders>
              <w:top w:val="nil"/>
              <w:left w:val="single" w:sz="4" w:space="0" w:color="auto"/>
              <w:bottom w:val="single" w:sz="4" w:space="0" w:color="auto"/>
              <w:right w:val="single" w:sz="4" w:space="0" w:color="auto"/>
            </w:tcBorders>
            <w:vAlign w:val="bottom"/>
            <w:hideMark/>
          </w:tcPr>
          <w:p w14:paraId="0D418585" w14:textId="30127DBD"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9.48</w:t>
            </w:r>
          </w:p>
        </w:tc>
        <w:tc>
          <w:tcPr>
            <w:tcW w:w="645" w:type="dxa"/>
            <w:tcBorders>
              <w:top w:val="nil"/>
              <w:left w:val="single" w:sz="4" w:space="0" w:color="auto"/>
              <w:bottom w:val="single" w:sz="4" w:space="0" w:color="auto"/>
              <w:right w:val="single" w:sz="4" w:space="0" w:color="auto"/>
            </w:tcBorders>
            <w:vAlign w:val="bottom"/>
            <w:hideMark/>
          </w:tcPr>
          <w:p w14:paraId="25ABF93D" w14:textId="3CFA0637"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855C4C" w14:textId="77777777" w:rsidR="00E04A1E" w:rsidRPr="003E511E" w:rsidRDefault="00E04A1E" w:rsidP="000870FB">
            <w:pPr>
              <w:bidi w:val="0"/>
              <w:spacing w:line="240" w:lineRule="auto"/>
              <w:jc w:val="center"/>
              <w:rPr>
                <w:rFonts w:cstheme="minorHAnsi"/>
                <w:sz w:val="16"/>
                <w:szCs w:val="16"/>
              </w:rPr>
            </w:pPr>
          </w:p>
        </w:tc>
      </w:tr>
      <w:tr w:rsidR="00B725A8" w:rsidRPr="003E511E" w14:paraId="7B8ECE6F"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52B8301" w14:textId="77777777" w:rsidR="00B725A8" w:rsidRPr="003E511E" w:rsidRDefault="00B725A8" w:rsidP="000870FB">
            <w:pPr>
              <w:bidi w:val="0"/>
              <w:spacing w:line="240" w:lineRule="auto"/>
              <w:jc w:val="center"/>
              <w:rPr>
                <w:b/>
                <w:bCs/>
              </w:rPr>
            </w:pPr>
            <w:r w:rsidRPr="003E511E">
              <w:rPr>
                <w:rFonts w:cstheme="minorHAnsi"/>
                <w:sz w:val="16"/>
                <w:szCs w:val="16"/>
              </w:rPr>
              <w:t>Rife (1940)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114D8D2A" w14:textId="77777777" w:rsidR="00B725A8" w:rsidRPr="003E511E" w:rsidRDefault="00B725A8" w:rsidP="000870FB">
            <w:pPr>
              <w:bidi w:val="0"/>
              <w:spacing w:line="240" w:lineRule="auto"/>
              <w:jc w:val="center"/>
              <w:rPr>
                <w:b/>
                <w:bCs/>
              </w:rPr>
            </w:pPr>
            <w:r w:rsidRPr="003E511E">
              <w:rPr>
                <w:rFonts w:cstheme="minorHAnsi"/>
                <w:sz w:val="16"/>
                <w:szCs w:val="16"/>
              </w:rPr>
              <w:t>0.1188</w:t>
            </w:r>
          </w:p>
        </w:tc>
        <w:tc>
          <w:tcPr>
            <w:tcW w:w="798" w:type="dxa"/>
            <w:tcBorders>
              <w:top w:val="single" w:sz="4" w:space="0" w:color="auto"/>
              <w:left w:val="single" w:sz="4" w:space="0" w:color="auto"/>
              <w:bottom w:val="nil"/>
              <w:right w:val="single" w:sz="4" w:space="0" w:color="auto"/>
            </w:tcBorders>
            <w:vAlign w:val="center"/>
            <w:hideMark/>
          </w:tcPr>
          <w:p w14:paraId="672D48E4"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176</w:t>
            </w:r>
          </w:p>
        </w:tc>
        <w:tc>
          <w:tcPr>
            <w:tcW w:w="798" w:type="dxa"/>
            <w:tcBorders>
              <w:top w:val="single" w:sz="4" w:space="0" w:color="auto"/>
              <w:left w:val="single" w:sz="4" w:space="0" w:color="auto"/>
              <w:bottom w:val="nil"/>
              <w:right w:val="single" w:sz="4" w:space="0" w:color="auto"/>
            </w:tcBorders>
            <w:vAlign w:val="center"/>
            <w:hideMark/>
          </w:tcPr>
          <w:p w14:paraId="4F523B5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41</w:t>
            </w:r>
          </w:p>
        </w:tc>
        <w:tc>
          <w:tcPr>
            <w:tcW w:w="693" w:type="dxa"/>
            <w:tcBorders>
              <w:top w:val="single" w:sz="4" w:space="0" w:color="auto"/>
              <w:left w:val="single" w:sz="4" w:space="0" w:color="auto"/>
              <w:bottom w:val="nil"/>
              <w:right w:val="single" w:sz="4" w:space="0" w:color="auto"/>
            </w:tcBorders>
            <w:vAlign w:val="center"/>
            <w:hideMark/>
          </w:tcPr>
          <w:p w14:paraId="20BBD473"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6</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0D1F0B4" w14:textId="71C12080" w:rsidR="00B725A8" w:rsidRPr="003E511E" w:rsidRDefault="003A38C5" w:rsidP="000870FB">
            <w:pPr>
              <w:bidi w:val="0"/>
              <w:spacing w:line="240" w:lineRule="auto"/>
              <w:jc w:val="center"/>
              <w:rPr>
                <w:rFonts w:cstheme="minorHAnsi"/>
                <w:sz w:val="16"/>
                <w:szCs w:val="16"/>
              </w:rPr>
            </w:pPr>
            <w:r w:rsidRPr="003E511E">
              <w:rPr>
                <w:rFonts w:cstheme="minorHAnsi"/>
                <w:sz w:val="16"/>
                <w:szCs w:val="16"/>
              </w:rPr>
              <w:t>0.061</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10C1AAE" w14:textId="77777777" w:rsidR="00B725A8" w:rsidRPr="003E511E" w:rsidRDefault="00B725A8" w:rsidP="000870FB">
            <w:pPr>
              <w:bidi w:val="0"/>
              <w:spacing w:line="240" w:lineRule="auto"/>
              <w:jc w:val="center"/>
              <w:rPr>
                <w:b/>
                <w:bCs/>
              </w:rPr>
            </w:pPr>
            <w:r w:rsidRPr="003E511E">
              <w:rPr>
                <w:rFonts w:cstheme="minorHAnsi"/>
                <w:sz w:val="16"/>
                <w:szCs w:val="16"/>
              </w:rPr>
              <w:t>0.1541</w:t>
            </w:r>
          </w:p>
        </w:tc>
        <w:tc>
          <w:tcPr>
            <w:tcW w:w="889" w:type="dxa"/>
            <w:tcBorders>
              <w:top w:val="single" w:sz="4" w:space="0" w:color="auto"/>
              <w:left w:val="single" w:sz="4" w:space="0" w:color="auto"/>
              <w:bottom w:val="nil"/>
              <w:right w:val="single" w:sz="4" w:space="0" w:color="auto"/>
            </w:tcBorders>
            <w:vAlign w:val="center"/>
            <w:hideMark/>
          </w:tcPr>
          <w:p w14:paraId="786877A0"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104</w:t>
            </w:r>
          </w:p>
        </w:tc>
        <w:tc>
          <w:tcPr>
            <w:tcW w:w="767" w:type="dxa"/>
            <w:tcBorders>
              <w:top w:val="single" w:sz="4" w:space="0" w:color="auto"/>
              <w:left w:val="single" w:sz="4" w:space="0" w:color="auto"/>
              <w:bottom w:val="nil"/>
              <w:right w:val="single" w:sz="4" w:space="0" w:color="auto"/>
            </w:tcBorders>
            <w:vAlign w:val="center"/>
            <w:hideMark/>
          </w:tcPr>
          <w:p w14:paraId="5AC21D0D"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39</w:t>
            </w:r>
          </w:p>
        </w:tc>
        <w:tc>
          <w:tcPr>
            <w:tcW w:w="645" w:type="dxa"/>
            <w:tcBorders>
              <w:top w:val="single" w:sz="4" w:space="0" w:color="auto"/>
              <w:left w:val="single" w:sz="4" w:space="0" w:color="auto"/>
              <w:bottom w:val="nil"/>
              <w:right w:val="single" w:sz="4" w:space="0" w:color="auto"/>
            </w:tcBorders>
            <w:vAlign w:val="center"/>
            <w:hideMark/>
          </w:tcPr>
          <w:p w14:paraId="63E15329"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6404B1F" w14:textId="74D49D45"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0.804</w:t>
            </w:r>
          </w:p>
        </w:tc>
      </w:tr>
      <w:tr w:rsidR="00E04A1E" w:rsidRPr="003E511E" w14:paraId="0B1B3D30"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9260ED"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D2D73"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7AE58E4F" w14:textId="5CD8C903"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176.48</w:t>
            </w:r>
          </w:p>
        </w:tc>
        <w:tc>
          <w:tcPr>
            <w:tcW w:w="798" w:type="dxa"/>
            <w:tcBorders>
              <w:top w:val="nil"/>
              <w:left w:val="single" w:sz="4" w:space="0" w:color="auto"/>
              <w:bottom w:val="single" w:sz="4" w:space="0" w:color="auto"/>
              <w:right w:val="single" w:sz="4" w:space="0" w:color="auto"/>
            </w:tcBorders>
            <w:vAlign w:val="bottom"/>
            <w:hideMark/>
          </w:tcPr>
          <w:p w14:paraId="53915E84" w14:textId="537D36E6"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40.04</w:t>
            </w:r>
          </w:p>
        </w:tc>
        <w:tc>
          <w:tcPr>
            <w:tcW w:w="693" w:type="dxa"/>
            <w:tcBorders>
              <w:top w:val="nil"/>
              <w:left w:val="single" w:sz="4" w:space="0" w:color="auto"/>
              <w:bottom w:val="single" w:sz="4" w:space="0" w:color="auto"/>
              <w:right w:val="single" w:sz="4" w:space="0" w:color="auto"/>
            </w:tcBorders>
            <w:vAlign w:val="bottom"/>
            <w:hideMark/>
          </w:tcPr>
          <w:p w14:paraId="0AE3C480" w14:textId="4896F1D7"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6.48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EF60E1B"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20881713"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1FE9F1A5" w14:textId="70A6229B"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105.47</w:t>
            </w:r>
          </w:p>
        </w:tc>
        <w:tc>
          <w:tcPr>
            <w:tcW w:w="767" w:type="dxa"/>
            <w:tcBorders>
              <w:top w:val="nil"/>
              <w:left w:val="single" w:sz="4" w:space="0" w:color="auto"/>
              <w:bottom w:val="single" w:sz="4" w:space="0" w:color="auto"/>
              <w:right w:val="single" w:sz="4" w:space="0" w:color="auto"/>
            </w:tcBorders>
            <w:vAlign w:val="bottom"/>
            <w:hideMark/>
          </w:tcPr>
          <w:p w14:paraId="6CE81431" w14:textId="50648C45"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36.06</w:t>
            </w:r>
          </w:p>
        </w:tc>
        <w:tc>
          <w:tcPr>
            <w:tcW w:w="645" w:type="dxa"/>
            <w:tcBorders>
              <w:top w:val="nil"/>
              <w:left w:val="single" w:sz="4" w:space="0" w:color="auto"/>
              <w:bottom w:val="single" w:sz="4" w:space="0" w:color="auto"/>
              <w:right w:val="single" w:sz="4" w:space="0" w:color="auto"/>
            </w:tcBorders>
            <w:vAlign w:val="bottom"/>
            <w:hideMark/>
          </w:tcPr>
          <w:p w14:paraId="1E5B800F" w14:textId="31381B65"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C746D" w14:textId="77777777" w:rsidR="00E04A1E" w:rsidRPr="003E511E" w:rsidRDefault="00E04A1E" w:rsidP="000870FB">
            <w:pPr>
              <w:bidi w:val="0"/>
              <w:spacing w:line="240" w:lineRule="auto"/>
              <w:jc w:val="center"/>
              <w:rPr>
                <w:rFonts w:cstheme="minorHAnsi"/>
                <w:sz w:val="16"/>
                <w:szCs w:val="16"/>
              </w:rPr>
            </w:pPr>
          </w:p>
        </w:tc>
      </w:tr>
      <w:tr w:rsidR="00B725A8" w:rsidRPr="003E511E" w14:paraId="0A65083C"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F0707C5" w14:textId="77777777" w:rsidR="00B725A8" w:rsidRPr="003E511E" w:rsidRDefault="00B725A8" w:rsidP="000870FB">
            <w:pPr>
              <w:bidi w:val="0"/>
              <w:spacing w:line="240" w:lineRule="auto"/>
              <w:jc w:val="center"/>
              <w:rPr>
                <w:b/>
                <w:bCs/>
              </w:rPr>
            </w:pPr>
            <w:proofErr w:type="spellStart"/>
            <w:r w:rsidRPr="003E511E">
              <w:rPr>
                <w:rFonts w:cstheme="minorHAnsi"/>
                <w:sz w:val="16"/>
                <w:szCs w:val="16"/>
              </w:rPr>
              <w:t>Thyss</w:t>
            </w:r>
            <w:proofErr w:type="spellEnd"/>
            <w:r w:rsidRPr="003E511E">
              <w:rPr>
                <w:rFonts w:cstheme="minorHAnsi"/>
                <w:sz w:val="16"/>
                <w:szCs w:val="16"/>
              </w:rPr>
              <w:t xml:space="preserve"> (1946)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BC1E649" w14:textId="77777777" w:rsidR="00B725A8" w:rsidRPr="003E511E" w:rsidRDefault="00B725A8" w:rsidP="000870FB">
            <w:pPr>
              <w:bidi w:val="0"/>
              <w:spacing w:line="240" w:lineRule="auto"/>
              <w:jc w:val="center"/>
              <w:rPr>
                <w:b/>
                <w:bCs/>
              </w:rPr>
            </w:pPr>
            <w:r w:rsidRPr="003E511E">
              <w:rPr>
                <w:rFonts w:cstheme="minorHAnsi"/>
                <w:sz w:val="16"/>
                <w:szCs w:val="16"/>
              </w:rPr>
              <w:t>0.1845</w:t>
            </w:r>
          </w:p>
        </w:tc>
        <w:tc>
          <w:tcPr>
            <w:tcW w:w="798" w:type="dxa"/>
            <w:tcBorders>
              <w:top w:val="single" w:sz="4" w:space="0" w:color="auto"/>
              <w:left w:val="single" w:sz="4" w:space="0" w:color="auto"/>
              <w:bottom w:val="nil"/>
              <w:right w:val="single" w:sz="4" w:space="0" w:color="auto"/>
            </w:tcBorders>
            <w:vAlign w:val="center"/>
            <w:hideMark/>
          </w:tcPr>
          <w:p w14:paraId="18AC5092"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72</w:t>
            </w:r>
          </w:p>
        </w:tc>
        <w:tc>
          <w:tcPr>
            <w:tcW w:w="798" w:type="dxa"/>
            <w:tcBorders>
              <w:top w:val="single" w:sz="4" w:space="0" w:color="auto"/>
              <w:left w:val="single" w:sz="4" w:space="0" w:color="auto"/>
              <w:bottom w:val="nil"/>
              <w:right w:val="single" w:sz="4" w:space="0" w:color="auto"/>
            </w:tcBorders>
            <w:vAlign w:val="center"/>
            <w:hideMark/>
          </w:tcPr>
          <w:p w14:paraId="259BA08C"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24</w:t>
            </w:r>
          </w:p>
        </w:tc>
        <w:tc>
          <w:tcPr>
            <w:tcW w:w="693" w:type="dxa"/>
            <w:tcBorders>
              <w:top w:val="single" w:sz="4" w:space="0" w:color="auto"/>
              <w:left w:val="single" w:sz="4" w:space="0" w:color="auto"/>
              <w:bottom w:val="nil"/>
              <w:right w:val="single" w:sz="4" w:space="0" w:color="auto"/>
            </w:tcBorders>
            <w:vAlign w:val="center"/>
            <w:hideMark/>
          </w:tcPr>
          <w:p w14:paraId="5E6AD47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7</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366404F" w14:textId="7300B283" w:rsidR="00B725A8" w:rsidRPr="003E511E" w:rsidRDefault="003A38C5" w:rsidP="000870FB">
            <w:pPr>
              <w:bidi w:val="0"/>
              <w:spacing w:line="240" w:lineRule="auto"/>
              <w:jc w:val="center"/>
              <w:rPr>
                <w:rFonts w:cstheme="minorHAnsi"/>
                <w:sz w:val="16"/>
                <w:szCs w:val="16"/>
              </w:rPr>
            </w:pPr>
            <w:r w:rsidRPr="003E511E">
              <w:rPr>
                <w:rFonts w:cstheme="minorHAnsi"/>
                <w:sz w:val="16"/>
                <w:szCs w:val="16"/>
              </w:rPr>
              <w:t>1.634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44BDF76F" w14:textId="77777777" w:rsidR="00B725A8" w:rsidRPr="003E511E" w:rsidRDefault="00B725A8" w:rsidP="000870FB">
            <w:pPr>
              <w:bidi w:val="0"/>
              <w:spacing w:line="240" w:lineRule="auto"/>
              <w:jc w:val="center"/>
              <w:rPr>
                <w:b/>
                <w:bCs/>
              </w:rPr>
            </w:pPr>
            <w:r w:rsidRPr="003E511E">
              <w:rPr>
                <w:rFonts w:cstheme="minorHAnsi"/>
                <w:sz w:val="16"/>
                <w:szCs w:val="16"/>
              </w:rPr>
              <w:t>0.1628</w:t>
            </w:r>
          </w:p>
        </w:tc>
        <w:tc>
          <w:tcPr>
            <w:tcW w:w="889" w:type="dxa"/>
            <w:tcBorders>
              <w:top w:val="single" w:sz="4" w:space="0" w:color="auto"/>
              <w:left w:val="single" w:sz="4" w:space="0" w:color="auto"/>
              <w:bottom w:val="nil"/>
              <w:right w:val="single" w:sz="4" w:space="0" w:color="auto"/>
            </w:tcBorders>
            <w:vAlign w:val="center"/>
            <w:hideMark/>
          </w:tcPr>
          <w:p w14:paraId="46CA23E8"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60</w:t>
            </w:r>
          </w:p>
        </w:tc>
        <w:tc>
          <w:tcPr>
            <w:tcW w:w="767" w:type="dxa"/>
            <w:tcBorders>
              <w:top w:val="single" w:sz="4" w:space="0" w:color="auto"/>
              <w:left w:val="single" w:sz="4" w:space="0" w:color="auto"/>
              <w:bottom w:val="nil"/>
              <w:right w:val="single" w:sz="4" w:space="0" w:color="auto"/>
            </w:tcBorders>
            <w:vAlign w:val="center"/>
            <w:hideMark/>
          </w:tcPr>
          <w:p w14:paraId="53D0592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24</w:t>
            </w:r>
          </w:p>
        </w:tc>
        <w:tc>
          <w:tcPr>
            <w:tcW w:w="645" w:type="dxa"/>
            <w:tcBorders>
              <w:top w:val="single" w:sz="4" w:space="0" w:color="auto"/>
              <w:left w:val="single" w:sz="4" w:space="0" w:color="auto"/>
              <w:bottom w:val="nil"/>
              <w:right w:val="single" w:sz="4" w:space="0" w:color="auto"/>
            </w:tcBorders>
            <w:vAlign w:val="center"/>
            <w:hideMark/>
          </w:tcPr>
          <w:p w14:paraId="7AF990F2"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33A9B4F" w14:textId="29BA9807"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0.43</w:t>
            </w:r>
          </w:p>
        </w:tc>
      </w:tr>
      <w:tr w:rsidR="00E04A1E" w:rsidRPr="003E511E" w14:paraId="6BD75C4E" w14:textId="77777777" w:rsidTr="00E04A1E">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F993CD"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80D8A"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071C60D2" w14:textId="1D82C3D0"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69.82</w:t>
            </w:r>
          </w:p>
        </w:tc>
        <w:tc>
          <w:tcPr>
            <w:tcW w:w="798" w:type="dxa"/>
            <w:tcBorders>
              <w:top w:val="nil"/>
              <w:left w:val="single" w:sz="4" w:space="0" w:color="auto"/>
              <w:bottom w:val="single" w:sz="4" w:space="0" w:color="auto"/>
              <w:right w:val="single" w:sz="4" w:space="0" w:color="auto"/>
            </w:tcBorders>
            <w:vAlign w:val="bottom"/>
            <w:hideMark/>
          </w:tcPr>
          <w:p w14:paraId="66BB0B2A" w14:textId="306407AD"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28.35</w:t>
            </w:r>
          </w:p>
        </w:tc>
        <w:tc>
          <w:tcPr>
            <w:tcW w:w="693" w:type="dxa"/>
            <w:tcBorders>
              <w:top w:val="nil"/>
              <w:left w:val="single" w:sz="4" w:space="0" w:color="auto"/>
              <w:bottom w:val="single" w:sz="4" w:space="0" w:color="auto"/>
              <w:right w:val="single" w:sz="4" w:space="0" w:color="auto"/>
            </w:tcBorders>
            <w:vAlign w:val="bottom"/>
            <w:hideMark/>
          </w:tcPr>
          <w:p w14:paraId="30A830E9" w14:textId="485315C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4.82</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F692EA4"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412F14CE"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463E0AC3" w14:textId="168FF17A"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60.86</w:t>
            </w:r>
          </w:p>
        </w:tc>
        <w:tc>
          <w:tcPr>
            <w:tcW w:w="767" w:type="dxa"/>
            <w:tcBorders>
              <w:top w:val="nil"/>
              <w:left w:val="single" w:sz="4" w:space="0" w:color="auto"/>
              <w:bottom w:val="single" w:sz="4" w:space="0" w:color="auto"/>
              <w:right w:val="single" w:sz="4" w:space="0" w:color="auto"/>
            </w:tcBorders>
            <w:vAlign w:val="bottom"/>
            <w:hideMark/>
          </w:tcPr>
          <w:p w14:paraId="552FB235" w14:textId="5CB36858"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22.28</w:t>
            </w:r>
          </w:p>
        </w:tc>
        <w:tc>
          <w:tcPr>
            <w:tcW w:w="645" w:type="dxa"/>
            <w:tcBorders>
              <w:top w:val="nil"/>
              <w:left w:val="single" w:sz="4" w:space="0" w:color="auto"/>
              <w:bottom w:val="single" w:sz="4" w:space="0" w:color="auto"/>
              <w:right w:val="single" w:sz="4" w:space="0" w:color="auto"/>
            </w:tcBorders>
            <w:vAlign w:val="bottom"/>
            <w:hideMark/>
          </w:tcPr>
          <w:p w14:paraId="21D46D27" w14:textId="28CC1F25"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C3919" w14:textId="77777777" w:rsidR="00E04A1E" w:rsidRPr="003E511E" w:rsidRDefault="00E04A1E" w:rsidP="000870FB">
            <w:pPr>
              <w:bidi w:val="0"/>
              <w:spacing w:line="240" w:lineRule="auto"/>
              <w:jc w:val="center"/>
              <w:rPr>
                <w:rFonts w:cstheme="minorHAnsi"/>
                <w:sz w:val="16"/>
                <w:szCs w:val="16"/>
              </w:rPr>
            </w:pPr>
          </w:p>
        </w:tc>
      </w:tr>
      <w:tr w:rsidR="00B725A8" w:rsidRPr="003E511E" w14:paraId="4FFB97EF"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3FFD0FA7" w14:textId="77777777" w:rsidR="00B725A8" w:rsidRPr="003E511E" w:rsidRDefault="00B725A8" w:rsidP="000870FB">
            <w:pPr>
              <w:bidi w:val="0"/>
              <w:spacing w:line="240" w:lineRule="auto"/>
              <w:jc w:val="center"/>
              <w:rPr>
                <w:b/>
                <w:bCs/>
              </w:rPr>
            </w:pPr>
            <w:r w:rsidRPr="003E511E">
              <w:rPr>
                <w:rFonts w:cstheme="minorHAnsi"/>
                <w:sz w:val="16"/>
                <w:szCs w:val="16"/>
              </w:rPr>
              <w:t>Rife (1950)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A4E421F" w14:textId="77777777" w:rsidR="00B725A8" w:rsidRPr="003E511E" w:rsidRDefault="00B725A8" w:rsidP="000870FB">
            <w:pPr>
              <w:bidi w:val="0"/>
              <w:spacing w:line="240" w:lineRule="auto"/>
              <w:jc w:val="center"/>
              <w:rPr>
                <w:b/>
                <w:bCs/>
              </w:rPr>
            </w:pPr>
            <w:r w:rsidRPr="003E511E">
              <w:rPr>
                <w:rFonts w:cstheme="minorHAnsi"/>
                <w:sz w:val="16"/>
                <w:szCs w:val="16"/>
              </w:rPr>
              <w:t>0.1283</w:t>
            </w:r>
          </w:p>
        </w:tc>
        <w:tc>
          <w:tcPr>
            <w:tcW w:w="798" w:type="dxa"/>
            <w:tcBorders>
              <w:top w:val="single" w:sz="4" w:space="0" w:color="auto"/>
              <w:left w:val="single" w:sz="4" w:space="0" w:color="auto"/>
              <w:bottom w:val="nil"/>
              <w:right w:val="single" w:sz="4" w:space="0" w:color="auto"/>
            </w:tcBorders>
            <w:vAlign w:val="center"/>
            <w:hideMark/>
          </w:tcPr>
          <w:p w14:paraId="574B91E7"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261</w:t>
            </w:r>
          </w:p>
        </w:tc>
        <w:tc>
          <w:tcPr>
            <w:tcW w:w="798" w:type="dxa"/>
            <w:tcBorders>
              <w:top w:val="single" w:sz="4" w:space="0" w:color="auto"/>
              <w:left w:val="single" w:sz="4" w:space="0" w:color="auto"/>
              <w:bottom w:val="nil"/>
              <w:right w:val="single" w:sz="4" w:space="0" w:color="auto"/>
            </w:tcBorders>
            <w:vAlign w:val="center"/>
            <w:hideMark/>
          </w:tcPr>
          <w:p w14:paraId="09292150"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76</w:t>
            </w:r>
          </w:p>
        </w:tc>
        <w:tc>
          <w:tcPr>
            <w:tcW w:w="693" w:type="dxa"/>
            <w:tcBorders>
              <w:top w:val="single" w:sz="4" w:space="0" w:color="auto"/>
              <w:left w:val="single" w:sz="4" w:space="0" w:color="auto"/>
              <w:bottom w:val="nil"/>
              <w:right w:val="single" w:sz="4" w:space="0" w:color="auto"/>
            </w:tcBorders>
            <w:vAlign w:val="center"/>
            <w:hideMark/>
          </w:tcPr>
          <w:p w14:paraId="09EFBE1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6</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D5C9C39" w14:textId="0722594F"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3.</w:t>
            </w:r>
            <w:r w:rsidR="003A38C5" w:rsidRPr="003E511E">
              <w:rPr>
                <w:rFonts w:cstheme="minorHAnsi"/>
                <w:sz w:val="16"/>
                <w:szCs w:val="16"/>
              </w:rPr>
              <w:t>749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4E21A0F" w14:textId="77777777" w:rsidR="00B725A8" w:rsidRPr="003E511E" w:rsidRDefault="00B725A8" w:rsidP="000870FB">
            <w:pPr>
              <w:bidi w:val="0"/>
              <w:spacing w:line="240" w:lineRule="auto"/>
              <w:jc w:val="center"/>
              <w:rPr>
                <w:b/>
                <w:bCs/>
              </w:rPr>
            </w:pPr>
            <w:r w:rsidRPr="003E511E">
              <w:rPr>
                <w:rFonts w:cstheme="minorHAnsi"/>
                <w:sz w:val="16"/>
                <w:szCs w:val="16"/>
              </w:rPr>
              <w:t>0.1161</w:t>
            </w:r>
          </w:p>
        </w:tc>
        <w:tc>
          <w:tcPr>
            <w:tcW w:w="889" w:type="dxa"/>
            <w:tcBorders>
              <w:top w:val="single" w:sz="4" w:space="0" w:color="auto"/>
              <w:left w:val="single" w:sz="4" w:space="0" w:color="auto"/>
              <w:bottom w:val="nil"/>
              <w:right w:val="single" w:sz="4" w:space="0" w:color="auto"/>
            </w:tcBorders>
            <w:vAlign w:val="center"/>
            <w:hideMark/>
          </w:tcPr>
          <w:p w14:paraId="210EAC1C"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164</w:t>
            </w:r>
          </w:p>
        </w:tc>
        <w:tc>
          <w:tcPr>
            <w:tcW w:w="767" w:type="dxa"/>
            <w:tcBorders>
              <w:top w:val="single" w:sz="4" w:space="0" w:color="auto"/>
              <w:left w:val="single" w:sz="4" w:space="0" w:color="auto"/>
              <w:bottom w:val="nil"/>
              <w:right w:val="single" w:sz="4" w:space="0" w:color="auto"/>
            </w:tcBorders>
            <w:vAlign w:val="center"/>
            <w:hideMark/>
          </w:tcPr>
          <w:p w14:paraId="4AED6EFC"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45</w:t>
            </w:r>
          </w:p>
        </w:tc>
        <w:tc>
          <w:tcPr>
            <w:tcW w:w="645" w:type="dxa"/>
            <w:tcBorders>
              <w:top w:val="single" w:sz="4" w:space="0" w:color="auto"/>
              <w:left w:val="single" w:sz="4" w:space="0" w:color="auto"/>
              <w:bottom w:val="nil"/>
              <w:right w:val="single" w:sz="4" w:space="0" w:color="auto"/>
            </w:tcBorders>
            <w:vAlign w:val="center"/>
            <w:hideMark/>
          </w:tcPr>
          <w:p w14:paraId="11C797F6"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11D66C0" w14:textId="77E948D3" w:rsidR="00B725A8" w:rsidRPr="003E511E" w:rsidRDefault="00E04A1E" w:rsidP="000870FB">
            <w:pPr>
              <w:bidi w:val="0"/>
              <w:spacing w:line="240" w:lineRule="auto"/>
              <w:jc w:val="center"/>
              <w:rPr>
                <w:rFonts w:cstheme="minorHAnsi"/>
                <w:sz w:val="16"/>
                <w:szCs w:val="16"/>
              </w:rPr>
            </w:pPr>
            <w:r w:rsidRPr="003E511E">
              <w:rPr>
                <w:rFonts w:cstheme="minorHAnsi"/>
                <w:sz w:val="16"/>
                <w:szCs w:val="16"/>
              </w:rPr>
              <w:t>2.281</w:t>
            </w:r>
          </w:p>
        </w:tc>
      </w:tr>
      <w:tr w:rsidR="00E04A1E" w:rsidRPr="003E511E" w14:paraId="639D895E"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0090E8"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C3C907"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74040CF3" w14:textId="7D35E3DB"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265.66</w:t>
            </w:r>
          </w:p>
        </w:tc>
        <w:tc>
          <w:tcPr>
            <w:tcW w:w="798" w:type="dxa"/>
            <w:tcBorders>
              <w:top w:val="nil"/>
              <w:left w:val="single" w:sz="4" w:space="0" w:color="auto"/>
              <w:bottom w:val="single" w:sz="4" w:space="0" w:color="auto"/>
              <w:right w:val="single" w:sz="4" w:space="0" w:color="auto"/>
            </w:tcBorders>
            <w:vAlign w:val="bottom"/>
            <w:hideMark/>
          </w:tcPr>
          <w:p w14:paraId="5A71BD56" w14:textId="3A962B37"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66.68</w:t>
            </w:r>
          </w:p>
        </w:tc>
        <w:tc>
          <w:tcPr>
            <w:tcW w:w="693" w:type="dxa"/>
            <w:tcBorders>
              <w:top w:val="nil"/>
              <w:left w:val="single" w:sz="4" w:space="0" w:color="auto"/>
              <w:bottom w:val="single" w:sz="4" w:space="0" w:color="auto"/>
              <w:right w:val="single" w:sz="4" w:space="0" w:color="auto"/>
            </w:tcBorders>
            <w:vAlign w:val="bottom"/>
            <w:hideMark/>
          </w:tcPr>
          <w:p w14:paraId="58797E35" w14:textId="030F28AF"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10.66</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7EB9BA8"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4BF6528"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2D98834D" w14:textId="18363D26"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166.43</w:t>
            </w:r>
          </w:p>
        </w:tc>
        <w:tc>
          <w:tcPr>
            <w:tcW w:w="767" w:type="dxa"/>
            <w:tcBorders>
              <w:top w:val="nil"/>
              <w:left w:val="single" w:sz="4" w:space="0" w:color="auto"/>
              <w:bottom w:val="single" w:sz="4" w:space="0" w:color="auto"/>
              <w:right w:val="single" w:sz="4" w:space="0" w:color="auto"/>
            </w:tcBorders>
            <w:vAlign w:val="bottom"/>
            <w:hideMark/>
          </w:tcPr>
          <w:p w14:paraId="4EF1FDA9" w14:textId="40AA608E"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40.14</w:t>
            </w:r>
          </w:p>
        </w:tc>
        <w:tc>
          <w:tcPr>
            <w:tcW w:w="645" w:type="dxa"/>
            <w:tcBorders>
              <w:top w:val="nil"/>
              <w:left w:val="single" w:sz="4" w:space="0" w:color="auto"/>
              <w:bottom w:val="single" w:sz="4" w:space="0" w:color="auto"/>
              <w:right w:val="single" w:sz="4" w:space="0" w:color="auto"/>
            </w:tcBorders>
            <w:vAlign w:val="bottom"/>
            <w:hideMark/>
          </w:tcPr>
          <w:p w14:paraId="349D0A52" w14:textId="366A802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1C209" w14:textId="77777777" w:rsidR="00E04A1E" w:rsidRPr="003E511E" w:rsidRDefault="00E04A1E" w:rsidP="000870FB">
            <w:pPr>
              <w:bidi w:val="0"/>
              <w:spacing w:line="240" w:lineRule="auto"/>
              <w:jc w:val="center"/>
              <w:rPr>
                <w:rFonts w:cstheme="minorHAnsi"/>
                <w:sz w:val="16"/>
                <w:szCs w:val="16"/>
              </w:rPr>
            </w:pPr>
          </w:p>
        </w:tc>
      </w:tr>
      <w:tr w:rsidR="00B725A8" w:rsidRPr="003E511E" w14:paraId="2101CBC4"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DABBA89" w14:textId="77777777" w:rsidR="00B725A8" w:rsidRPr="003E511E" w:rsidRDefault="00B725A8" w:rsidP="000870FB">
            <w:pPr>
              <w:bidi w:val="0"/>
              <w:spacing w:line="240" w:lineRule="auto"/>
              <w:jc w:val="center"/>
              <w:rPr>
                <w:b/>
                <w:bCs/>
              </w:rPr>
            </w:pPr>
            <w:r w:rsidRPr="003E511E">
              <w:rPr>
                <w:rFonts w:cstheme="minorHAnsi"/>
                <w:sz w:val="16"/>
                <w:szCs w:val="16"/>
              </w:rPr>
              <w:t>Dechaume (1957)</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01FD603" w14:textId="77777777" w:rsidR="00B725A8" w:rsidRPr="003E511E" w:rsidRDefault="00B725A8" w:rsidP="000870FB">
            <w:pPr>
              <w:bidi w:val="0"/>
              <w:spacing w:line="240" w:lineRule="auto"/>
              <w:jc w:val="center"/>
              <w:rPr>
                <w:b/>
                <w:bCs/>
              </w:rPr>
            </w:pPr>
            <w:r w:rsidRPr="003E511E">
              <w:rPr>
                <w:rFonts w:cstheme="minorHAnsi"/>
                <w:sz w:val="16"/>
                <w:szCs w:val="16"/>
              </w:rPr>
              <w:t>0.2424</w:t>
            </w:r>
          </w:p>
        </w:tc>
        <w:tc>
          <w:tcPr>
            <w:tcW w:w="798" w:type="dxa"/>
            <w:tcBorders>
              <w:top w:val="single" w:sz="4" w:space="0" w:color="auto"/>
              <w:left w:val="single" w:sz="4" w:space="0" w:color="auto"/>
              <w:bottom w:val="nil"/>
              <w:right w:val="single" w:sz="4" w:space="0" w:color="auto"/>
            </w:tcBorders>
            <w:vAlign w:val="center"/>
            <w:hideMark/>
          </w:tcPr>
          <w:p w14:paraId="50620C6D"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19</w:t>
            </w:r>
          </w:p>
        </w:tc>
        <w:tc>
          <w:tcPr>
            <w:tcW w:w="798" w:type="dxa"/>
            <w:tcBorders>
              <w:top w:val="single" w:sz="4" w:space="0" w:color="auto"/>
              <w:left w:val="single" w:sz="4" w:space="0" w:color="auto"/>
              <w:bottom w:val="nil"/>
              <w:right w:val="single" w:sz="4" w:space="0" w:color="auto"/>
            </w:tcBorders>
            <w:vAlign w:val="center"/>
            <w:hideMark/>
          </w:tcPr>
          <w:p w14:paraId="5C839B8B"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12</w:t>
            </w:r>
          </w:p>
        </w:tc>
        <w:tc>
          <w:tcPr>
            <w:tcW w:w="693" w:type="dxa"/>
            <w:tcBorders>
              <w:top w:val="single" w:sz="4" w:space="0" w:color="auto"/>
              <w:left w:val="single" w:sz="4" w:space="0" w:color="auto"/>
              <w:bottom w:val="nil"/>
              <w:right w:val="single" w:sz="4" w:space="0" w:color="auto"/>
            </w:tcBorders>
            <w:vAlign w:val="center"/>
            <w:hideMark/>
          </w:tcPr>
          <w:p w14:paraId="3FF31D8E"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CC1A64D" w14:textId="73351DE1"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0.07</w:t>
            </w:r>
            <w:r w:rsidR="003A38C5" w:rsidRPr="003E511E">
              <w:rPr>
                <w:rFonts w:cstheme="minorHAnsi"/>
                <w:sz w:val="16"/>
                <w:szCs w:val="16"/>
              </w:rPr>
              <w:t>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5C15D062" w14:textId="77777777" w:rsidR="00B725A8" w:rsidRPr="003E511E" w:rsidRDefault="00B725A8" w:rsidP="000870FB">
            <w:pPr>
              <w:bidi w:val="0"/>
              <w:spacing w:line="240" w:lineRule="auto"/>
              <w:jc w:val="center"/>
              <w:rPr>
                <w:b/>
                <w:bCs/>
              </w:rPr>
            </w:pPr>
            <w:r w:rsidRPr="003E511E">
              <w:rPr>
                <w:rFonts w:cstheme="minorHAnsi"/>
                <w:sz w:val="16"/>
                <w:szCs w:val="16"/>
              </w:rPr>
              <w:t>0.1970</w:t>
            </w:r>
          </w:p>
        </w:tc>
        <w:tc>
          <w:tcPr>
            <w:tcW w:w="889" w:type="dxa"/>
            <w:tcBorders>
              <w:top w:val="single" w:sz="4" w:space="0" w:color="auto"/>
              <w:left w:val="single" w:sz="4" w:space="0" w:color="auto"/>
              <w:bottom w:val="nil"/>
              <w:right w:val="single" w:sz="4" w:space="0" w:color="auto"/>
            </w:tcBorders>
            <w:vAlign w:val="center"/>
            <w:hideMark/>
          </w:tcPr>
          <w:p w14:paraId="4BE8158B"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21</w:t>
            </w:r>
          </w:p>
        </w:tc>
        <w:tc>
          <w:tcPr>
            <w:tcW w:w="767" w:type="dxa"/>
            <w:tcBorders>
              <w:top w:val="single" w:sz="4" w:space="0" w:color="auto"/>
              <w:left w:val="single" w:sz="4" w:space="0" w:color="auto"/>
              <w:bottom w:val="nil"/>
              <w:right w:val="single" w:sz="4" w:space="0" w:color="auto"/>
            </w:tcBorders>
            <w:vAlign w:val="center"/>
            <w:hideMark/>
          </w:tcPr>
          <w:p w14:paraId="218F5C73"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11</w:t>
            </w:r>
          </w:p>
        </w:tc>
        <w:tc>
          <w:tcPr>
            <w:tcW w:w="645" w:type="dxa"/>
            <w:tcBorders>
              <w:top w:val="single" w:sz="4" w:space="0" w:color="auto"/>
              <w:left w:val="single" w:sz="4" w:space="0" w:color="auto"/>
              <w:bottom w:val="nil"/>
              <w:right w:val="single" w:sz="4" w:space="0" w:color="auto"/>
            </w:tcBorders>
            <w:vAlign w:val="center"/>
            <w:hideMark/>
          </w:tcPr>
          <w:p w14:paraId="13DA7149"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E38B844" w14:textId="4C1AC859"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r w:rsidR="00E04A1E" w:rsidRPr="003E511E">
              <w:rPr>
                <w:rFonts w:cstheme="minorHAnsi"/>
                <w:sz w:val="16"/>
                <w:szCs w:val="16"/>
              </w:rPr>
              <w:t>.281</w:t>
            </w:r>
          </w:p>
        </w:tc>
      </w:tr>
      <w:tr w:rsidR="00E04A1E" w:rsidRPr="003E511E" w14:paraId="52700E7A"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2E77B"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74C3F"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462502AD" w14:textId="30E180EF"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19.30</w:t>
            </w:r>
          </w:p>
        </w:tc>
        <w:tc>
          <w:tcPr>
            <w:tcW w:w="798" w:type="dxa"/>
            <w:tcBorders>
              <w:top w:val="nil"/>
              <w:left w:val="single" w:sz="4" w:space="0" w:color="auto"/>
              <w:bottom w:val="single" w:sz="4" w:space="0" w:color="auto"/>
              <w:right w:val="single" w:sz="4" w:space="0" w:color="auto"/>
            </w:tcBorders>
            <w:vAlign w:val="bottom"/>
            <w:hideMark/>
          </w:tcPr>
          <w:p w14:paraId="14E46F02" w14:textId="0FB2038C"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11.39</w:t>
            </w:r>
          </w:p>
        </w:tc>
        <w:tc>
          <w:tcPr>
            <w:tcW w:w="693" w:type="dxa"/>
            <w:tcBorders>
              <w:top w:val="nil"/>
              <w:left w:val="single" w:sz="4" w:space="0" w:color="auto"/>
              <w:bottom w:val="single" w:sz="4" w:space="0" w:color="auto"/>
              <w:right w:val="single" w:sz="4" w:space="0" w:color="auto"/>
            </w:tcBorders>
            <w:vAlign w:val="bottom"/>
            <w:hideMark/>
          </w:tcPr>
          <w:p w14:paraId="1A835022" w14:textId="74334E3F"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2.30</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AA5E8DE"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9E34F30"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7061A34D" w14:textId="3F4E2005"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21.49</w:t>
            </w:r>
          </w:p>
        </w:tc>
        <w:tc>
          <w:tcPr>
            <w:tcW w:w="767" w:type="dxa"/>
            <w:tcBorders>
              <w:top w:val="nil"/>
              <w:left w:val="single" w:sz="4" w:space="0" w:color="auto"/>
              <w:bottom w:val="single" w:sz="4" w:space="0" w:color="auto"/>
              <w:right w:val="single" w:sz="4" w:space="0" w:color="auto"/>
            </w:tcBorders>
            <w:vAlign w:val="bottom"/>
            <w:hideMark/>
          </w:tcPr>
          <w:p w14:paraId="6CC2AA05" w14:textId="328AB8D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10.03</w:t>
            </w:r>
          </w:p>
        </w:tc>
        <w:tc>
          <w:tcPr>
            <w:tcW w:w="645" w:type="dxa"/>
            <w:tcBorders>
              <w:top w:val="nil"/>
              <w:left w:val="single" w:sz="4" w:space="0" w:color="auto"/>
              <w:bottom w:val="single" w:sz="4" w:space="0" w:color="auto"/>
              <w:right w:val="single" w:sz="4" w:space="0" w:color="auto"/>
            </w:tcBorders>
            <w:vAlign w:val="bottom"/>
            <w:hideMark/>
          </w:tcPr>
          <w:p w14:paraId="03017523" w14:textId="6E0EB1AF"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761CE" w14:textId="77777777" w:rsidR="00E04A1E" w:rsidRPr="003E511E" w:rsidRDefault="00E04A1E" w:rsidP="000870FB">
            <w:pPr>
              <w:bidi w:val="0"/>
              <w:spacing w:line="240" w:lineRule="auto"/>
              <w:jc w:val="center"/>
              <w:rPr>
                <w:rFonts w:cstheme="minorHAnsi"/>
                <w:sz w:val="16"/>
                <w:szCs w:val="16"/>
              </w:rPr>
            </w:pPr>
          </w:p>
        </w:tc>
      </w:tr>
      <w:tr w:rsidR="00B725A8" w:rsidRPr="003E511E" w14:paraId="5A588DED"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2FE84BB8" w14:textId="77777777" w:rsidR="00B725A8" w:rsidRPr="003E511E" w:rsidRDefault="00B725A8" w:rsidP="000870FB">
            <w:pPr>
              <w:bidi w:val="0"/>
              <w:spacing w:line="240" w:lineRule="auto"/>
              <w:jc w:val="center"/>
              <w:rPr>
                <w:b/>
                <w:bCs/>
              </w:rPr>
            </w:pPr>
            <w:proofErr w:type="spellStart"/>
            <w:r w:rsidRPr="003E511E">
              <w:rPr>
                <w:rFonts w:cstheme="minorHAnsi"/>
                <w:sz w:val="16"/>
                <w:szCs w:val="16"/>
              </w:rPr>
              <w:t>Zazzo</w:t>
            </w:r>
            <w:proofErr w:type="spellEnd"/>
            <w:r w:rsidRPr="003E511E">
              <w:rPr>
                <w:rFonts w:cstheme="minorHAnsi"/>
                <w:sz w:val="16"/>
                <w:szCs w:val="16"/>
              </w:rPr>
              <w:t xml:space="preserve"> (1960)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DAD8CCF" w14:textId="77777777" w:rsidR="00B725A8" w:rsidRPr="003E511E" w:rsidRDefault="00B725A8" w:rsidP="000870FB">
            <w:pPr>
              <w:bidi w:val="0"/>
              <w:spacing w:line="240" w:lineRule="auto"/>
              <w:jc w:val="center"/>
              <w:rPr>
                <w:b/>
                <w:bCs/>
              </w:rPr>
            </w:pPr>
            <w:r w:rsidRPr="003E511E">
              <w:rPr>
                <w:rFonts w:cstheme="minorHAnsi"/>
                <w:sz w:val="16"/>
                <w:szCs w:val="16"/>
              </w:rPr>
              <w:t>0.1332</w:t>
            </w:r>
          </w:p>
        </w:tc>
        <w:tc>
          <w:tcPr>
            <w:tcW w:w="798" w:type="dxa"/>
            <w:tcBorders>
              <w:top w:val="single" w:sz="4" w:space="0" w:color="auto"/>
              <w:left w:val="single" w:sz="4" w:space="0" w:color="auto"/>
              <w:bottom w:val="nil"/>
              <w:right w:val="single" w:sz="4" w:space="0" w:color="auto"/>
            </w:tcBorders>
            <w:vAlign w:val="center"/>
            <w:hideMark/>
          </w:tcPr>
          <w:p w14:paraId="05FFDF88"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199</w:t>
            </w:r>
          </w:p>
        </w:tc>
        <w:tc>
          <w:tcPr>
            <w:tcW w:w="798" w:type="dxa"/>
            <w:tcBorders>
              <w:top w:val="single" w:sz="4" w:space="0" w:color="auto"/>
              <w:left w:val="single" w:sz="4" w:space="0" w:color="auto"/>
              <w:bottom w:val="nil"/>
              <w:right w:val="single" w:sz="4" w:space="0" w:color="auto"/>
            </w:tcBorders>
            <w:vAlign w:val="center"/>
            <w:hideMark/>
          </w:tcPr>
          <w:p w14:paraId="442F2179"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51</w:t>
            </w:r>
          </w:p>
        </w:tc>
        <w:tc>
          <w:tcPr>
            <w:tcW w:w="693" w:type="dxa"/>
            <w:tcBorders>
              <w:top w:val="single" w:sz="4" w:space="0" w:color="auto"/>
              <w:left w:val="single" w:sz="4" w:space="0" w:color="auto"/>
              <w:bottom w:val="nil"/>
              <w:right w:val="single" w:sz="4" w:space="0" w:color="auto"/>
            </w:tcBorders>
            <w:vAlign w:val="center"/>
            <w:hideMark/>
          </w:tcPr>
          <w:p w14:paraId="5F23FA38"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9</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2431954" w14:textId="3F4578ED"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w:t>
            </w:r>
            <w:r w:rsidR="003A38C5" w:rsidRPr="003E511E">
              <w:rPr>
                <w:rFonts w:cstheme="minorHAnsi"/>
                <w:sz w:val="16"/>
                <w:szCs w:val="16"/>
              </w:rPr>
              <w:t>087</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632F5CF7" w14:textId="77777777" w:rsidR="00B725A8" w:rsidRPr="003E511E" w:rsidRDefault="00B725A8" w:rsidP="000870FB">
            <w:pPr>
              <w:bidi w:val="0"/>
              <w:spacing w:line="240" w:lineRule="auto"/>
              <w:jc w:val="center"/>
              <w:rPr>
                <w:b/>
                <w:bCs/>
              </w:rPr>
            </w:pPr>
            <w:r w:rsidRPr="003E511E">
              <w:rPr>
                <w:rFonts w:cstheme="minorHAnsi"/>
                <w:sz w:val="16"/>
                <w:szCs w:val="16"/>
              </w:rPr>
              <w:t>0.1090</w:t>
            </w:r>
          </w:p>
        </w:tc>
        <w:tc>
          <w:tcPr>
            <w:tcW w:w="889" w:type="dxa"/>
            <w:tcBorders>
              <w:top w:val="single" w:sz="4" w:space="0" w:color="auto"/>
              <w:left w:val="single" w:sz="4" w:space="0" w:color="auto"/>
              <w:bottom w:val="nil"/>
              <w:right w:val="single" w:sz="4" w:space="0" w:color="auto"/>
            </w:tcBorders>
            <w:vAlign w:val="center"/>
            <w:hideMark/>
          </w:tcPr>
          <w:p w14:paraId="2B0E6B71"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264</w:t>
            </w:r>
          </w:p>
        </w:tc>
        <w:tc>
          <w:tcPr>
            <w:tcW w:w="767" w:type="dxa"/>
            <w:tcBorders>
              <w:top w:val="single" w:sz="4" w:space="0" w:color="auto"/>
              <w:left w:val="single" w:sz="4" w:space="0" w:color="auto"/>
              <w:bottom w:val="nil"/>
              <w:right w:val="single" w:sz="4" w:space="0" w:color="auto"/>
            </w:tcBorders>
            <w:vAlign w:val="center"/>
            <w:hideMark/>
          </w:tcPr>
          <w:p w14:paraId="633C9442"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69</w:t>
            </w:r>
          </w:p>
        </w:tc>
        <w:tc>
          <w:tcPr>
            <w:tcW w:w="645" w:type="dxa"/>
            <w:tcBorders>
              <w:top w:val="single" w:sz="4" w:space="0" w:color="auto"/>
              <w:left w:val="single" w:sz="4" w:space="0" w:color="auto"/>
              <w:bottom w:val="nil"/>
              <w:right w:val="single" w:sz="4" w:space="0" w:color="auto"/>
            </w:tcBorders>
            <w:vAlign w:val="center"/>
            <w:hideMark/>
          </w:tcPr>
          <w:p w14:paraId="26108963"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3735389" w14:textId="08F1B850"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5.</w:t>
            </w:r>
            <w:r w:rsidR="00E04A1E" w:rsidRPr="003E511E">
              <w:rPr>
                <w:rFonts w:cstheme="minorHAnsi"/>
                <w:sz w:val="16"/>
                <w:szCs w:val="16"/>
              </w:rPr>
              <w:t>72</w:t>
            </w:r>
            <w:r w:rsidRPr="003E511E">
              <w:rPr>
                <w:rFonts w:cstheme="minorHAnsi"/>
                <w:sz w:val="16"/>
                <w:szCs w:val="16"/>
              </w:rPr>
              <w:t>**</w:t>
            </w:r>
          </w:p>
        </w:tc>
      </w:tr>
      <w:tr w:rsidR="00E04A1E" w:rsidRPr="003E511E" w14:paraId="0AAF2129"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9B12A"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E5999"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1760050C" w14:textId="10DAE1C6"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198.34</w:t>
            </w:r>
          </w:p>
        </w:tc>
        <w:tc>
          <w:tcPr>
            <w:tcW w:w="798" w:type="dxa"/>
            <w:tcBorders>
              <w:top w:val="nil"/>
              <w:left w:val="single" w:sz="4" w:space="0" w:color="auto"/>
              <w:bottom w:val="single" w:sz="4" w:space="0" w:color="auto"/>
              <w:right w:val="single" w:sz="4" w:space="0" w:color="auto"/>
            </w:tcBorders>
            <w:vAlign w:val="bottom"/>
            <w:hideMark/>
          </w:tcPr>
          <w:p w14:paraId="59AE5541" w14:textId="75817FBC"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52.32</w:t>
            </w:r>
          </w:p>
        </w:tc>
        <w:tc>
          <w:tcPr>
            <w:tcW w:w="693" w:type="dxa"/>
            <w:tcBorders>
              <w:top w:val="nil"/>
              <w:left w:val="single" w:sz="4" w:space="0" w:color="auto"/>
              <w:bottom w:val="single" w:sz="4" w:space="0" w:color="auto"/>
              <w:right w:val="single" w:sz="4" w:space="0" w:color="auto"/>
            </w:tcBorders>
            <w:vAlign w:val="bottom"/>
            <w:hideMark/>
          </w:tcPr>
          <w:p w14:paraId="10098BC9" w14:textId="35294685"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8.34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9446A72" w14:textId="77777777" w:rsidR="00E04A1E" w:rsidRPr="003E511E" w:rsidRDefault="00E04A1E"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0B47BBF"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16FC0A2F" w14:textId="42ED57D7"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268.54</w:t>
            </w:r>
          </w:p>
        </w:tc>
        <w:tc>
          <w:tcPr>
            <w:tcW w:w="767" w:type="dxa"/>
            <w:tcBorders>
              <w:top w:val="nil"/>
              <w:left w:val="single" w:sz="4" w:space="0" w:color="auto"/>
              <w:bottom w:val="single" w:sz="4" w:space="0" w:color="auto"/>
              <w:right w:val="single" w:sz="4" w:space="0" w:color="auto"/>
            </w:tcBorders>
            <w:vAlign w:val="bottom"/>
            <w:hideMark/>
          </w:tcPr>
          <w:p w14:paraId="5E1F5E9A" w14:textId="5B0F018C"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59.93</w:t>
            </w:r>
          </w:p>
        </w:tc>
        <w:tc>
          <w:tcPr>
            <w:tcW w:w="645" w:type="dxa"/>
            <w:tcBorders>
              <w:top w:val="nil"/>
              <w:left w:val="single" w:sz="4" w:space="0" w:color="auto"/>
              <w:bottom w:val="single" w:sz="4" w:space="0" w:color="auto"/>
              <w:right w:val="single" w:sz="4" w:space="0" w:color="auto"/>
            </w:tcBorders>
            <w:vAlign w:val="bottom"/>
            <w:hideMark/>
          </w:tcPr>
          <w:p w14:paraId="747D1641" w14:textId="51458578"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BB36C" w14:textId="77777777" w:rsidR="00E04A1E" w:rsidRPr="003E511E" w:rsidRDefault="00E04A1E" w:rsidP="000870FB">
            <w:pPr>
              <w:bidi w:val="0"/>
              <w:spacing w:line="240" w:lineRule="auto"/>
              <w:jc w:val="center"/>
              <w:rPr>
                <w:rFonts w:cstheme="minorHAnsi"/>
                <w:sz w:val="16"/>
                <w:szCs w:val="16"/>
              </w:rPr>
            </w:pPr>
          </w:p>
        </w:tc>
      </w:tr>
      <w:tr w:rsidR="00B725A8" w:rsidRPr="003E511E" w14:paraId="5BB56907"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7B97DD29" w14:textId="77777777" w:rsidR="00B725A8" w:rsidRPr="003E511E" w:rsidRDefault="00B725A8" w:rsidP="000870FB">
            <w:pPr>
              <w:bidi w:val="0"/>
              <w:spacing w:line="240" w:lineRule="auto"/>
              <w:jc w:val="center"/>
              <w:rPr>
                <w:b/>
                <w:bCs/>
              </w:rPr>
            </w:pPr>
            <w:r w:rsidRPr="003E511E">
              <w:rPr>
                <w:rFonts w:cstheme="minorHAnsi"/>
                <w:sz w:val="16"/>
                <w:szCs w:val="16"/>
              </w:rPr>
              <w:t>Carter-Saltzmann et al. (1976)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0C0C61BD" w14:textId="77777777" w:rsidR="00B725A8" w:rsidRPr="003E511E" w:rsidRDefault="00B725A8" w:rsidP="000870FB">
            <w:pPr>
              <w:bidi w:val="0"/>
              <w:spacing w:line="240" w:lineRule="auto"/>
              <w:jc w:val="center"/>
              <w:rPr>
                <w:b/>
                <w:bCs/>
              </w:rPr>
            </w:pPr>
            <w:r w:rsidRPr="003E511E">
              <w:rPr>
                <w:rFonts w:cstheme="minorHAnsi"/>
                <w:sz w:val="16"/>
                <w:szCs w:val="16"/>
              </w:rPr>
              <w:t>0.1711</w:t>
            </w:r>
          </w:p>
        </w:tc>
        <w:tc>
          <w:tcPr>
            <w:tcW w:w="798" w:type="dxa"/>
            <w:tcBorders>
              <w:top w:val="single" w:sz="4" w:space="0" w:color="auto"/>
              <w:left w:val="single" w:sz="4" w:space="0" w:color="auto"/>
              <w:bottom w:val="nil"/>
              <w:right w:val="single" w:sz="4" w:space="0" w:color="auto"/>
            </w:tcBorders>
            <w:vAlign w:val="center"/>
            <w:hideMark/>
          </w:tcPr>
          <w:p w14:paraId="520E3C3E"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132</w:t>
            </w:r>
          </w:p>
        </w:tc>
        <w:tc>
          <w:tcPr>
            <w:tcW w:w="798" w:type="dxa"/>
            <w:tcBorders>
              <w:top w:val="single" w:sz="4" w:space="0" w:color="auto"/>
              <w:left w:val="single" w:sz="4" w:space="0" w:color="auto"/>
              <w:bottom w:val="nil"/>
              <w:right w:val="single" w:sz="4" w:space="0" w:color="auto"/>
            </w:tcBorders>
            <w:vAlign w:val="center"/>
            <w:hideMark/>
          </w:tcPr>
          <w:p w14:paraId="0729F34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46</w:t>
            </w:r>
          </w:p>
        </w:tc>
        <w:tc>
          <w:tcPr>
            <w:tcW w:w="693" w:type="dxa"/>
            <w:tcBorders>
              <w:top w:val="single" w:sz="4" w:space="0" w:color="auto"/>
              <w:left w:val="single" w:sz="4" w:space="0" w:color="auto"/>
              <w:bottom w:val="nil"/>
              <w:right w:val="single" w:sz="4" w:space="0" w:color="auto"/>
            </w:tcBorders>
            <w:vAlign w:val="center"/>
            <w:hideMark/>
          </w:tcPr>
          <w:p w14:paraId="6F670C69"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9</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F5410A1" w14:textId="440FF529"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0.2</w:t>
            </w:r>
            <w:r w:rsidR="003A38C5" w:rsidRPr="003E511E">
              <w:rPr>
                <w:rFonts w:cstheme="minorHAnsi"/>
                <w:sz w:val="16"/>
                <w:szCs w:val="16"/>
              </w:rPr>
              <w:t>35</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70ECD53" w14:textId="77777777" w:rsidR="00B725A8" w:rsidRPr="003E511E" w:rsidRDefault="00B725A8" w:rsidP="000870FB">
            <w:pPr>
              <w:bidi w:val="0"/>
              <w:spacing w:line="240" w:lineRule="auto"/>
              <w:jc w:val="center"/>
              <w:rPr>
                <w:b/>
                <w:bCs/>
              </w:rPr>
            </w:pPr>
            <w:r w:rsidRPr="003E511E">
              <w:rPr>
                <w:rFonts w:cstheme="minorHAnsi"/>
                <w:sz w:val="16"/>
                <w:szCs w:val="16"/>
              </w:rPr>
              <w:t>0.1932</w:t>
            </w:r>
          </w:p>
        </w:tc>
        <w:tc>
          <w:tcPr>
            <w:tcW w:w="889" w:type="dxa"/>
            <w:tcBorders>
              <w:top w:val="single" w:sz="4" w:space="0" w:color="auto"/>
              <w:left w:val="single" w:sz="4" w:space="0" w:color="auto"/>
              <w:bottom w:val="nil"/>
              <w:right w:val="single" w:sz="4" w:space="0" w:color="auto"/>
            </w:tcBorders>
            <w:vAlign w:val="center"/>
            <w:hideMark/>
          </w:tcPr>
          <w:p w14:paraId="4DE7C504"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115</w:t>
            </w:r>
          </w:p>
        </w:tc>
        <w:tc>
          <w:tcPr>
            <w:tcW w:w="767" w:type="dxa"/>
            <w:tcBorders>
              <w:top w:val="single" w:sz="4" w:space="0" w:color="auto"/>
              <w:left w:val="single" w:sz="4" w:space="0" w:color="auto"/>
              <w:bottom w:val="nil"/>
              <w:right w:val="single" w:sz="4" w:space="0" w:color="auto"/>
            </w:tcBorders>
            <w:vAlign w:val="center"/>
            <w:hideMark/>
          </w:tcPr>
          <w:p w14:paraId="4F7DF874"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54</w:t>
            </w:r>
          </w:p>
        </w:tc>
        <w:tc>
          <w:tcPr>
            <w:tcW w:w="645" w:type="dxa"/>
            <w:tcBorders>
              <w:top w:val="single" w:sz="4" w:space="0" w:color="auto"/>
              <w:left w:val="single" w:sz="4" w:space="0" w:color="auto"/>
              <w:bottom w:val="nil"/>
              <w:right w:val="single" w:sz="4" w:space="0" w:color="auto"/>
            </w:tcBorders>
            <w:vAlign w:val="center"/>
            <w:hideMark/>
          </w:tcPr>
          <w:p w14:paraId="2EB1575A" w14:textId="77777777" w:rsidR="00B725A8" w:rsidRPr="003E511E" w:rsidRDefault="00B725A8" w:rsidP="000870FB">
            <w:pPr>
              <w:bidi w:val="0"/>
              <w:spacing w:line="240" w:lineRule="auto"/>
              <w:jc w:val="center"/>
              <w:rPr>
                <w:rFonts w:cstheme="minorHAnsi"/>
                <w:sz w:val="16"/>
                <w:szCs w:val="16"/>
              </w:rPr>
            </w:pPr>
            <w:r w:rsidRPr="003E511E">
              <w:rPr>
                <w:rFonts w:cstheme="minorHAnsi"/>
                <w:sz w:val="16"/>
                <w:szCs w:val="16"/>
              </w:rPr>
              <w:t>7</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470F009" w14:textId="0DE24A48" w:rsidR="00B725A8" w:rsidRPr="003E511E" w:rsidRDefault="00453A09" w:rsidP="000870FB">
            <w:pPr>
              <w:bidi w:val="0"/>
              <w:spacing w:line="240" w:lineRule="auto"/>
              <w:jc w:val="center"/>
              <w:rPr>
                <w:rFonts w:cstheme="minorHAnsi"/>
                <w:sz w:val="16"/>
                <w:szCs w:val="16"/>
              </w:rPr>
            </w:pPr>
            <w:r w:rsidRPr="003E511E">
              <w:rPr>
                <w:rFonts w:cstheme="minorHAnsi"/>
                <w:sz w:val="16"/>
                <w:szCs w:val="16"/>
              </w:rPr>
              <w:t>0.098</w:t>
            </w:r>
          </w:p>
        </w:tc>
      </w:tr>
      <w:tr w:rsidR="00E04A1E" w:rsidRPr="003E511E" w14:paraId="6C6F5AB9"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8B10A0" w14:textId="77777777" w:rsidR="00E04A1E" w:rsidRPr="003E511E" w:rsidRDefault="00E04A1E"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09B738" w14:textId="77777777" w:rsidR="00E04A1E" w:rsidRPr="003E511E" w:rsidRDefault="00E04A1E"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5AC6CB2A" w14:textId="5BF4FDFF"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130.95</w:t>
            </w:r>
          </w:p>
        </w:tc>
        <w:tc>
          <w:tcPr>
            <w:tcW w:w="798" w:type="dxa"/>
            <w:tcBorders>
              <w:top w:val="nil"/>
              <w:left w:val="single" w:sz="4" w:space="0" w:color="auto"/>
              <w:bottom w:val="single" w:sz="4" w:space="0" w:color="auto"/>
              <w:right w:val="single" w:sz="4" w:space="0" w:color="auto"/>
            </w:tcBorders>
            <w:vAlign w:val="bottom"/>
            <w:hideMark/>
          </w:tcPr>
          <w:p w14:paraId="176CF2B6" w14:textId="664C4DB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48.10</w:t>
            </w:r>
          </w:p>
        </w:tc>
        <w:tc>
          <w:tcPr>
            <w:tcW w:w="693" w:type="dxa"/>
            <w:tcBorders>
              <w:top w:val="nil"/>
              <w:left w:val="single" w:sz="4" w:space="0" w:color="auto"/>
              <w:bottom w:val="single" w:sz="4" w:space="0" w:color="auto"/>
              <w:right w:val="single" w:sz="4" w:space="0" w:color="auto"/>
            </w:tcBorders>
            <w:vAlign w:val="bottom"/>
            <w:hideMark/>
          </w:tcPr>
          <w:p w14:paraId="49A7EB89" w14:textId="75628D02" w:rsidR="00E04A1E" w:rsidRPr="003E511E" w:rsidRDefault="00E04A1E"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7.95</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A03C22F" w14:textId="77777777" w:rsidR="00E04A1E" w:rsidRPr="003E511E" w:rsidRDefault="00E04A1E" w:rsidP="000870FB">
            <w:pPr>
              <w:bidi w:val="0"/>
              <w:spacing w:line="240" w:lineRule="auto"/>
              <w:rPr>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D3D4FA2" w14:textId="77777777" w:rsidR="00E04A1E" w:rsidRPr="003E511E" w:rsidRDefault="00E04A1E"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0424A311" w14:textId="66092730" w:rsidR="00E04A1E" w:rsidRPr="003E511E" w:rsidRDefault="00E04A1E" w:rsidP="000870FB">
            <w:pPr>
              <w:bidi w:val="0"/>
              <w:spacing w:line="240" w:lineRule="auto"/>
              <w:ind w:left="720" w:hanging="720"/>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115.67</w:t>
            </w:r>
          </w:p>
        </w:tc>
        <w:tc>
          <w:tcPr>
            <w:tcW w:w="767" w:type="dxa"/>
            <w:tcBorders>
              <w:top w:val="nil"/>
              <w:left w:val="single" w:sz="4" w:space="0" w:color="auto"/>
              <w:bottom w:val="single" w:sz="4" w:space="0" w:color="auto"/>
              <w:right w:val="single" w:sz="4" w:space="0" w:color="auto"/>
            </w:tcBorders>
            <w:vAlign w:val="bottom"/>
            <w:hideMark/>
          </w:tcPr>
          <w:p w14:paraId="0C9072E9" w14:textId="630A72D1" w:rsidR="00E04A1E" w:rsidRPr="003E511E" w:rsidRDefault="00E04A1E" w:rsidP="000870FB">
            <w:pPr>
              <w:bidi w:val="0"/>
              <w:spacing w:line="240" w:lineRule="auto"/>
              <w:ind w:left="720" w:hanging="720"/>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52.66</w:t>
            </w:r>
          </w:p>
        </w:tc>
        <w:tc>
          <w:tcPr>
            <w:tcW w:w="645" w:type="dxa"/>
            <w:tcBorders>
              <w:top w:val="nil"/>
              <w:left w:val="single" w:sz="4" w:space="0" w:color="auto"/>
              <w:bottom w:val="single" w:sz="4" w:space="0" w:color="auto"/>
              <w:right w:val="single" w:sz="4" w:space="0" w:color="auto"/>
            </w:tcBorders>
            <w:vAlign w:val="bottom"/>
            <w:hideMark/>
          </w:tcPr>
          <w:p w14:paraId="1C94FCCF" w14:textId="128D5401" w:rsidR="00E04A1E" w:rsidRPr="003E511E" w:rsidRDefault="00E04A1E" w:rsidP="000870FB">
            <w:pPr>
              <w:bidi w:val="0"/>
              <w:spacing w:line="240" w:lineRule="auto"/>
              <w:ind w:left="720" w:hanging="720"/>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7.67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35277" w14:textId="77777777" w:rsidR="00E04A1E" w:rsidRPr="003E511E" w:rsidRDefault="00E04A1E" w:rsidP="000870FB">
            <w:pPr>
              <w:bidi w:val="0"/>
              <w:spacing w:line="240" w:lineRule="auto"/>
              <w:jc w:val="center"/>
              <w:rPr>
                <w:rFonts w:cstheme="minorHAnsi"/>
                <w:sz w:val="16"/>
                <w:szCs w:val="16"/>
              </w:rPr>
            </w:pPr>
          </w:p>
        </w:tc>
      </w:tr>
      <w:tr w:rsidR="00453A09" w:rsidRPr="003E511E" w14:paraId="123E3400"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06F84D97" w14:textId="77777777" w:rsidR="00453A09" w:rsidRPr="003E511E" w:rsidRDefault="00453A09" w:rsidP="000870FB">
            <w:pPr>
              <w:bidi w:val="0"/>
              <w:spacing w:line="240" w:lineRule="auto"/>
              <w:jc w:val="center"/>
              <w:rPr>
                <w:b/>
                <w:bCs/>
              </w:rPr>
            </w:pPr>
            <w:r w:rsidRPr="003E511E">
              <w:rPr>
                <w:rFonts w:cstheme="minorHAnsi"/>
                <w:sz w:val="16"/>
                <w:szCs w:val="16"/>
              </w:rPr>
              <w:t>Loehlin &amp; Nichols (1976)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EC5605C" w14:textId="77777777" w:rsidR="00453A09" w:rsidRPr="003E511E" w:rsidRDefault="00453A09" w:rsidP="000870FB">
            <w:pPr>
              <w:bidi w:val="0"/>
              <w:spacing w:line="240" w:lineRule="auto"/>
              <w:jc w:val="center"/>
              <w:rPr>
                <w:b/>
                <w:bCs/>
              </w:rPr>
            </w:pPr>
            <w:r w:rsidRPr="003E511E">
              <w:rPr>
                <w:rFonts w:cstheme="minorHAnsi"/>
                <w:sz w:val="16"/>
                <w:szCs w:val="16"/>
              </w:rPr>
              <w:t>0.1411</w:t>
            </w:r>
          </w:p>
        </w:tc>
        <w:tc>
          <w:tcPr>
            <w:tcW w:w="798" w:type="dxa"/>
            <w:tcBorders>
              <w:top w:val="single" w:sz="4" w:space="0" w:color="auto"/>
              <w:left w:val="single" w:sz="4" w:space="0" w:color="auto"/>
              <w:bottom w:val="nil"/>
              <w:right w:val="single" w:sz="4" w:space="0" w:color="auto"/>
            </w:tcBorders>
            <w:vAlign w:val="center"/>
            <w:hideMark/>
          </w:tcPr>
          <w:p w14:paraId="750EA6B3"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380</w:t>
            </w:r>
          </w:p>
        </w:tc>
        <w:tc>
          <w:tcPr>
            <w:tcW w:w="798" w:type="dxa"/>
            <w:tcBorders>
              <w:top w:val="single" w:sz="4" w:space="0" w:color="auto"/>
              <w:left w:val="single" w:sz="4" w:space="0" w:color="auto"/>
              <w:bottom w:val="nil"/>
              <w:right w:val="single" w:sz="4" w:space="0" w:color="auto"/>
            </w:tcBorders>
            <w:vAlign w:val="center"/>
            <w:hideMark/>
          </w:tcPr>
          <w:p w14:paraId="4E1E15D7"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123</w:t>
            </w:r>
          </w:p>
        </w:tc>
        <w:tc>
          <w:tcPr>
            <w:tcW w:w="693" w:type="dxa"/>
            <w:tcBorders>
              <w:top w:val="single" w:sz="4" w:space="0" w:color="auto"/>
              <w:left w:val="single" w:sz="4" w:space="0" w:color="auto"/>
              <w:bottom w:val="nil"/>
              <w:right w:val="single" w:sz="4" w:space="0" w:color="auto"/>
            </w:tcBorders>
            <w:vAlign w:val="center"/>
            <w:hideMark/>
          </w:tcPr>
          <w:p w14:paraId="7338B9D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11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23E33B0" w14:textId="79110125" w:rsidR="00453A09" w:rsidRPr="003E511E" w:rsidRDefault="00453A09" w:rsidP="000870FB">
            <w:pPr>
              <w:bidi w:val="0"/>
              <w:spacing w:line="240" w:lineRule="auto"/>
              <w:jc w:val="center"/>
              <w:rPr>
                <w:b/>
                <w:bCs/>
              </w:rPr>
            </w:pPr>
            <w:r w:rsidRPr="003E511E">
              <w:rPr>
                <w:rFonts w:cstheme="minorHAnsi"/>
                <w:sz w:val="16"/>
                <w:szCs w:val="16"/>
              </w:rPr>
              <w:t>4.402*</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751C4FA" w14:textId="77777777" w:rsidR="00453A09" w:rsidRPr="003E511E" w:rsidRDefault="00453A09" w:rsidP="000870FB">
            <w:pPr>
              <w:bidi w:val="0"/>
              <w:spacing w:line="240" w:lineRule="auto"/>
              <w:jc w:val="center"/>
              <w:rPr>
                <w:b/>
                <w:bCs/>
              </w:rPr>
            </w:pPr>
            <w:r w:rsidRPr="003E511E">
              <w:rPr>
                <w:rFonts w:cstheme="minorHAnsi"/>
                <w:sz w:val="16"/>
                <w:szCs w:val="16"/>
              </w:rPr>
              <w:t>0.1111</w:t>
            </w:r>
          </w:p>
        </w:tc>
        <w:tc>
          <w:tcPr>
            <w:tcW w:w="889" w:type="dxa"/>
            <w:tcBorders>
              <w:top w:val="single" w:sz="4" w:space="0" w:color="auto"/>
              <w:left w:val="single" w:sz="4" w:space="0" w:color="auto"/>
              <w:bottom w:val="nil"/>
              <w:right w:val="single" w:sz="4" w:space="0" w:color="auto"/>
            </w:tcBorders>
            <w:vAlign w:val="center"/>
            <w:hideMark/>
          </w:tcPr>
          <w:p w14:paraId="66FE5CB8"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261</w:t>
            </w:r>
          </w:p>
        </w:tc>
        <w:tc>
          <w:tcPr>
            <w:tcW w:w="767" w:type="dxa"/>
            <w:tcBorders>
              <w:top w:val="single" w:sz="4" w:space="0" w:color="auto"/>
              <w:left w:val="single" w:sz="4" w:space="0" w:color="auto"/>
              <w:bottom w:val="nil"/>
              <w:right w:val="single" w:sz="4" w:space="0" w:color="auto"/>
            </w:tcBorders>
            <w:vAlign w:val="center"/>
            <w:hideMark/>
          </w:tcPr>
          <w:p w14:paraId="4737FDFF"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70</w:t>
            </w:r>
          </w:p>
        </w:tc>
        <w:tc>
          <w:tcPr>
            <w:tcW w:w="645" w:type="dxa"/>
            <w:tcBorders>
              <w:top w:val="single" w:sz="4" w:space="0" w:color="auto"/>
              <w:left w:val="single" w:sz="4" w:space="0" w:color="auto"/>
              <w:bottom w:val="nil"/>
              <w:right w:val="single" w:sz="4" w:space="0" w:color="auto"/>
            </w:tcBorders>
            <w:vAlign w:val="center"/>
            <w:hideMark/>
          </w:tcPr>
          <w:p w14:paraId="4A1802D7"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1631DED4" w14:textId="46C4A494"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5.917**</w:t>
            </w:r>
          </w:p>
        </w:tc>
      </w:tr>
      <w:tr w:rsidR="00453A09" w:rsidRPr="003E511E" w14:paraId="21676853"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5D9453" w14:textId="77777777" w:rsidR="00453A09" w:rsidRPr="003E511E" w:rsidRDefault="00453A09"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03A6C" w14:textId="77777777" w:rsidR="00453A09" w:rsidRPr="003E511E" w:rsidRDefault="00453A09"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759E2E41" w14:textId="787C8C84"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386.52</w:t>
            </w:r>
          </w:p>
        </w:tc>
        <w:tc>
          <w:tcPr>
            <w:tcW w:w="798" w:type="dxa"/>
            <w:tcBorders>
              <w:top w:val="nil"/>
              <w:left w:val="single" w:sz="4" w:space="0" w:color="auto"/>
              <w:bottom w:val="single" w:sz="4" w:space="0" w:color="auto"/>
              <w:right w:val="single" w:sz="4" w:space="0" w:color="auto"/>
            </w:tcBorders>
            <w:vAlign w:val="bottom"/>
            <w:hideMark/>
          </w:tcPr>
          <w:p w14:paraId="50615877" w14:textId="56471377"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109.96</w:t>
            </w:r>
          </w:p>
        </w:tc>
        <w:tc>
          <w:tcPr>
            <w:tcW w:w="693" w:type="dxa"/>
            <w:tcBorders>
              <w:top w:val="nil"/>
              <w:left w:val="single" w:sz="4" w:space="0" w:color="auto"/>
              <w:bottom w:val="single" w:sz="4" w:space="0" w:color="auto"/>
              <w:right w:val="single" w:sz="4" w:space="0" w:color="auto"/>
            </w:tcBorders>
            <w:vAlign w:val="bottom"/>
            <w:hideMark/>
          </w:tcPr>
          <w:p w14:paraId="418BB9F4" w14:textId="6831D4A1"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17.52</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8698E9F" w14:textId="77777777" w:rsidR="00453A09" w:rsidRPr="003E511E" w:rsidRDefault="00453A09" w:rsidP="000870FB">
            <w:pPr>
              <w:bidi w:val="0"/>
              <w:spacing w:line="240" w:lineRule="auto"/>
              <w:rPr>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74914073" w14:textId="77777777" w:rsidR="00453A09" w:rsidRPr="003E511E" w:rsidRDefault="00453A09"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0362820E" w14:textId="05377B13"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265.64</w:t>
            </w:r>
          </w:p>
        </w:tc>
        <w:tc>
          <w:tcPr>
            <w:tcW w:w="767" w:type="dxa"/>
            <w:tcBorders>
              <w:top w:val="nil"/>
              <w:left w:val="single" w:sz="4" w:space="0" w:color="auto"/>
              <w:bottom w:val="single" w:sz="4" w:space="0" w:color="auto"/>
              <w:right w:val="single" w:sz="4" w:space="0" w:color="auto"/>
            </w:tcBorders>
            <w:vAlign w:val="bottom"/>
            <w:hideMark/>
          </w:tcPr>
          <w:p w14:paraId="7523F361" w14:textId="11F34965"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60.72</w:t>
            </w:r>
          </w:p>
        </w:tc>
        <w:tc>
          <w:tcPr>
            <w:tcW w:w="645" w:type="dxa"/>
            <w:tcBorders>
              <w:top w:val="nil"/>
              <w:left w:val="single" w:sz="4" w:space="0" w:color="auto"/>
              <w:bottom w:val="single" w:sz="4" w:space="0" w:color="auto"/>
              <w:right w:val="single" w:sz="4" w:space="0" w:color="auto"/>
            </w:tcBorders>
            <w:vAlign w:val="bottom"/>
            <w:hideMark/>
          </w:tcPr>
          <w:p w14:paraId="7F3CB517" w14:textId="45136D4E"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FC2013" w14:textId="77777777" w:rsidR="00453A09" w:rsidRPr="003E511E" w:rsidRDefault="00453A09" w:rsidP="000870FB">
            <w:pPr>
              <w:bidi w:val="0"/>
              <w:spacing w:line="240" w:lineRule="auto"/>
              <w:jc w:val="center"/>
              <w:rPr>
                <w:rFonts w:cstheme="minorHAnsi"/>
                <w:sz w:val="16"/>
                <w:szCs w:val="16"/>
              </w:rPr>
            </w:pPr>
          </w:p>
        </w:tc>
      </w:tr>
      <w:tr w:rsidR="00453A09" w:rsidRPr="003E511E" w14:paraId="163C381D" w14:textId="77777777" w:rsidTr="00453A09">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1719EF74" w14:textId="77777777" w:rsidR="00453A09" w:rsidRPr="003E511E" w:rsidRDefault="00453A09" w:rsidP="000870FB">
            <w:pPr>
              <w:bidi w:val="0"/>
              <w:spacing w:line="240" w:lineRule="auto"/>
              <w:jc w:val="center"/>
              <w:rPr>
                <w:b/>
                <w:bCs/>
              </w:rPr>
            </w:pPr>
            <w:r w:rsidRPr="003E511E">
              <w:rPr>
                <w:rFonts w:cstheme="minorHAnsi"/>
                <w:sz w:val="16"/>
                <w:szCs w:val="16"/>
              </w:rPr>
              <w:t xml:space="preserve">Springer &amp; </w:t>
            </w:r>
            <w:proofErr w:type="spellStart"/>
            <w:r w:rsidRPr="003E511E">
              <w:rPr>
                <w:rFonts w:cstheme="minorHAnsi"/>
                <w:sz w:val="16"/>
                <w:szCs w:val="16"/>
              </w:rPr>
              <w:t>Searleman</w:t>
            </w:r>
            <w:proofErr w:type="spellEnd"/>
            <w:r w:rsidRPr="003E511E">
              <w:rPr>
                <w:rFonts w:cstheme="minorHAnsi"/>
                <w:sz w:val="16"/>
                <w:szCs w:val="16"/>
              </w:rPr>
              <w:t xml:space="preserve"> (1978)</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903EA90" w14:textId="77777777" w:rsidR="00453A09" w:rsidRPr="003E511E" w:rsidRDefault="00453A09" w:rsidP="000870FB">
            <w:pPr>
              <w:bidi w:val="0"/>
              <w:spacing w:line="240" w:lineRule="auto"/>
              <w:jc w:val="center"/>
              <w:rPr>
                <w:b/>
                <w:bCs/>
              </w:rPr>
            </w:pPr>
            <w:r w:rsidRPr="003E511E">
              <w:rPr>
                <w:rFonts w:cstheme="minorHAnsi"/>
                <w:sz w:val="16"/>
                <w:szCs w:val="16"/>
              </w:rPr>
              <w:t>0.1667</w:t>
            </w:r>
          </w:p>
        </w:tc>
        <w:tc>
          <w:tcPr>
            <w:tcW w:w="798" w:type="dxa"/>
            <w:tcBorders>
              <w:top w:val="single" w:sz="4" w:space="0" w:color="auto"/>
              <w:left w:val="single" w:sz="4" w:space="0" w:color="auto"/>
              <w:bottom w:val="nil"/>
              <w:right w:val="single" w:sz="4" w:space="0" w:color="auto"/>
            </w:tcBorders>
            <w:vAlign w:val="center"/>
            <w:hideMark/>
          </w:tcPr>
          <w:p w14:paraId="064A83B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53</w:t>
            </w:r>
          </w:p>
        </w:tc>
        <w:tc>
          <w:tcPr>
            <w:tcW w:w="798" w:type="dxa"/>
            <w:tcBorders>
              <w:top w:val="single" w:sz="4" w:space="0" w:color="auto"/>
              <w:left w:val="single" w:sz="4" w:space="0" w:color="auto"/>
              <w:bottom w:val="nil"/>
              <w:right w:val="single" w:sz="4" w:space="0" w:color="auto"/>
            </w:tcBorders>
            <w:vAlign w:val="center"/>
            <w:hideMark/>
          </w:tcPr>
          <w:p w14:paraId="73AB9815"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19</w:t>
            </w:r>
          </w:p>
        </w:tc>
        <w:tc>
          <w:tcPr>
            <w:tcW w:w="693" w:type="dxa"/>
            <w:tcBorders>
              <w:top w:val="single" w:sz="4" w:space="0" w:color="auto"/>
              <w:left w:val="single" w:sz="4" w:space="0" w:color="auto"/>
              <w:bottom w:val="nil"/>
              <w:right w:val="single" w:sz="4" w:space="0" w:color="auto"/>
            </w:tcBorders>
            <w:vAlign w:val="center"/>
            <w:hideMark/>
          </w:tcPr>
          <w:p w14:paraId="18F65BF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3</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3E32A96F" w14:textId="7F28D079" w:rsidR="00453A09" w:rsidRPr="003E511E" w:rsidRDefault="00453A09" w:rsidP="000870FB">
            <w:pPr>
              <w:bidi w:val="0"/>
              <w:spacing w:line="240" w:lineRule="auto"/>
              <w:jc w:val="center"/>
              <w:rPr>
                <w:b/>
                <w:bCs/>
              </w:rPr>
            </w:pPr>
            <w:r w:rsidRPr="003E511E">
              <w:rPr>
                <w:rFonts w:cstheme="minorHAnsi"/>
                <w:sz w:val="16"/>
                <w:szCs w:val="16"/>
              </w:rPr>
              <w:t>0.004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89AE296" w14:textId="77777777" w:rsidR="00453A09" w:rsidRPr="003E511E" w:rsidRDefault="00453A09" w:rsidP="000870FB">
            <w:pPr>
              <w:bidi w:val="0"/>
              <w:spacing w:line="240" w:lineRule="auto"/>
              <w:jc w:val="center"/>
              <w:rPr>
                <w:b/>
                <w:bCs/>
              </w:rPr>
            </w:pPr>
            <w:r w:rsidRPr="003E511E">
              <w:rPr>
                <w:rFonts w:cstheme="minorHAnsi"/>
                <w:sz w:val="16"/>
                <w:szCs w:val="16"/>
              </w:rPr>
              <w:t>0.1596</w:t>
            </w:r>
          </w:p>
        </w:tc>
        <w:tc>
          <w:tcPr>
            <w:tcW w:w="889" w:type="dxa"/>
            <w:tcBorders>
              <w:top w:val="single" w:sz="4" w:space="0" w:color="auto"/>
              <w:left w:val="single" w:sz="4" w:space="0" w:color="auto"/>
              <w:bottom w:val="nil"/>
              <w:right w:val="single" w:sz="4" w:space="0" w:color="auto"/>
            </w:tcBorders>
            <w:vAlign w:val="center"/>
            <w:hideMark/>
          </w:tcPr>
          <w:p w14:paraId="28F37779"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35</w:t>
            </w:r>
          </w:p>
        </w:tc>
        <w:tc>
          <w:tcPr>
            <w:tcW w:w="767" w:type="dxa"/>
            <w:tcBorders>
              <w:top w:val="single" w:sz="4" w:space="0" w:color="auto"/>
              <w:left w:val="single" w:sz="4" w:space="0" w:color="auto"/>
              <w:bottom w:val="nil"/>
              <w:right w:val="single" w:sz="4" w:space="0" w:color="auto"/>
            </w:tcBorders>
            <w:vAlign w:val="center"/>
            <w:hideMark/>
          </w:tcPr>
          <w:p w14:paraId="1F3B34C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9</w:t>
            </w:r>
          </w:p>
        </w:tc>
        <w:tc>
          <w:tcPr>
            <w:tcW w:w="645" w:type="dxa"/>
            <w:tcBorders>
              <w:top w:val="single" w:sz="4" w:space="0" w:color="auto"/>
              <w:left w:val="single" w:sz="4" w:space="0" w:color="auto"/>
              <w:bottom w:val="nil"/>
              <w:right w:val="single" w:sz="4" w:space="0" w:color="auto"/>
            </w:tcBorders>
            <w:vAlign w:val="center"/>
            <w:hideMark/>
          </w:tcPr>
          <w:p w14:paraId="3D64654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3</w:t>
            </w:r>
          </w:p>
        </w:tc>
        <w:tc>
          <w:tcPr>
            <w:tcW w:w="741" w:type="dxa"/>
            <w:vMerge w:val="restart"/>
            <w:tcBorders>
              <w:top w:val="single" w:sz="4" w:space="0" w:color="auto"/>
              <w:left w:val="single" w:sz="4" w:space="0" w:color="auto"/>
              <w:bottom w:val="single" w:sz="4" w:space="0" w:color="auto"/>
              <w:right w:val="single" w:sz="4" w:space="0" w:color="auto"/>
            </w:tcBorders>
            <w:vAlign w:val="center"/>
          </w:tcPr>
          <w:p w14:paraId="4F8E03FF" w14:textId="1DA49266"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1.997</w:t>
            </w:r>
          </w:p>
        </w:tc>
      </w:tr>
      <w:tr w:rsidR="00453A09" w:rsidRPr="003E511E" w14:paraId="3185ABDF"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416849" w14:textId="77777777" w:rsidR="00453A09" w:rsidRPr="003E511E" w:rsidRDefault="00453A09"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A7164" w14:textId="77777777" w:rsidR="00453A09" w:rsidRPr="003E511E" w:rsidRDefault="00453A09"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61ECDDFF" w14:textId="44F510A5"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53.09</w:t>
            </w:r>
          </w:p>
        </w:tc>
        <w:tc>
          <w:tcPr>
            <w:tcW w:w="798" w:type="dxa"/>
            <w:tcBorders>
              <w:top w:val="nil"/>
              <w:left w:val="single" w:sz="4" w:space="0" w:color="auto"/>
              <w:bottom w:val="single" w:sz="4" w:space="0" w:color="auto"/>
              <w:right w:val="single" w:sz="4" w:space="0" w:color="auto"/>
            </w:tcBorders>
            <w:vAlign w:val="bottom"/>
            <w:hideMark/>
          </w:tcPr>
          <w:p w14:paraId="570D6337" w14:textId="0DBCF73E"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18.83</w:t>
            </w:r>
          </w:p>
        </w:tc>
        <w:tc>
          <w:tcPr>
            <w:tcW w:w="693" w:type="dxa"/>
            <w:tcBorders>
              <w:top w:val="nil"/>
              <w:left w:val="single" w:sz="4" w:space="0" w:color="auto"/>
              <w:bottom w:val="single" w:sz="4" w:space="0" w:color="auto"/>
              <w:right w:val="single" w:sz="4" w:space="0" w:color="auto"/>
            </w:tcBorders>
            <w:vAlign w:val="bottom"/>
            <w:hideMark/>
          </w:tcPr>
          <w:p w14:paraId="37A41E2E" w14:textId="4DF7DE52"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3.09</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E26A573" w14:textId="77777777" w:rsidR="00453A09" w:rsidRPr="003E511E" w:rsidRDefault="00453A09" w:rsidP="000870FB">
            <w:pPr>
              <w:bidi w:val="0"/>
              <w:spacing w:line="240" w:lineRule="auto"/>
              <w:rPr>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BA60558" w14:textId="77777777" w:rsidR="00453A09" w:rsidRPr="003E511E" w:rsidRDefault="00453A09"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4B27CF45" w14:textId="4B89EDFB"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33.52</w:t>
            </w:r>
          </w:p>
        </w:tc>
        <w:tc>
          <w:tcPr>
            <w:tcW w:w="767" w:type="dxa"/>
            <w:tcBorders>
              <w:top w:val="nil"/>
              <w:left w:val="single" w:sz="4" w:space="0" w:color="auto"/>
              <w:bottom w:val="single" w:sz="4" w:space="0" w:color="auto"/>
              <w:right w:val="single" w:sz="4" w:space="0" w:color="auto"/>
            </w:tcBorders>
            <w:vAlign w:val="bottom"/>
            <w:hideMark/>
          </w:tcPr>
          <w:p w14:paraId="51475CC9" w14:textId="72A40D14"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11.97</w:t>
            </w:r>
          </w:p>
        </w:tc>
        <w:tc>
          <w:tcPr>
            <w:tcW w:w="645" w:type="dxa"/>
            <w:tcBorders>
              <w:top w:val="nil"/>
              <w:left w:val="single" w:sz="4" w:space="0" w:color="auto"/>
              <w:bottom w:val="single" w:sz="4" w:space="0" w:color="auto"/>
              <w:right w:val="single" w:sz="4" w:space="0" w:color="auto"/>
            </w:tcBorders>
            <w:vAlign w:val="bottom"/>
            <w:hideMark/>
          </w:tcPr>
          <w:p w14:paraId="39BF793D" w14:textId="21C295B1"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1.52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9AFA6C" w14:textId="77777777" w:rsidR="00453A09" w:rsidRPr="003E511E" w:rsidRDefault="00453A09" w:rsidP="000870FB">
            <w:pPr>
              <w:bidi w:val="0"/>
              <w:spacing w:line="240" w:lineRule="auto"/>
              <w:jc w:val="center"/>
              <w:rPr>
                <w:rFonts w:cstheme="minorHAnsi"/>
                <w:sz w:val="16"/>
                <w:szCs w:val="16"/>
              </w:rPr>
            </w:pPr>
          </w:p>
        </w:tc>
      </w:tr>
      <w:tr w:rsidR="00453A09" w:rsidRPr="003E511E" w14:paraId="4DE60017" w14:textId="77777777" w:rsidTr="00E04A1E">
        <w:trPr>
          <w:trHeight w:val="20"/>
          <w:jc w:val="center"/>
        </w:trPr>
        <w:tc>
          <w:tcPr>
            <w:tcW w:w="1699" w:type="dxa"/>
            <w:vMerge w:val="restart"/>
            <w:tcBorders>
              <w:top w:val="single" w:sz="4" w:space="0" w:color="auto"/>
              <w:left w:val="single" w:sz="4" w:space="0" w:color="auto"/>
              <w:bottom w:val="single" w:sz="4" w:space="0" w:color="auto"/>
              <w:right w:val="single" w:sz="4" w:space="0" w:color="auto"/>
            </w:tcBorders>
            <w:vAlign w:val="center"/>
            <w:hideMark/>
          </w:tcPr>
          <w:p w14:paraId="701F4B0C" w14:textId="77777777" w:rsidR="00453A09" w:rsidRPr="003E511E" w:rsidRDefault="00453A09" w:rsidP="000870FB">
            <w:pPr>
              <w:bidi w:val="0"/>
              <w:spacing w:line="240" w:lineRule="auto"/>
              <w:jc w:val="center"/>
              <w:rPr>
                <w:b/>
                <w:bCs/>
              </w:rPr>
            </w:pPr>
            <w:r w:rsidRPr="003E511E">
              <w:rPr>
                <w:rFonts w:cstheme="minorHAnsi"/>
                <w:sz w:val="16"/>
                <w:szCs w:val="16"/>
              </w:rPr>
              <w:t>NCDS (unpublished)</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B8F0A2C" w14:textId="77777777" w:rsidR="00453A09" w:rsidRPr="003E511E" w:rsidRDefault="00453A09" w:rsidP="000870FB">
            <w:pPr>
              <w:bidi w:val="0"/>
              <w:spacing w:line="240" w:lineRule="auto"/>
              <w:jc w:val="center"/>
              <w:rPr>
                <w:b/>
                <w:bCs/>
              </w:rPr>
            </w:pPr>
            <w:r w:rsidRPr="003E511E">
              <w:rPr>
                <w:rFonts w:cstheme="minorHAnsi"/>
                <w:sz w:val="16"/>
                <w:szCs w:val="16"/>
              </w:rPr>
              <w:t>0.1512</w:t>
            </w:r>
          </w:p>
        </w:tc>
        <w:tc>
          <w:tcPr>
            <w:tcW w:w="798" w:type="dxa"/>
            <w:tcBorders>
              <w:top w:val="single" w:sz="4" w:space="0" w:color="auto"/>
              <w:left w:val="single" w:sz="4" w:space="0" w:color="auto"/>
              <w:bottom w:val="nil"/>
              <w:right w:val="single" w:sz="4" w:space="0" w:color="auto"/>
            </w:tcBorders>
            <w:vAlign w:val="center"/>
            <w:hideMark/>
          </w:tcPr>
          <w:p w14:paraId="3986377D"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32</w:t>
            </w:r>
          </w:p>
        </w:tc>
        <w:tc>
          <w:tcPr>
            <w:tcW w:w="798" w:type="dxa"/>
            <w:tcBorders>
              <w:top w:val="single" w:sz="4" w:space="0" w:color="auto"/>
              <w:left w:val="single" w:sz="4" w:space="0" w:color="auto"/>
              <w:bottom w:val="nil"/>
              <w:right w:val="single" w:sz="4" w:space="0" w:color="auto"/>
            </w:tcBorders>
            <w:vAlign w:val="center"/>
            <w:hideMark/>
          </w:tcPr>
          <w:p w14:paraId="6D0B99D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9</w:t>
            </w:r>
          </w:p>
        </w:tc>
        <w:tc>
          <w:tcPr>
            <w:tcW w:w="693" w:type="dxa"/>
            <w:tcBorders>
              <w:top w:val="single" w:sz="4" w:space="0" w:color="auto"/>
              <w:left w:val="single" w:sz="4" w:space="0" w:color="auto"/>
              <w:bottom w:val="nil"/>
              <w:right w:val="single" w:sz="4" w:space="0" w:color="auto"/>
            </w:tcBorders>
            <w:vAlign w:val="center"/>
            <w:hideMark/>
          </w:tcPr>
          <w:p w14:paraId="7119A85E"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2</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05D0148" w14:textId="03A68A54" w:rsidR="00453A09" w:rsidRPr="003E511E" w:rsidRDefault="00453A09" w:rsidP="000870FB">
            <w:pPr>
              <w:bidi w:val="0"/>
              <w:spacing w:line="240" w:lineRule="auto"/>
              <w:jc w:val="center"/>
              <w:rPr>
                <w:b/>
                <w:bCs/>
              </w:rPr>
            </w:pPr>
            <w:r w:rsidRPr="003E511E">
              <w:rPr>
                <w:rFonts w:cstheme="minorHAnsi"/>
                <w:sz w:val="16"/>
                <w:szCs w:val="16"/>
              </w:rPr>
              <w:t>0.184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B06E6A0" w14:textId="77777777" w:rsidR="00453A09" w:rsidRPr="003E511E" w:rsidRDefault="00453A09" w:rsidP="000870FB">
            <w:pPr>
              <w:bidi w:val="0"/>
              <w:spacing w:line="240" w:lineRule="auto"/>
              <w:jc w:val="center"/>
              <w:rPr>
                <w:b/>
                <w:bCs/>
              </w:rPr>
            </w:pPr>
            <w:r w:rsidRPr="003E511E">
              <w:rPr>
                <w:rFonts w:cstheme="minorHAnsi"/>
                <w:sz w:val="16"/>
                <w:szCs w:val="16"/>
              </w:rPr>
              <w:t>0.1477</w:t>
            </w:r>
          </w:p>
        </w:tc>
        <w:tc>
          <w:tcPr>
            <w:tcW w:w="889" w:type="dxa"/>
            <w:tcBorders>
              <w:top w:val="single" w:sz="4" w:space="0" w:color="auto"/>
              <w:left w:val="single" w:sz="4" w:space="0" w:color="auto"/>
              <w:bottom w:val="nil"/>
              <w:right w:val="single" w:sz="4" w:space="0" w:color="auto"/>
            </w:tcBorders>
            <w:vAlign w:val="center"/>
            <w:hideMark/>
          </w:tcPr>
          <w:p w14:paraId="22CA35D6"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66</w:t>
            </w:r>
          </w:p>
        </w:tc>
        <w:tc>
          <w:tcPr>
            <w:tcW w:w="767" w:type="dxa"/>
            <w:tcBorders>
              <w:top w:val="single" w:sz="4" w:space="0" w:color="auto"/>
              <w:left w:val="single" w:sz="4" w:space="0" w:color="auto"/>
              <w:bottom w:val="nil"/>
              <w:right w:val="single" w:sz="4" w:space="0" w:color="auto"/>
            </w:tcBorders>
            <w:vAlign w:val="center"/>
            <w:hideMark/>
          </w:tcPr>
          <w:p w14:paraId="42800CF4"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18</w:t>
            </w:r>
          </w:p>
        </w:tc>
        <w:tc>
          <w:tcPr>
            <w:tcW w:w="645" w:type="dxa"/>
            <w:tcBorders>
              <w:top w:val="single" w:sz="4" w:space="0" w:color="auto"/>
              <w:left w:val="single" w:sz="4" w:space="0" w:color="auto"/>
              <w:bottom w:val="nil"/>
              <w:right w:val="single" w:sz="4" w:space="0" w:color="auto"/>
            </w:tcBorders>
            <w:vAlign w:val="center"/>
            <w:hideMark/>
          </w:tcPr>
          <w:p w14:paraId="457DBC67" w14:textId="77777777"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4</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3B18FCB" w14:textId="1C2FA3D8" w:rsidR="00453A09" w:rsidRPr="003E511E" w:rsidRDefault="00453A09" w:rsidP="000870FB">
            <w:pPr>
              <w:bidi w:val="0"/>
              <w:spacing w:line="240" w:lineRule="auto"/>
              <w:jc w:val="center"/>
              <w:rPr>
                <w:rFonts w:cstheme="minorHAnsi"/>
                <w:sz w:val="16"/>
                <w:szCs w:val="16"/>
              </w:rPr>
            </w:pPr>
            <w:r w:rsidRPr="003E511E">
              <w:rPr>
                <w:rFonts w:cstheme="minorHAnsi"/>
                <w:sz w:val="16"/>
                <w:szCs w:val="16"/>
              </w:rPr>
              <w:t>1.182</w:t>
            </w:r>
          </w:p>
        </w:tc>
      </w:tr>
      <w:tr w:rsidR="00453A09" w:rsidRPr="003E511E" w14:paraId="5FB809F9" w14:textId="77777777" w:rsidTr="000051CB">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9E45AE" w14:textId="77777777" w:rsidR="00453A09" w:rsidRPr="003E511E" w:rsidRDefault="00453A09"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E3D716" w14:textId="77777777" w:rsidR="00453A09" w:rsidRPr="003E511E" w:rsidRDefault="00453A09" w:rsidP="000870FB">
            <w:pPr>
              <w:bidi w:val="0"/>
              <w:spacing w:line="240" w:lineRule="auto"/>
              <w:rPr>
                <w:b/>
                <w:bCs/>
              </w:rPr>
            </w:pPr>
          </w:p>
        </w:tc>
        <w:tc>
          <w:tcPr>
            <w:tcW w:w="798" w:type="dxa"/>
            <w:tcBorders>
              <w:top w:val="nil"/>
              <w:left w:val="single" w:sz="4" w:space="0" w:color="auto"/>
              <w:bottom w:val="single" w:sz="4" w:space="0" w:color="auto"/>
              <w:right w:val="single" w:sz="4" w:space="0" w:color="auto"/>
            </w:tcBorders>
            <w:vAlign w:val="bottom"/>
            <w:hideMark/>
          </w:tcPr>
          <w:p w14:paraId="2CBF4DA5" w14:textId="71E7EE5E"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31.58</w:t>
            </w:r>
          </w:p>
        </w:tc>
        <w:tc>
          <w:tcPr>
            <w:tcW w:w="798" w:type="dxa"/>
            <w:tcBorders>
              <w:top w:val="nil"/>
              <w:left w:val="single" w:sz="4" w:space="0" w:color="auto"/>
              <w:bottom w:val="single" w:sz="4" w:space="0" w:color="auto"/>
              <w:right w:val="single" w:sz="4" w:space="0" w:color="auto"/>
            </w:tcBorders>
            <w:vAlign w:val="bottom"/>
            <w:hideMark/>
          </w:tcPr>
          <w:p w14:paraId="421286F0" w14:textId="326768A7"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9.84</w:t>
            </w:r>
          </w:p>
        </w:tc>
        <w:tc>
          <w:tcPr>
            <w:tcW w:w="693" w:type="dxa"/>
            <w:tcBorders>
              <w:top w:val="nil"/>
              <w:left w:val="single" w:sz="4" w:space="0" w:color="auto"/>
              <w:bottom w:val="single" w:sz="4" w:space="0" w:color="auto"/>
              <w:right w:val="single" w:sz="4" w:space="0" w:color="auto"/>
            </w:tcBorders>
            <w:vAlign w:val="bottom"/>
            <w:hideMark/>
          </w:tcPr>
          <w:p w14:paraId="5BCF706A" w14:textId="168C1DE6"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1.58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0187A6F" w14:textId="77777777" w:rsidR="00453A09" w:rsidRPr="003E511E" w:rsidRDefault="00453A09" w:rsidP="000870FB">
            <w:pPr>
              <w:bidi w:val="0"/>
              <w:spacing w:line="240" w:lineRule="auto"/>
              <w:rPr>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61DCBB2" w14:textId="77777777" w:rsidR="00453A09" w:rsidRPr="003E511E" w:rsidRDefault="00453A09"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401C1733" w14:textId="6D3E3F51"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64.54</w:t>
            </w:r>
          </w:p>
        </w:tc>
        <w:tc>
          <w:tcPr>
            <w:tcW w:w="767" w:type="dxa"/>
            <w:tcBorders>
              <w:top w:val="nil"/>
              <w:left w:val="single" w:sz="4" w:space="0" w:color="auto"/>
              <w:bottom w:val="single" w:sz="4" w:space="0" w:color="auto"/>
              <w:right w:val="single" w:sz="4" w:space="0" w:color="auto"/>
            </w:tcBorders>
            <w:vAlign w:val="bottom"/>
            <w:hideMark/>
          </w:tcPr>
          <w:p w14:paraId="10B2C776" w14:textId="6526B659"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20.93</w:t>
            </w:r>
          </w:p>
        </w:tc>
        <w:tc>
          <w:tcPr>
            <w:tcW w:w="645" w:type="dxa"/>
            <w:tcBorders>
              <w:top w:val="nil"/>
              <w:left w:val="single" w:sz="4" w:space="0" w:color="auto"/>
              <w:bottom w:val="single" w:sz="4" w:space="0" w:color="auto"/>
              <w:right w:val="single" w:sz="4" w:space="0" w:color="auto"/>
            </w:tcBorders>
            <w:vAlign w:val="bottom"/>
            <w:hideMark/>
          </w:tcPr>
          <w:p w14:paraId="359ABBBB" w14:textId="2076DFCA" w:rsidR="00453A09" w:rsidRPr="003E511E" w:rsidRDefault="00453A09"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0C1D0" w14:textId="77777777" w:rsidR="00453A09" w:rsidRPr="003E511E" w:rsidRDefault="00453A09" w:rsidP="000870FB">
            <w:pPr>
              <w:bidi w:val="0"/>
              <w:spacing w:line="240" w:lineRule="auto"/>
              <w:rPr>
                <w:b/>
                <w:bCs/>
              </w:rPr>
            </w:pPr>
          </w:p>
        </w:tc>
      </w:tr>
      <w:tr w:rsidR="00453A09" w:rsidRPr="003E511E" w14:paraId="0AE03EDD" w14:textId="77777777" w:rsidTr="000051CB">
        <w:trPr>
          <w:trHeight w:val="20"/>
          <w:jc w:val="center"/>
        </w:trPr>
        <w:tc>
          <w:tcPr>
            <w:tcW w:w="9016" w:type="dxa"/>
            <w:gridSpan w:val="11"/>
            <w:tcBorders>
              <w:top w:val="single" w:sz="4" w:space="0" w:color="auto"/>
              <w:left w:val="nil"/>
              <w:bottom w:val="nil"/>
              <w:right w:val="nil"/>
            </w:tcBorders>
            <w:vAlign w:val="center"/>
          </w:tcPr>
          <w:p w14:paraId="32638540" w14:textId="77777777" w:rsidR="00453A09" w:rsidRPr="003E511E" w:rsidRDefault="00453A09" w:rsidP="000870FB">
            <w:pPr>
              <w:bidi w:val="0"/>
              <w:spacing w:line="240" w:lineRule="auto"/>
              <w:rPr>
                <w:sz w:val="14"/>
                <w:szCs w:val="14"/>
              </w:rPr>
            </w:pPr>
            <w:r w:rsidRPr="003E511E">
              <w:rPr>
                <w:sz w:val="14"/>
                <w:szCs w:val="14"/>
              </w:rPr>
              <w:t>The numbers in italic are fitted values.</w:t>
            </w:r>
          </w:p>
          <w:p w14:paraId="2EFBC264" w14:textId="008CB2D1" w:rsidR="00453A09" w:rsidRPr="003E511E" w:rsidRDefault="00453A09" w:rsidP="000870FB">
            <w:pPr>
              <w:bidi w:val="0"/>
              <w:spacing w:line="240" w:lineRule="auto"/>
              <w:rPr>
                <w:rFonts w:eastAsiaTheme="minorEastAsia"/>
                <w:sz w:val="14"/>
                <w:szCs w:val="14"/>
              </w:rPr>
            </w:pPr>
            <m:oMathPara>
              <m:oMathParaPr>
                <m:jc m:val="left"/>
              </m:oMathParaP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=0.0775;p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m:oMathPara>
          </w:p>
          <w:p w14:paraId="0B5D3D83" w14:textId="77777777" w:rsidR="00453A09" w:rsidRPr="003E511E" w:rsidRDefault="00453A09" w:rsidP="000870FB">
            <w:pPr>
              <w:bidi w:val="0"/>
              <w:spacing w:line="240" w:lineRule="auto"/>
              <w:rPr>
                <w:sz w:val="14"/>
                <w:szCs w:val="14"/>
              </w:rPr>
            </w:pPr>
            <m:oMathPara>
              <m:oMathParaPr>
                <m:jc m:val="left"/>
              </m:oMathParaPr>
              <m:oMath>
                <m:r>
                  <w:rPr>
                    <w:rFonts w:ascii="Cambria Math" w:hAnsi="Cambria Math"/>
                    <w:sz w:val="14"/>
                    <w:szCs w:val="14"/>
                  </w:rPr>
                  <m:t>*p&lt;0.05, **p&lt;0.01</m:t>
                </m:r>
              </m:oMath>
            </m:oMathPara>
          </w:p>
          <w:p w14:paraId="130D9380" w14:textId="77777777" w:rsidR="00453A09" w:rsidRPr="003E511E" w:rsidRDefault="00453A09" w:rsidP="000870FB">
            <w:pPr>
              <w:bidi w:val="0"/>
              <w:spacing w:line="240" w:lineRule="auto"/>
              <w:jc w:val="center"/>
              <w:rPr>
                <w:b/>
                <w:bCs/>
              </w:rPr>
            </w:pPr>
          </w:p>
        </w:tc>
      </w:tr>
    </w:tbl>
    <w:p w14:paraId="24B07CC6" w14:textId="77777777" w:rsidR="000051CB" w:rsidRPr="003E511E" w:rsidRDefault="000051CB" w:rsidP="000870FB">
      <w:pPr>
        <w:bidi w:val="0"/>
      </w:pPr>
      <w:r w:rsidRPr="003E511E">
        <w:br w:type="page"/>
      </w:r>
    </w:p>
    <w:p w14:paraId="233293ED" w14:textId="3AF2626A" w:rsidR="00B725A8" w:rsidRPr="003E511E" w:rsidRDefault="00B725A8" w:rsidP="000870FB">
      <w:pPr>
        <w:pStyle w:val="Heading2"/>
        <w:bidi w:val="0"/>
        <w:rPr>
          <w:color w:val="auto"/>
          <w:sz w:val="22"/>
          <w:szCs w:val="22"/>
          <w:u w:val="single"/>
        </w:rPr>
      </w:pPr>
      <w:bookmarkStart w:id="15" w:name="_Toc145605752"/>
      <w:r w:rsidRPr="003E511E">
        <w:rPr>
          <w:color w:val="auto"/>
          <w:sz w:val="22"/>
          <w:szCs w:val="22"/>
          <w:u w:val="single"/>
        </w:rPr>
        <w:lastRenderedPageBreak/>
        <w:t xml:space="preserve">Correction to the </w:t>
      </w:r>
      <w:r w:rsidR="00D4600B" w:rsidRPr="003E511E">
        <w:rPr>
          <w:color w:val="auto"/>
          <w:sz w:val="22"/>
          <w:szCs w:val="22"/>
          <w:u w:val="single"/>
        </w:rPr>
        <w:t xml:space="preserve">prediction given the </w:t>
      </w:r>
      <w:proofErr w:type="gramStart"/>
      <w:r w:rsidRPr="003E511E">
        <w:rPr>
          <w:color w:val="auto"/>
          <w:sz w:val="22"/>
          <w:szCs w:val="22"/>
          <w:u w:val="single"/>
        </w:rPr>
        <w:t>data</w:t>
      </w:r>
      <w:r w:rsidR="00BC753C" w:rsidRPr="003E511E">
        <w:rPr>
          <w:color w:val="auto"/>
          <w:sz w:val="22"/>
          <w:szCs w:val="22"/>
          <w:u w:val="single"/>
        </w:rPr>
        <w:t>sets</w:t>
      </w:r>
      <w:bookmarkEnd w:id="15"/>
      <w:proofErr w:type="gramEnd"/>
      <w:ins w:id="16" w:author="rony karstat" w:date="2023-09-05T22:28:00Z">
        <w:r w:rsidR="00E156DD" w:rsidRPr="003E511E">
          <w:rPr>
            <w:color w:val="auto"/>
            <w:sz w:val="22"/>
            <w:szCs w:val="22"/>
            <w:u w:val="single"/>
          </w:rPr>
          <w:t xml:space="preserve"> </w:t>
        </w:r>
      </w:ins>
    </w:p>
    <w:p w14:paraId="6661AD1C" w14:textId="46D01A22" w:rsidR="00B725A8" w:rsidRPr="003E511E" w:rsidRDefault="00B725A8" w:rsidP="000870FB">
      <w:pPr>
        <w:bidi w:val="0"/>
        <w:rPr>
          <w:rtl/>
        </w:rPr>
      </w:pPr>
      <w:r w:rsidRPr="003E511E">
        <w:t>Evident from the tables is the variation in sinistrality rates across different studies and generations. McManus suggest</w:t>
      </w:r>
      <w:r w:rsidR="005B32C4" w:rsidRPr="003E511E">
        <w:t>ed</w:t>
      </w:r>
      <w:r w:rsidRPr="003E511E">
        <w:t xml:space="preserve"> that the disparities in study outcomes m</w:t>
      </w:r>
      <w:r w:rsidR="005B32C4" w:rsidRPr="003E511E">
        <w:t>ight have</w:t>
      </w:r>
      <w:r w:rsidRPr="003E511E">
        <w:t xml:space="preserve"> b</w:t>
      </w:r>
      <w:r w:rsidR="005B32C4" w:rsidRPr="003E511E">
        <w:t>e</w:t>
      </w:r>
      <w:r w:rsidRPr="003E511E">
        <w:t>e</w:t>
      </w:r>
      <w:r w:rsidR="005B32C4" w:rsidRPr="003E511E">
        <w:t>n</w:t>
      </w:r>
      <w:r w:rsidRPr="003E511E">
        <w:t xml:space="preserve"> due to different criteria used to measure handedness. </w:t>
      </w:r>
      <w:r w:rsidR="000051CB" w:rsidRPr="003E511E">
        <w:t xml:space="preserve">Therefore, when making predictions based on model parameters and the frequency of left-handedness in the population, there is a need to adjust the predictions for the criterion shift in each dataset. </w:t>
      </w:r>
      <w:r w:rsidR="00D4600B" w:rsidRPr="003E511E">
        <w:t xml:space="preserve"> McManus</w:t>
      </w:r>
      <w:r w:rsidRPr="003E511E">
        <w:t xml:space="preserve"> outline</w:t>
      </w:r>
      <w:r w:rsidR="00454963" w:rsidRPr="003E511E">
        <w:t>d</w:t>
      </w:r>
      <w:r w:rsidRPr="003E511E">
        <w:t xml:space="preserve"> the approach for applying these corrections within datasets featuring triplets, using the matrices P, Q, and T.</w:t>
      </w:r>
    </w:p>
    <w:p w14:paraId="4C3AE5FC" w14:textId="69DE9091" w:rsidR="00B725A8" w:rsidRPr="003E511E" w:rsidRDefault="4A856216" w:rsidP="000870FB">
      <w:pPr>
        <w:bidi w:val="0"/>
      </w:pPr>
      <w:r w:rsidRPr="003E511E">
        <w:t xml:space="preserve">Matrices P and Q serve as transition matrices, </w:t>
      </w:r>
      <w:bookmarkStart w:id="17" w:name="_Int_hbqMzppK"/>
      <w:r w:rsidR="01DAC30F" w:rsidRPr="003E511E">
        <w:t>operating</w:t>
      </w:r>
      <w:bookmarkEnd w:id="17"/>
      <w:r w:rsidR="01DAC30F" w:rsidRPr="003E511E">
        <w:t xml:space="preserve"> on the progenies and the parents, respectively. </w:t>
      </w:r>
      <w:r w:rsidR="7D42B705" w:rsidRPr="003E511E">
        <w:rPr>
          <w:rFonts w:eastAsiaTheme="minorEastAsia"/>
        </w:rPr>
        <w:t xml:space="preserve">P is a </w:t>
      </w:r>
      <m:oMath>
        <m:r>
          <w:rPr>
            <w:rFonts w:ascii="Cambria Math" w:hAnsi="Cambria Math"/>
          </w:rPr>
          <m:t>2×2</m:t>
        </m:r>
      </m:oMath>
      <w:r w:rsidR="7D42B705" w:rsidRPr="003E511E">
        <w:rPr>
          <w:rFonts w:eastAsiaTheme="minorEastAsia"/>
        </w:rPr>
        <w:t xml:space="preserve"> matrix whose entries characterize the probabilities that progeny measured as right- or left-handed is truly a right- or left-handed. On the other hand,</w:t>
      </w:r>
      <w:r w:rsidR="7D42B705" w:rsidRPr="003E511E">
        <w:t xml:space="preserve"> </w:t>
      </w:r>
      <w:r w:rsidRPr="003E511E">
        <w:t xml:space="preserve">Q is a </w:t>
      </w:r>
      <m:oMath>
        <m:r>
          <w:rPr>
            <w:rFonts w:ascii="Cambria Math" w:hAnsi="Cambria Math"/>
          </w:rPr>
          <m:t>3×3</m:t>
        </m:r>
      </m:oMath>
      <w:r w:rsidRPr="003E511E">
        <w:rPr>
          <w:rFonts w:eastAsiaTheme="minorEastAsia"/>
        </w:rPr>
        <w:t xml:space="preserve"> matrix encapsulating the probabilities that </w:t>
      </w:r>
      <w:r w:rsidRPr="003E511E">
        <w:t xml:space="preserve">specific phenotypes </w:t>
      </w:r>
      <w:bookmarkStart w:id="18" w:name="_Int_sLwK55Vp"/>
      <w:r w:rsidRPr="003E511E">
        <w:t>observed</w:t>
      </w:r>
      <w:bookmarkEnd w:id="18"/>
      <w:r w:rsidRPr="003E511E">
        <w:t xml:space="preserve"> in mating (</w:t>
      </w:r>
      <m:oMath>
        <m:r>
          <w:rPr>
            <w:rFonts w:ascii="Cambria Math" w:hAnsi="Cambria Math"/>
          </w:rPr>
          <m:t>L×L, R×L, R×R)</m:t>
        </m:r>
      </m:oMath>
      <w:r w:rsidRPr="003E511E">
        <w:t xml:space="preserve"> being true phenotypes (</w:t>
      </w:r>
      <m:oMath>
        <m:r>
          <w:rPr>
            <w:rFonts w:ascii="Cambria Math" w:hAnsi="Cambria Math"/>
          </w:rPr>
          <m:t>L×L, R×L, R×R)</m:t>
        </m:r>
      </m:oMath>
      <w:r w:rsidRPr="003E511E">
        <w:rPr>
          <w:rFonts w:eastAsiaTheme="minorEastAsia"/>
        </w:rPr>
        <w:t xml:space="preserve">. </w:t>
      </w:r>
      <w:r w:rsidR="000051CB" w:rsidRPr="003E511E">
        <w:rPr>
          <w:rFonts w:eastAsiaTheme="minorEastAsia"/>
        </w:rPr>
        <w:br/>
      </w:r>
      <w:r w:rsidRPr="003E511E">
        <w:t xml:space="preserve">Matrix T compiles the </w:t>
      </w:r>
      <w:r w:rsidR="7D42B705" w:rsidRPr="003E511E">
        <w:t xml:space="preserve">predicted </w:t>
      </w:r>
      <w:r w:rsidRPr="003E511E">
        <w:t>probabilities associated with offspring displaying specific phenotypes based on the parental phenotypes</w:t>
      </w:r>
      <w:r w:rsidR="7D42B705" w:rsidRPr="003E511E">
        <w:t>. This</w:t>
      </w:r>
      <w:r w:rsidRPr="003E511E">
        <w:t xml:space="preserve"> matrix is crafted </w:t>
      </w:r>
      <w:bookmarkStart w:id="19" w:name="_Int_Js96Orfj"/>
      <w:r w:rsidRPr="003E511E">
        <w:t>in accordance with</w:t>
      </w:r>
      <w:bookmarkEnd w:id="19"/>
      <w:r w:rsidRPr="003E511E">
        <w:t xml:space="preserve"> the Mendelian system</w:t>
      </w:r>
      <w:r w:rsidR="01DAC30F" w:rsidRPr="003E511E">
        <w:t xml:space="preserve"> and the model assumptions </w:t>
      </w:r>
      <w:bookmarkStart w:id="20" w:name="_Int_hdCLEy3n"/>
      <w:r w:rsidR="01DAC30F" w:rsidRPr="003E511E">
        <w:t>regarding</w:t>
      </w:r>
      <w:bookmarkEnd w:id="20"/>
      <w:r w:rsidR="01DAC30F" w:rsidRPr="003E511E">
        <w:t xml:space="preserve"> the phenotype-genotype system.</w:t>
      </w:r>
    </w:p>
    <w:p w14:paraId="0A95D416" w14:textId="436D6C1A" w:rsidR="00B725A8" w:rsidRPr="003E511E" w:rsidRDefault="4A856216" w:rsidP="000870FB">
      <w:pPr>
        <w:bidi w:val="0"/>
      </w:pPr>
      <w:r w:rsidRPr="003E511E">
        <w:t xml:space="preserve">By </w:t>
      </w:r>
      <w:bookmarkStart w:id="21" w:name="_Int_jgWbzTpM"/>
      <w:r w:rsidRPr="003E511E">
        <w:t>utilizing</w:t>
      </w:r>
      <w:bookmarkEnd w:id="21"/>
      <w:r w:rsidRPr="003E511E">
        <w:t xml:space="preserve"> </w:t>
      </w:r>
      <w:r w:rsidR="1D0E3DD6" w:rsidRPr="003E511E">
        <w:t>these three matrices</w:t>
      </w:r>
      <w:r w:rsidRPr="003E511E">
        <w:t xml:space="preserve">, we </w:t>
      </w:r>
      <w:r w:rsidR="1D0E3DD6" w:rsidRPr="003E511E">
        <w:t xml:space="preserve">derive </w:t>
      </w:r>
      <w:r w:rsidRPr="003E511E">
        <w:t xml:space="preserve">the corrected matrix M, where its elements </w:t>
      </w:r>
      <w:bookmarkStart w:id="22" w:name="_Int_vnggMJiH"/>
      <w:r w:rsidRPr="003E511E">
        <w:t>represent</w:t>
      </w:r>
      <w:bookmarkEnd w:id="22"/>
      <w:r w:rsidRPr="003E511E">
        <w:t xml:space="preserve"> the predicted probabilities of offspring manifesting as right- or left-handed being born to matings classified as </w:t>
      </w:r>
      <m:oMath>
        <m:r>
          <w:rPr>
            <w:rFonts w:ascii="Cambria Math" w:hAnsi="Cambria Math"/>
          </w:rPr>
          <m:t>L×L, R×L, R×R</m:t>
        </m:r>
      </m:oMath>
      <w:r w:rsidRPr="003E511E">
        <w:t>.</w:t>
      </w:r>
    </w:p>
    <w:p w14:paraId="30F5F3CF" w14:textId="77777777" w:rsidR="00B725A8" w:rsidRPr="003E511E" w:rsidRDefault="00B725A8" w:rsidP="000870FB">
      <w:pPr>
        <w:bidi w:val="0"/>
      </w:pPr>
      <m:oMathPara>
        <m:oMath>
          <m:r>
            <w:rPr>
              <w:rFonts w:ascii="Cambria Math" w:hAnsi="Cambria Math"/>
            </w:rPr>
            <m:t>M=P∙T∙Q</m:t>
          </m:r>
        </m:oMath>
      </m:oMathPara>
    </w:p>
    <w:p w14:paraId="44416B94" w14:textId="49932E6B" w:rsidR="00E56C87" w:rsidRPr="003E511E" w:rsidRDefault="4A856216" w:rsidP="000870FB">
      <w:pPr>
        <w:bidi w:val="0"/>
      </w:pPr>
      <w:r w:rsidRPr="003E511E">
        <w:t xml:space="preserve">In alignment with McManus' matrix construction </w:t>
      </w:r>
      <w:bookmarkStart w:id="23" w:name="_Int_GQntqe5f"/>
      <w:r w:rsidRPr="003E511E">
        <w:t>methodology</w:t>
      </w:r>
      <w:bookmarkEnd w:id="23"/>
      <w:r w:rsidRPr="003E511E">
        <w:t xml:space="preserve"> for triplet data, we have extended a parallel correction approach to datasets </w:t>
      </w:r>
      <w:r w:rsidR="1D0E3DD6" w:rsidRPr="003E511E">
        <w:t>involving</w:t>
      </w:r>
      <w:r w:rsidRPr="003E511E">
        <w:t xml:space="preserve"> families with multiple children and those involving twins. The comprehensive mathematical derivations </w:t>
      </w:r>
      <w:r w:rsidR="1D0E3DD6" w:rsidRPr="003E511E">
        <w:t>underlying</w:t>
      </w:r>
      <w:r w:rsidRPr="003E511E">
        <w:t xml:space="preserve"> the matrix construction are </w:t>
      </w:r>
      <w:r w:rsidR="1D0E3DD6" w:rsidRPr="003E511E">
        <w:t>explained</w:t>
      </w:r>
      <w:r w:rsidRPr="003E511E">
        <w:t xml:space="preserve"> upon in the appendix section (appendix 1).</w:t>
      </w:r>
    </w:p>
    <w:p w14:paraId="484B9291" w14:textId="707EB54D" w:rsidR="00B725A8" w:rsidRPr="003E511E" w:rsidRDefault="00E56C87" w:rsidP="000870FB">
      <w:pPr>
        <w:bidi w:val="0"/>
        <w:spacing w:line="259" w:lineRule="auto"/>
        <w:rPr>
          <w:rFonts w:asciiTheme="majorHAnsi" w:eastAsiaTheme="majorEastAsia" w:hAnsiTheme="majorHAnsi" w:cstheme="majorBidi"/>
          <w:u w:val="single"/>
        </w:rPr>
      </w:pPr>
      <w:r w:rsidRPr="003E511E">
        <w:rPr>
          <w:u w:val="single"/>
        </w:rPr>
        <w:t>F</w:t>
      </w:r>
      <w:r w:rsidR="00B725A8" w:rsidRPr="003E511E">
        <w:rPr>
          <w:u w:val="single"/>
        </w:rPr>
        <w:t>itting the mode</w:t>
      </w:r>
      <w:r w:rsidRPr="003E511E">
        <w:rPr>
          <w:u w:val="single"/>
        </w:rPr>
        <w:t>l</w:t>
      </w:r>
    </w:p>
    <w:p w14:paraId="7CEDA5FA" w14:textId="77777777" w:rsidR="003522D1" w:rsidRPr="003E511E" w:rsidRDefault="15FEA8D7" w:rsidP="000870FB">
      <w:pPr>
        <w:bidi w:val="0"/>
      </w:pPr>
      <w:r w:rsidRPr="003E511E">
        <w:t xml:space="preserve">To </w:t>
      </w:r>
      <w:bookmarkStart w:id="24" w:name="_Int_RXCo1fnv"/>
      <w:r w:rsidRPr="003E511E">
        <w:t>acquire</w:t>
      </w:r>
      <w:bookmarkEnd w:id="24"/>
      <w:r w:rsidRPr="003E511E">
        <w:t xml:space="preserve"> </w:t>
      </w:r>
      <w:r w:rsidR="07073B60" w:rsidRPr="003E511E">
        <w:t xml:space="preserve">the </w:t>
      </w:r>
      <w:bookmarkStart w:id="25" w:name="_Int_s0bxYv1G"/>
      <w:r w:rsidRPr="003E511E">
        <w:t>optimal</w:t>
      </w:r>
      <w:bookmarkEnd w:id="25"/>
      <w:r w:rsidR="07073B60" w:rsidRPr="003E511E">
        <w:t xml:space="preserve"> </w:t>
      </w:r>
      <w:r w:rsidRPr="003E511E">
        <w:t xml:space="preserve">parameters </w:t>
      </w:r>
      <w:r w:rsidR="07073B60" w:rsidRPr="003E511E">
        <w:t xml:space="preserve">estimates </w:t>
      </w:r>
      <w:r w:rsidRPr="003E511E">
        <w:t>of</w:t>
      </w:r>
      <w:r w:rsidR="07073B60" w:rsidRPr="003E511E">
        <w:t xml:space="preserve"> </w:t>
      </w:r>
      <m:oMath>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DC</m:t>
            </m:r>
          </m:e>
        </m:d>
      </m:oMath>
      <w:r w:rsidR="07073B60" w:rsidRPr="003E511E">
        <w:rPr>
          <w:rFonts w:eastAsiaTheme="minorEastAsia"/>
        </w:rPr>
        <w:t xml:space="preserve"> and </w:t>
      </w: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oMath>
      <w:r w:rsidR="07073B60" w:rsidRPr="003E511E">
        <w:rPr>
          <w:rFonts w:eastAsiaTheme="minorEastAsia"/>
        </w:rPr>
        <w:t xml:space="preserve"> </w:t>
      </w:r>
      <w:r w:rsidRPr="003E511E">
        <w:rPr>
          <w:rFonts w:eastAsiaTheme="minorEastAsia"/>
        </w:rPr>
        <w:t>,</w:t>
      </w:r>
      <w:r w:rsidR="4117C8E3" w:rsidRPr="003E511E">
        <w:t xml:space="preserve"> </w:t>
      </w:r>
      <w:r w:rsidR="4117C8E3" w:rsidRPr="003E511E">
        <w:rPr>
          <w:rFonts w:eastAsiaTheme="minorEastAsia"/>
        </w:rPr>
        <w:t>and to evaluate the model's alignment with observed data,</w:t>
      </w:r>
      <w:r w:rsidRPr="003E511E">
        <w:rPr>
          <w:rFonts w:eastAsiaTheme="minorEastAsia"/>
        </w:rPr>
        <w:t xml:space="preserve"> </w:t>
      </w:r>
      <w:r w:rsidR="1D0E3DD6" w:rsidRPr="003E511E">
        <w:rPr>
          <w:rFonts w:eastAsiaTheme="minorEastAsia"/>
        </w:rPr>
        <w:t xml:space="preserve">we </w:t>
      </w:r>
      <w:bookmarkStart w:id="26" w:name="_Int_EI0mtbHg"/>
      <w:r w:rsidR="1D0E3DD6" w:rsidRPr="003E511E">
        <w:rPr>
          <w:rFonts w:eastAsiaTheme="minorEastAsia"/>
        </w:rPr>
        <w:t>utilized</w:t>
      </w:r>
      <w:bookmarkEnd w:id="26"/>
      <w:r w:rsidR="1D0E3DD6" w:rsidRPr="003E511E">
        <w:rPr>
          <w:rFonts w:eastAsiaTheme="minorEastAsia"/>
        </w:rPr>
        <w:t xml:space="preserve"> a maximum </w:t>
      </w:r>
      <w:r w:rsidRPr="003E511E">
        <w:rPr>
          <w:rFonts w:eastAsiaTheme="minorEastAsia"/>
        </w:rPr>
        <w:t>a</w:t>
      </w:r>
      <w:r w:rsidR="07073B60" w:rsidRPr="003E511E">
        <w:rPr>
          <w:rFonts w:eastAsiaTheme="minorEastAsia"/>
        </w:rPr>
        <w:t xml:space="preserve"> </w:t>
      </w:r>
      <w:r w:rsidRPr="003E511E">
        <w:rPr>
          <w:rFonts w:eastAsiaTheme="minorEastAsia"/>
        </w:rPr>
        <w:t>maximum likelihood estimation</w:t>
      </w:r>
      <w:r w:rsidR="07073B60" w:rsidRPr="003E511E">
        <w:rPr>
          <w:rFonts w:eastAsiaTheme="minorEastAsia"/>
        </w:rPr>
        <w:t xml:space="preserve"> method. The </w:t>
      </w:r>
      <w:r w:rsidRPr="003E511E">
        <w:rPr>
          <w:rFonts w:eastAsiaTheme="minorEastAsia"/>
        </w:rPr>
        <w:t>fitting process</w:t>
      </w:r>
      <w:r w:rsidR="07073B60" w:rsidRPr="003E511E">
        <w:rPr>
          <w:rFonts w:eastAsiaTheme="minorEastAsia"/>
        </w:rPr>
        <w:t xml:space="preserve"> </w:t>
      </w:r>
      <w:r w:rsidRPr="003E511E">
        <w:rPr>
          <w:rFonts w:eastAsiaTheme="minorEastAsia"/>
        </w:rPr>
        <w:t>involve</w:t>
      </w:r>
      <w:r w:rsidR="1D0E3DD6" w:rsidRPr="003E511E">
        <w:rPr>
          <w:rFonts w:eastAsiaTheme="minorEastAsia"/>
        </w:rPr>
        <w:t>d</w:t>
      </w:r>
      <w:r w:rsidRPr="003E511E">
        <w:rPr>
          <w:rFonts w:eastAsiaTheme="minorEastAsia"/>
        </w:rPr>
        <w:t xml:space="preserve"> multiple steps</w:t>
      </w:r>
      <w:r w:rsidR="07073B60" w:rsidRPr="003E511E">
        <w:rPr>
          <w:rFonts w:eastAsiaTheme="minorEastAsia"/>
        </w:rPr>
        <w:t>:</w:t>
      </w:r>
      <w:r w:rsidRPr="003E511E">
        <w:rPr>
          <w:kern w:val="0"/>
          <w14:ligatures w14:val="none"/>
        </w:rPr>
        <w:t xml:space="preserve"> </w:t>
      </w:r>
      <w:r w:rsidR="5BC90A8D" w:rsidRPr="003E511E">
        <w:rPr>
          <w:kern w:val="0"/>
          <w14:ligatures w14:val="none"/>
        </w:rPr>
        <w:t>initially, we selected a pair of parameter values. These values were then applied along with the measured rate of left-handedness in each dataset to compute the corrected predicted distribution for the dataset.</w:t>
      </w:r>
      <w:r w:rsidRPr="003E511E">
        <w:t xml:space="preserve"> </w:t>
      </w:r>
      <w:r w:rsidR="5BC90A8D" w:rsidRPr="003E511E">
        <w:t>Subsequently</w:t>
      </w:r>
      <w:r w:rsidRPr="003E511E">
        <w:t xml:space="preserve">, the log-likelihood score </w:t>
      </w:r>
      <w:r w:rsidR="1D0E3DD6" w:rsidRPr="003E511E">
        <w:t>was</w:t>
      </w:r>
      <w:r w:rsidR="4117C8E3" w:rsidRPr="003E511E">
        <w:t xml:space="preserve"> calculated </w:t>
      </w:r>
      <w:r w:rsidR="2811D55F" w:rsidRPr="003E511E">
        <w:t xml:space="preserve">using the data in the datasets with the corrected predictions for handedness in </w:t>
      </w:r>
      <w:r w:rsidR="5BC90A8D" w:rsidRPr="003E511E">
        <w:t>each dataset</w:t>
      </w:r>
      <w:r w:rsidR="4117C8E3" w:rsidRPr="003E511E">
        <w:t xml:space="preserve">. The method </w:t>
      </w:r>
      <w:r w:rsidR="1D0E3DD6" w:rsidRPr="003E511E">
        <w:t>was</w:t>
      </w:r>
      <w:r w:rsidR="4117C8E3" w:rsidRPr="003E511E">
        <w:t xml:space="preserve"> executed in </w:t>
      </w:r>
      <w:r w:rsidR="561D33A9" w:rsidRPr="003E511E">
        <w:t>two</w:t>
      </w:r>
      <w:r w:rsidR="4117C8E3" w:rsidRPr="003E511E">
        <w:t xml:space="preserve"> phases. </w:t>
      </w:r>
    </w:p>
    <w:p w14:paraId="5ED714CC" w14:textId="77777777" w:rsidR="00557584" w:rsidRPr="003E511E" w:rsidRDefault="00EF01BC" w:rsidP="000870FB">
      <w:pPr>
        <w:bidi w:val="0"/>
        <w:rPr>
          <w:rFonts w:eastAsiaTheme="minorEastAsia"/>
        </w:rPr>
      </w:pPr>
      <w:r w:rsidRPr="003E511E">
        <w:t>In</w:t>
      </w:r>
      <w:r w:rsidR="003522D1" w:rsidRPr="003E511E">
        <w:t xml:space="preserve"> the first phase</w:t>
      </w:r>
      <w:r w:rsidRPr="003E511E">
        <w:t xml:space="preserve">, </w:t>
      </w:r>
      <w:r w:rsidR="0026593F" w:rsidRPr="003E511E">
        <w:t xml:space="preserve">various </w:t>
      </w:r>
      <w:r w:rsidRPr="003E511E">
        <w:t xml:space="preserve">combinations of </w:t>
      </w:r>
      <w:r w:rsidR="00781CA7" w:rsidRPr="003E511E">
        <w:t xml:space="preserve"> </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e>
        </m:d>
      </m:oMath>
      <w:r w:rsidR="00781CA7" w:rsidRPr="003E511E">
        <w:rPr>
          <w:rFonts w:eastAsiaTheme="minorEastAsia"/>
        </w:rPr>
        <w:t xml:space="preserve"> </w:t>
      </w:r>
      <w:r w:rsidRPr="003E511E">
        <w:rPr>
          <w:rFonts w:eastAsiaTheme="minorEastAsia"/>
        </w:rPr>
        <w:t>within</w:t>
      </w:r>
      <w:r w:rsidR="00781CA7" w:rsidRPr="003E511E">
        <w:rPr>
          <w:rFonts w:eastAsiaTheme="minorEastAsia"/>
        </w:rPr>
        <w:t xml:space="preserve"> the range </w:t>
      </w:r>
      <w:r w:rsidRPr="003E511E">
        <w:rPr>
          <w:rFonts w:eastAsiaTheme="minorEastAsia"/>
        </w:rPr>
        <w:t xml:space="preserve">of </w:t>
      </w:r>
      <m:oMath>
        <m:d>
          <m:dPr>
            <m:begChr m:val="["/>
            <m:endChr m:val="]"/>
            <m:ctrlPr>
              <w:rPr>
                <w:rFonts w:ascii="Cambria Math" w:eastAsiaTheme="minorEastAsia" w:hAnsi="Cambria Math"/>
              </w:rPr>
            </m:ctrlPr>
          </m:dPr>
          <m:e>
            <m:r>
              <m:rPr>
                <m:sty m:val="p"/>
              </m:rPr>
              <w:rPr>
                <w:rFonts w:ascii="Cambria Math" w:eastAsiaTheme="minorEastAsia" w:hAnsi="Cambria Math"/>
              </w:rPr>
              <m:t>0.02, 0.2</m:t>
            </m:r>
          </m:e>
        </m:d>
      </m:oMath>
      <w:r w:rsidR="00781CA7" w:rsidRPr="003E511E">
        <w:rPr>
          <w:rFonts w:eastAsiaTheme="minorEastAsia"/>
        </w:rPr>
        <w:t xml:space="preserve"> with </w:t>
      </w:r>
      <w:r w:rsidRPr="003E511E">
        <w:rPr>
          <w:rFonts w:eastAsiaTheme="minorEastAsia"/>
        </w:rPr>
        <w:t>increments</w:t>
      </w:r>
      <w:r w:rsidR="00781CA7" w:rsidRPr="003E511E">
        <w:rPr>
          <w:rFonts w:eastAsiaTheme="minorEastAsia"/>
        </w:rPr>
        <w:t xml:space="preserve"> of </w:t>
      </w:r>
      <m:oMath>
        <m:r>
          <m:rPr>
            <m:sty m:val="p"/>
          </m:rPr>
          <w:rPr>
            <w:rFonts w:ascii="Cambria Math" w:eastAsiaTheme="minorEastAsia" w:hAnsi="Cambria Math"/>
          </w:rPr>
          <m:t>0.0025</m:t>
        </m:r>
      </m:oMath>
      <w:r w:rsidRPr="003E511E">
        <w:t xml:space="preserve">, </w:t>
      </w:r>
      <w:r w:rsidR="00781CA7" w:rsidRPr="003E511E">
        <w:t xml:space="preserve">and </w:t>
      </w:r>
      <m:oMath>
        <m:r>
          <m:rPr>
            <m:sty m:val="p"/>
          </m:rPr>
          <w:rPr>
            <w:rFonts w:ascii="Cambria Math" w:hAnsi="Cambria Math"/>
          </w:rPr>
          <m:t>p</m:t>
        </m:r>
        <m:d>
          <m:dPr>
            <m:ctrlPr>
              <w:rPr>
                <w:rFonts w:ascii="Cambria Math" w:hAnsi="Cambria Math"/>
              </w:rPr>
            </m:ctrlPr>
          </m:dPr>
          <m:e>
            <m:r>
              <m:rPr>
                <m:sty m:val="p"/>
              </m:rPr>
              <w:rPr>
                <w:rFonts w:ascii="Cambria Math" w:hAnsi="Cambria Math"/>
              </w:rPr>
              <m:t>L</m:t>
            </m:r>
          </m:e>
          <m:e>
            <m:r>
              <m:rPr>
                <m:sty m:val="p"/>
              </m:rPr>
              <w:rPr>
                <w:rFonts w:ascii="Cambria Math" w:hAnsi="Cambria Math"/>
              </w:rPr>
              <m:t>DC</m:t>
            </m:r>
          </m:e>
        </m:d>
      </m:oMath>
      <w:r w:rsidR="00426766" w:rsidRPr="003E511E">
        <w:rPr>
          <w:rFonts w:eastAsiaTheme="minorEastAsia"/>
        </w:rPr>
        <w:t xml:space="preserve"> w</w:t>
      </w:r>
      <w:r w:rsidRPr="003E511E">
        <w:rPr>
          <w:rFonts w:eastAsiaTheme="minorEastAsia"/>
        </w:rPr>
        <w:t>ithi</w:t>
      </w:r>
      <w:r w:rsidR="00781CA7" w:rsidRPr="003E511E">
        <w:rPr>
          <w:rFonts w:eastAsiaTheme="minorEastAsia"/>
        </w:rPr>
        <w:t xml:space="preserve">n the range </w:t>
      </w:r>
      <m:oMath>
        <m:r>
          <m:rPr>
            <m:sty m:val="p"/>
          </m:rPr>
          <w:rPr>
            <w:rFonts w:ascii="Cambria Math" w:eastAsiaTheme="minorEastAsia" w:hAnsi="Cambria Math"/>
          </w:rPr>
          <m:t>[0, 0.5]</m:t>
        </m:r>
      </m:oMath>
      <w:r w:rsidR="00781CA7" w:rsidRPr="003E511E">
        <w:rPr>
          <w:rFonts w:eastAsiaTheme="minorEastAsia"/>
        </w:rPr>
        <w:t xml:space="preserve"> with </w:t>
      </w:r>
      <w:r w:rsidRPr="003E511E">
        <w:rPr>
          <w:rFonts w:eastAsiaTheme="minorEastAsia"/>
        </w:rPr>
        <w:t>increments</w:t>
      </w:r>
      <w:r w:rsidR="00781CA7" w:rsidRPr="003E511E">
        <w:rPr>
          <w:rFonts w:eastAsiaTheme="minorEastAsia"/>
        </w:rPr>
        <w:t xml:space="preserve"> of </w:t>
      </w:r>
      <m:oMath>
        <m:r>
          <m:rPr>
            <m:sty m:val="p"/>
          </m:rPr>
          <w:rPr>
            <w:rFonts w:ascii="Cambria Math" w:eastAsiaTheme="minorEastAsia" w:hAnsi="Cambria Math"/>
          </w:rPr>
          <m:t>0.025</m:t>
        </m:r>
      </m:oMath>
      <w:r w:rsidRPr="003E511E">
        <w:rPr>
          <w:rFonts w:eastAsiaTheme="minorEastAsia"/>
        </w:rPr>
        <w:t xml:space="preserve">, </w:t>
      </w:r>
      <w:r w:rsidR="00426766" w:rsidRPr="003E511E">
        <w:rPr>
          <w:rFonts w:eastAsiaTheme="minorEastAsia"/>
        </w:rPr>
        <w:t>were</w:t>
      </w:r>
      <w:r w:rsidRPr="003E511E">
        <w:rPr>
          <w:rFonts w:eastAsiaTheme="minorEastAsia"/>
        </w:rPr>
        <w:t xml:space="preserve"> </w:t>
      </w:r>
      <w:r w:rsidR="00426766" w:rsidRPr="003E511E">
        <w:rPr>
          <w:rFonts w:eastAsiaTheme="minorEastAsia"/>
        </w:rPr>
        <w:t>examined to find the</w:t>
      </w:r>
      <w:r w:rsidR="003522D1" w:rsidRPr="003E511E">
        <w:rPr>
          <w:rFonts w:eastAsiaTheme="minorEastAsia"/>
        </w:rPr>
        <w:t xml:space="preserve"> pair with maximal likelihood</w:t>
      </w:r>
      <w:r w:rsidR="00781CA7" w:rsidRPr="003E511E">
        <w:rPr>
          <w:rFonts w:eastAsiaTheme="minorEastAsia"/>
        </w:rPr>
        <w:t xml:space="preserve">. </w:t>
      </w:r>
      <w:r w:rsidRPr="003E511E">
        <w:rPr>
          <w:rFonts w:eastAsiaTheme="minorEastAsia"/>
        </w:rPr>
        <w:t>T</w:t>
      </w:r>
      <w:r w:rsidR="00781CA7" w:rsidRPr="003E511E">
        <w:rPr>
          <w:rFonts w:eastAsiaTheme="minorEastAsia"/>
        </w:rPr>
        <w:t xml:space="preserve">his analysis </w:t>
      </w:r>
      <w:r w:rsidR="0026593F" w:rsidRPr="003E511E">
        <w:rPr>
          <w:rFonts w:eastAsiaTheme="minorEastAsia"/>
        </w:rPr>
        <w:t>provide</w:t>
      </w:r>
      <w:r w:rsidR="00426766" w:rsidRPr="003E511E">
        <w:rPr>
          <w:rFonts w:eastAsiaTheme="minorEastAsia"/>
        </w:rPr>
        <w:t>d</w:t>
      </w:r>
      <w:r w:rsidR="00781CA7" w:rsidRPr="003E511E">
        <w:rPr>
          <w:rFonts w:eastAsiaTheme="minorEastAsia"/>
        </w:rPr>
        <w:t xml:space="preserve"> </w:t>
      </w:r>
      <w:r w:rsidR="0026593F" w:rsidRPr="003E511E">
        <w:rPr>
          <w:rFonts w:eastAsiaTheme="minorEastAsia"/>
        </w:rPr>
        <w:t>an approximation</w:t>
      </w:r>
      <w:r w:rsidR="00AE5748" w:rsidRPr="003E511E">
        <w:rPr>
          <w:rFonts w:eastAsiaTheme="minorEastAsia"/>
        </w:rPr>
        <w:t xml:space="preserve"> to the functions</w:t>
      </w:r>
      <w:r w:rsidR="0026593F" w:rsidRPr="003E511E">
        <w:rPr>
          <w:rFonts w:eastAsiaTheme="minorEastAsia"/>
        </w:rPr>
        <w:t>'</w:t>
      </w:r>
      <w:r w:rsidR="00AE5748" w:rsidRPr="003E511E">
        <w:rPr>
          <w:rFonts w:eastAsiaTheme="minorEastAsia"/>
        </w:rPr>
        <w:t xml:space="preserve"> maximum point. </w:t>
      </w:r>
    </w:p>
    <w:p w14:paraId="4F65DD58" w14:textId="2D16CD84" w:rsidR="00EF44A7" w:rsidRPr="003E511E" w:rsidRDefault="00AE5748" w:rsidP="000870FB">
      <w:pPr>
        <w:bidi w:val="0"/>
        <w:rPr>
          <w:kern w:val="0"/>
          <w14:ligatures w14:val="none"/>
        </w:rPr>
      </w:pPr>
      <w:r w:rsidRPr="003E511E">
        <w:rPr>
          <w:rFonts w:eastAsiaTheme="minorEastAsia"/>
        </w:rPr>
        <w:t xml:space="preserve">In the second </w:t>
      </w:r>
      <w:r w:rsidR="00EF01BC" w:rsidRPr="003E511E">
        <w:rPr>
          <w:rFonts w:eastAsiaTheme="minorEastAsia"/>
        </w:rPr>
        <w:t>phase,</w:t>
      </w:r>
      <w:r w:rsidRPr="003E511E">
        <w:rPr>
          <w:rFonts w:eastAsiaTheme="minorEastAsia"/>
        </w:rPr>
        <w:t xml:space="preserve"> the point </w:t>
      </w:r>
      <w:r w:rsidR="00426766" w:rsidRPr="003E511E">
        <w:rPr>
          <w:rFonts w:eastAsiaTheme="minorEastAsia"/>
        </w:rPr>
        <w:t>obtaine</w:t>
      </w:r>
      <w:r w:rsidRPr="003E511E">
        <w:rPr>
          <w:rFonts w:eastAsiaTheme="minorEastAsia"/>
        </w:rPr>
        <w:t xml:space="preserve">d in the previous </w:t>
      </w:r>
      <w:r w:rsidR="00EF01BC" w:rsidRPr="003E511E">
        <w:rPr>
          <w:rFonts w:eastAsiaTheme="minorEastAsia"/>
        </w:rPr>
        <w:t xml:space="preserve">phase </w:t>
      </w:r>
      <w:r w:rsidR="0026593F" w:rsidRPr="003E511E">
        <w:rPr>
          <w:rFonts w:eastAsiaTheme="minorEastAsia"/>
        </w:rPr>
        <w:t>serve</w:t>
      </w:r>
      <w:r w:rsidR="00426766" w:rsidRPr="003E511E">
        <w:rPr>
          <w:rFonts w:eastAsiaTheme="minorEastAsia"/>
        </w:rPr>
        <w:t>d</w:t>
      </w:r>
      <w:r w:rsidR="0026593F" w:rsidRPr="003E511E">
        <w:rPr>
          <w:rFonts w:eastAsiaTheme="minorEastAsia"/>
        </w:rPr>
        <w:t xml:space="preserve"> as the</w:t>
      </w:r>
      <w:r w:rsidR="00EF01BC" w:rsidRPr="003E511E">
        <w:rPr>
          <w:rFonts w:eastAsiaTheme="minorEastAsia"/>
        </w:rPr>
        <w:t xml:space="preserve"> initial input for</w:t>
      </w:r>
      <w:r w:rsidR="000D6497" w:rsidRPr="003E511E">
        <w:rPr>
          <w:rFonts w:eastAsiaTheme="minorEastAsia"/>
        </w:rPr>
        <w:t xml:space="preserve"> quasi-</w:t>
      </w:r>
      <w:r w:rsidR="00EF01BC" w:rsidRPr="003E511E">
        <w:rPr>
          <w:rFonts w:eastAsiaTheme="minorEastAsia"/>
        </w:rPr>
        <w:t>N</w:t>
      </w:r>
      <w:r w:rsidR="000D6497" w:rsidRPr="003E511E">
        <w:rPr>
          <w:rFonts w:eastAsiaTheme="minorEastAsia"/>
        </w:rPr>
        <w:t>ewto</w:t>
      </w:r>
      <w:r w:rsidR="000D6497" w:rsidRPr="003E511E">
        <w:t>n method (L-BFGS-B)</w:t>
      </w:r>
      <w:r w:rsidR="00EF01BC" w:rsidRPr="003E511E">
        <w:t xml:space="preserve">, enabling </w:t>
      </w:r>
      <w:r w:rsidR="00DB3BF6" w:rsidRPr="003E511E">
        <w:rPr>
          <w:kern w:val="0"/>
          <w14:ligatures w14:val="none"/>
        </w:rPr>
        <w:t xml:space="preserve">the </w:t>
      </w:r>
      <w:r w:rsidR="00EF01BC" w:rsidRPr="003E511E">
        <w:rPr>
          <w:kern w:val="0"/>
          <w14:ligatures w14:val="none"/>
        </w:rPr>
        <w:t xml:space="preserve">determination of the </w:t>
      </w:r>
      <w:r w:rsidR="00DB3BF6" w:rsidRPr="003E511E">
        <w:rPr>
          <w:kern w:val="0"/>
          <w14:ligatures w14:val="none"/>
        </w:rPr>
        <w:t xml:space="preserve">coordinates </w:t>
      </w:r>
      <w:r w:rsidR="00EF01BC" w:rsidRPr="003E511E">
        <w:rPr>
          <w:kern w:val="0"/>
          <w14:ligatures w14:val="none"/>
        </w:rPr>
        <w:t>at which t</w:t>
      </w:r>
      <w:r w:rsidR="00DB3BF6" w:rsidRPr="003E511E">
        <w:rPr>
          <w:kern w:val="0"/>
          <w14:ligatures w14:val="none"/>
        </w:rPr>
        <w:t>he likelihood function reaches i</w:t>
      </w:r>
      <w:r w:rsidR="00EF01BC" w:rsidRPr="003E511E">
        <w:rPr>
          <w:kern w:val="0"/>
          <w14:ligatures w14:val="none"/>
        </w:rPr>
        <w:t>ts peak.</w:t>
      </w:r>
    </w:p>
    <w:p w14:paraId="00E77710" w14:textId="7D14D293" w:rsidR="00877F92" w:rsidRPr="003E511E" w:rsidRDefault="00123A49" w:rsidP="000870FB">
      <w:pPr>
        <w:bidi w:val="0"/>
        <w:rPr>
          <w:rFonts w:eastAsiaTheme="minorEastAsia"/>
          <w:kern w:val="0"/>
          <w14:ligatures w14:val="none"/>
        </w:rPr>
      </w:pPr>
      <w:r w:rsidRPr="003E511E">
        <w:rPr>
          <w:kern w:val="0"/>
          <w14:ligatures w14:val="none"/>
        </w:rPr>
        <w:t xml:space="preserve">To evaluate how well the obtained parameters and model fitting align with each dataset, as well as with the </w:t>
      </w:r>
      <w:r w:rsidR="00557584" w:rsidRPr="003E511E">
        <w:rPr>
          <w:kern w:val="0"/>
          <w14:ligatures w14:val="none"/>
        </w:rPr>
        <w:t>data</w:t>
      </w:r>
      <w:r w:rsidRPr="003E511E">
        <w:rPr>
          <w:kern w:val="0"/>
          <w14:ligatures w14:val="none"/>
        </w:rPr>
        <w:t xml:space="preserve"> as a </w:t>
      </w:r>
      <w:r w:rsidR="00AC0071" w:rsidRPr="003E511E">
        <w:rPr>
          <w:kern w:val="0"/>
          <w14:ligatures w14:val="none"/>
        </w:rPr>
        <w:t xml:space="preserve">whole, </w:t>
      </w:r>
      <w:r w:rsidR="00331143" w:rsidRPr="003E511E">
        <w:rPr>
          <w:kern w:val="0"/>
          <w14:ligatures w14:val="none"/>
        </w:rPr>
        <w:t xml:space="preserve">we used </w:t>
      </w:r>
      <w:r w:rsidR="00AC0071" w:rsidRPr="003E511E">
        <w:rPr>
          <w:kern w:val="0"/>
          <w14:ligatures w14:val="none"/>
        </w:rPr>
        <w:t>Wilks</w:t>
      </w:r>
      <w:r w:rsidR="005006B1" w:rsidRPr="003E511E">
        <w:rPr>
          <w:kern w:val="0"/>
          <w14:ligatures w14:val="none"/>
        </w:rPr>
        <w:t>' likelihood ratio</w:t>
      </w:r>
      <w:r w:rsidR="00BE7FA1" w:rsidRPr="003E511E">
        <w:rPr>
          <w:kern w:val="0"/>
          <w14:ligatures w14:val="none"/>
        </w:rPr>
        <w:t xml:space="preserve"> test</w:t>
      </w:r>
      <w:r w:rsidR="00331143" w:rsidRPr="003E511E">
        <w:rPr>
          <w:kern w:val="0"/>
          <w14:ligatures w14:val="none"/>
        </w:rPr>
        <w:t>.</w:t>
      </w:r>
      <w:r w:rsidRPr="003E511E">
        <w:rPr>
          <w:kern w:val="0"/>
          <w14:ligatures w14:val="none"/>
        </w:rPr>
        <w:t xml:space="preserve"> The test statistic </w:t>
      </w:r>
      <w:r w:rsidR="00331143" w:rsidRPr="003E511E">
        <w:rPr>
          <w:kern w:val="0"/>
          <w14:ligatures w14:val="none"/>
        </w:rPr>
        <w:t>was calculate</w:t>
      </w:r>
      <w:r w:rsidRPr="003E511E">
        <w:rPr>
          <w:kern w:val="0"/>
          <w14:ligatures w14:val="none"/>
        </w:rPr>
        <w:t>d by</w:t>
      </w:r>
      <w:r w:rsidR="00BE7FA1" w:rsidRPr="003E511E">
        <w:rPr>
          <w:kern w:val="0"/>
          <w14:ligatures w14:val="none"/>
        </w:rPr>
        <w:t xml:space="preserve"> </w:t>
      </w:r>
      <w:r w:rsidR="00331143" w:rsidRPr="003E511E">
        <w:rPr>
          <w:kern w:val="0"/>
          <w14:ligatures w14:val="none"/>
        </w:rPr>
        <w:t>measuring</w:t>
      </w:r>
      <w:r w:rsidRPr="003E511E">
        <w:rPr>
          <w:kern w:val="0"/>
          <w14:ligatures w14:val="none"/>
        </w:rPr>
        <w:t xml:space="preserve"> the</w:t>
      </w:r>
      <w:r w:rsidR="00BE7FA1" w:rsidRPr="003E511E">
        <w:rPr>
          <w:kern w:val="0"/>
          <w14:ligatures w14:val="none"/>
        </w:rPr>
        <w:t xml:space="preserve"> difference </w:t>
      </w:r>
      <w:r w:rsidRPr="003E511E">
        <w:rPr>
          <w:kern w:val="0"/>
          <w14:ligatures w14:val="none"/>
        </w:rPr>
        <w:t>between the level of support indicated by the model and the theoretical level of support expected from a 'perfect fit' of the model to the data</w:t>
      </w:r>
      <w:r w:rsidR="00331143" w:rsidRPr="003E511E">
        <w:rPr>
          <w:kern w:val="0"/>
          <w14:ligatures w14:val="none"/>
        </w:rPr>
        <w:t>, scaled</w:t>
      </w:r>
      <w:r w:rsidRPr="003E511E">
        <w:rPr>
          <w:kern w:val="0"/>
          <w14:ligatures w14:val="none"/>
        </w:rPr>
        <w:t xml:space="preserve"> by a factor of 2</w:t>
      </w:r>
      <w:r w:rsidR="00BE7FA1" w:rsidRPr="003E511E">
        <w:rPr>
          <w:kern w:val="0"/>
          <w14:ligatures w14:val="none"/>
        </w:rPr>
        <w:t>. Th</w:t>
      </w:r>
      <w:r w:rsidR="00331143" w:rsidRPr="003E511E">
        <w:rPr>
          <w:kern w:val="0"/>
          <w14:ligatures w14:val="none"/>
        </w:rPr>
        <w:t>is</w:t>
      </w:r>
      <w:r w:rsidR="00BE7FA1" w:rsidRPr="003E511E">
        <w:rPr>
          <w:kern w:val="0"/>
          <w14:ligatures w14:val="none"/>
        </w:rPr>
        <w:t xml:space="preserve"> </w:t>
      </w:r>
      <w:r w:rsidRPr="003E511E">
        <w:rPr>
          <w:kern w:val="0"/>
          <w14:ligatures w14:val="none"/>
        </w:rPr>
        <w:t>statistic is</w:t>
      </w:r>
      <w:r w:rsidR="00BE7FA1" w:rsidRPr="003E511E">
        <w:rPr>
          <w:kern w:val="0"/>
          <w14:ligatures w14:val="none"/>
        </w:rPr>
        <w:t xml:space="preserve"> treated as</w:t>
      </w:r>
      <w:r w:rsidRPr="003E511E">
        <w:rPr>
          <w:kern w:val="0"/>
          <w14:ligatures w14:val="none"/>
        </w:rPr>
        <w:t xml:space="preserve"> the</w:t>
      </w:r>
      <w:r w:rsidR="00BE7FA1" w:rsidRPr="003E511E">
        <w:rPr>
          <w:kern w:val="0"/>
          <w14:ligatures w14:val="none"/>
        </w:rPr>
        <w:t xml:space="preserve"> </w:t>
      </w:r>
      <m:oMath>
        <m:sSup>
          <m:sSupPr>
            <m:ctrlPr>
              <w:rPr>
                <w:rFonts w:ascii="Cambria Math" w:hAnsi="Cambria Math"/>
                <w:i/>
                <w:kern w:val="0"/>
                <w14:ligatures w14:val="none"/>
              </w:rPr>
            </m:ctrlPr>
          </m:sSupPr>
          <m:e>
            <m:r>
              <w:rPr>
                <w:rFonts w:ascii="Cambria Math" w:hAnsi="Cambria Math"/>
                <w:kern w:val="0"/>
                <w14:ligatures w14:val="none"/>
              </w:rPr>
              <m:t>χ</m:t>
            </m:r>
          </m:e>
          <m:sup>
            <m:r>
              <w:rPr>
                <w:rFonts w:ascii="Cambria Math" w:hAnsi="Cambria Math"/>
                <w:kern w:val="0"/>
                <w14:ligatures w14:val="none"/>
              </w:rPr>
              <m:t>2</m:t>
            </m:r>
          </m:sup>
        </m:sSup>
      </m:oMath>
      <w:r w:rsidR="00BE7FA1" w:rsidRPr="003E511E">
        <w:rPr>
          <w:rFonts w:eastAsiaTheme="minorEastAsia"/>
          <w:kern w:val="0"/>
          <w14:ligatures w14:val="none"/>
        </w:rPr>
        <w:t xml:space="preserve"> statistic.</w:t>
      </w:r>
      <w:r w:rsidR="00877F92" w:rsidRPr="003E511E">
        <w:rPr>
          <w:u w:val="single"/>
        </w:rPr>
        <w:br w:type="page"/>
      </w:r>
    </w:p>
    <w:p w14:paraId="67018F99" w14:textId="47FE469B" w:rsidR="00AF62EF" w:rsidRPr="003E511E" w:rsidRDefault="00AF62EF" w:rsidP="000870FB">
      <w:pPr>
        <w:pStyle w:val="Heading2"/>
        <w:bidi w:val="0"/>
        <w:rPr>
          <w:color w:val="auto"/>
          <w:sz w:val="22"/>
          <w:szCs w:val="22"/>
          <w:u w:val="single"/>
        </w:rPr>
      </w:pPr>
      <w:bookmarkStart w:id="27" w:name="_Toc145605753"/>
      <w:r w:rsidRPr="003E511E">
        <w:rPr>
          <w:color w:val="auto"/>
          <w:sz w:val="22"/>
          <w:szCs w:val="22"/>
          <w:u w:val="single"/>
        </w:rPr>
        <w:lastRenderedPageBreak/>
        <w:t>Statistical analysis</w:t>
      </w:r>
      <w:bookmarkEnd w:id="27"/>
      <w:r w:rsidRPr="003E511E">
        <w:rPr>
          <w:color w:val="auto"/>
          <w:sz w:val="22"/>
          <w:szCs w:val="22"/>
          <w:u w:val="single"/>
        </w:rPr>
        <w:t xml:space="preserve"> </w:t>
      </w:r>
    </w:p>
    <w:p w14:paraId="28A7B8D6" w14:textId="77777777" w:rsidR="00557584" w:rsidRPr="003E511E" w:rsidRDefault="00557584" w:rsidP="000870FB">
      <w:pPr>
        <w:bidi w:val="0"/>
        <w:rPr>
          <w:kern w:val="0"/>
          <w14:ligatures w14:val="none"/>
        </w:rPr>
      </w:pPr>
      <w:r w:rsidRPr="003E511E">
        <w:t xml:space="preserve">Upon </w:t>
      </w:r>
      <w:r w:rsidR="00301ACD" w:rsidRPr="003E511E">
        <w:t xml:space="preserve">applying the maximum likelihood estimation </w:t>
      </w:r>
      <w:r w:rsidRPr="003E511E">
        <w:t>across</w:t>
      </w:r>
      <w:r w:rsidR="00301ACD" w:rsidRPr="003E511E">
        <w:t xml:space="preserve"> all the datasets </w:t>
      </w:r>
      <w:bookmarkStart w:id="28" w:name="_Hlk145513200"/>
      <w:r w:rsidR="00301ACD" w:rsidRPr="003E511E">
        <w:t xml:space="preserve">McManus found maximum support </w:t>
      </w:r>
      <w:r w:rsidRPr="003E511E">
        <w:t xml:space="preserve">with a log-likelihood score of </w:t>
      </w:r>
      <m:oMath>
        <m:r>
          <w:rPr>
            <w:rFonts w:ascii="Cambria Math" w:hAnsi="Cambria Math"/>
          </w:rPr>
          <m:t>-11446.441</m:t>
        </m:r>
      </m:oMath>
      <w:r w:rsidR="00301ACD" w:rsidRPr="003E511E">
        <w:rPr>
          <w:rFonts w:eastAsiaTheme="minorEastAsia"/>
        </w:rPr>
        <w:t xml:space="preserve"> for the estimat</w:t>
      </w:r>
      <w:r w:rsidRPr="003E511E">
        <w:rPr>
          <w:rFonts w:eastAsiaTheme="minorEastAsia"/>
        </w:rPr>
        <w:t>e</w:t>
      </w:r>
      <w:r w:rsidR="00301ACD" w:rsidRPr="003E511E">
        <w:rPr>
          <w:rFonts w:eastAsiaTheme="minorEastAsia"/>
        </w:rPr>
        <w:t xml:space="preserve">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e>
        </m:d>
        <m:r>
          <w:rPr>
            <w:rFonts w:ascii="Cambria Math" w:eastAsiaTheme="minorEastAsia" w:hAnsi="Cambria Math"/>
          </w:rPr>
          <m:t>=0</m:t>
        </m:r>
        <m:r>
          <w:rPr>
            <w:rFonts w:ascii="Cambria Math" w:hAnsi="Cambria Math"/>
          </w:rPr>
          <m:t>.0767</m:t>
        </m:r>
      </m:oMath>
      <w:r w:rsidR="00301ACD" w:rsidRPr="003E511E">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DC</m:t>
            </m:r>
          </m:e>
        </m:d>
        <m:r>
          <w:rPr>
            <w:rFonts w:ascii="Cambria Math" w:eastAsiaTheme="minorEastAsia" w:hAnsi="Cambria Math"/>
          </w:rPr>
          <m:t>=0.2647</m:t>
        </m:r>
      </m:oMath>
      <w:r w:rsidR="00301ACD" w:rsidRPr="003E511E">
        <w:rPr>
          <w:rFonts w:eastAsiaTheme="minorEastAsia"/>
        </w:rPr>
        <w:t xml:space="preserve"> </w:t>
      </w:r>
      <w:bookmarkEnd w:id="28"/>
      <w:r w:rsidR="00301ACD" w:rsidRPr="003E511E">
        <w:rPr>
          <w:rFonts w:eastAsiaTheme="minorEastAsia"/>
        </w:rPr>
        <w:t>(</w:t>
      </w:r>
      <w:r w:rsidRPr="003E511E">
        <w:rPr>
          <w:rFonts w:eastAsiaTheme="minorEastAsia"/>
        </w:rPr>
        <w:t xml:space="preserve">referred to as Model </w:t>
      </w:r>
      <w:r w:rsidR="00301ACD" w:rsidRPr="003E511E">
        <w:rPr>
          <w:rFonts w:eastAsiaTheme="minorEastAsia"/>
        </w:rPr>
        <w:t xml:space="preserve">A). For these data he calculated that 'perfect fit' will result in support of </w:t>
      </w:r>
      <m:oMath>
        <m:r>
          <w:rPr>
            <w:rFonts w:ascii="Cambria Math" w:eastAsiaTheme="minorEastAsia" w:hAnsi="Cambria Math"/>
          </w:rPr>
          <m:t>-11330.736</m:t>
        </m:r>
      </m:oMath>
      <w:r w:rsidRPr="003E511E">
        <w:rPr>
          <w:rFonts w:eastAsiaTheme="minorEastAsia"/>
        </w:rPr>
        <w:t>. The statistical test,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169</m:t>
            </m:r>
          </m:sub>
          <m:sup>
            <m:r>
              <w:rPr>
                <w:rFonts w:ascii="Cambria Math" w:eastAsiaTheme="minorEastAsia" w:hAnsi="Cambria Math"/>
              </w:rPr>
              <m:t>2</m:t>
            </m:r>
          </m:sup>
        </m:sSubSup>
        <m:r>
          <w:rPr>
            <w:rFonts w:ascii="Cambria Math" w:eastAsiaTheme="minorEastAsia" w:hAnsi="Cambria Math"/>
          </w:rPr>
          <m:t>=231.41, p=1.02×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3E511E">
        <w:t xml:space="preserve"> </w:t>
      </w:r>
      <w:r w:rsidRPr="003E511E">
        <w:rPr>
          <w:rFonts w:eastAsiaTheme="minorEastAsia"/>
        </w:rPr>
        <w:t>indicated a lack of adequate fit to the data. Therefore, McManus concluded that the model was not suitable.</w:t>
      </w:r>
    </w:p>
    <w:p w14:paraId="3BD2AF0C" w14:textId="6038B634" w:rsidR="00621176" w:rsidRPr="003E511E" w:rsidRDefault="00621176" w:rsidP="000870FB">
      <w:pPr>
        <w:bidi w:val="0"/>
      </w:pPr>
      <w:r w:rsidRPr="003E511E">
        <w:rPr>
          <w:kern w:val="0"/>
          <w14:ligatures w14:val="none"/>
        </w:rPr>
        <w:t xml:space="preserve">He suggested that this outcome </w:t>
      </w:r>
      <w:r w:rsidR="00557584" w:rsidRPr="003E511E">
        <w:rPr>
          <w:kern w:val="0"/>
          <w14:ligatures w14:val="none"/>
        </w:rPr>
        <w:t xml:space="preserve">might </w:t>
      </w:r>
      <w:r w:rsidRPr="003E511E">
        <w:rPr>
          <w:kern w:val="0"/>
          <w14:ligatures w14:val="none"/>
        </w:rPr>
        <w:t xml:space="preserve">be attributed to the susceptibility of maximum likelihood methods to be influenced by outlier data points. </w:t>
      </w:r>
      <w:r w:rsidR="00557584" w:rsidRPr="003E511E">
        <w:rPr>
          <w:kern w:val="0"/>
          <w14:ligatures w14:val="none"/>
        </w:rPr>
        <w:t xml:space="preserve">McManus proceeded to fit the model to each dataset individually, using parameter values </w:t>
      </w:r>
      <w:r w:rsidRPr="003E511E">
        <w:rPr>
          <w:kern w:val="0"/>
          <w14:ligatures w14:val="none"/>
        </w:rPr>
        <w:t xml:space="preserve">of </w:t>
      </w:r>
      <m:oMath>
        <m:r>
          <w:rPr>
            <w:rFonts w:ascii="Cambria Math" w:hAnsi="Cambria Math"/>
            <w:kern w:val="0"/>
            <w14:ligatures w14:val="none"/>
          </w:rPr>
          <m:t>p</m:t>
        </m:r>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L</m:t>
                </m:r>
              </m:e>
              <m:sub>
                <m:r>
                  <w:rPr>
                    <w:rFonts w:ascii="Cambria Math" w:hAnsi="Cambria Math"/>
                    <w:kern w:val="0"/>
                    <w14:ligatures w14:val="none"/>
                  </w:rPr>
                  <m:t>t</m:t>
                </m:r>
              </m:sub>
            </m:sSub>
          </m:e>
        </m:d>
        <m:r>
          <w:rPr>
            <w:rFonts w:ascii="Cambria Math" w:hAnsi="Cambria Math"/>
            <w:kern w:val="0"/>
            <w14:ligatures w14:val="none"/>
          </w:rPr>
          <m:t xml:space="preserve">=0.0775 </m:t>
        </m:r>
      </m:oMath>
      <w:r w:rsidRPr="003E511E">
        <w:rPr>
          <w:rFonts w:eastAsiaTheme="minorEastAsia"/>
          <w:kern w:val="0"/>
          <w14:ligatures w14:val="none"/>
        </w:rPr>
        <w:t xml:space="preserve">and </w:t>
      </w:r>
      <m:oMath>
        <m:r>
          <w:rPr>
            <w:rFonts w:ascii="Cambria Math" w:hAnsi="Cambria Math"/>
            <w:kern w:val="0"/>
            <w14:ligatures w14:val="none"/>
          </w:rPr>
          <m:t>p</m:t>
        </m:r>
        <m:d>
          <m:dPr>
            <m:ctrlPr>
              <w:rPr>
                <w:rFonts w:ascii="Cambria Math" w:hAnsi="Cambria Math"/>
                <w:i/>
                <w:kern w:val="0"/>
                <w14:ligatures w14:val="none"/>
              </w:rPr>
            </m:ctrlPr>
          </m:dPr>
          <m:e>
            <m:r>
              <w:rPr>
                <w:rFonts w:ascii="Cambria Math" w:hAnsi="Cambria Math"/>
                <w:kern w:val="0"/>
                <w14:ligatures w14:val="none"/>
              </w:rPr>
              <m:t>L</m:t>
            </m:r>
          </m:e>
          <m:e>
            <m:r>
              <w:rPr>
                <w:rFonts w:ascii="Cambria Math" w:hAnsi="Cambria Math"/>
                <w:kern w:val="0"/>
                <w14:ligatures w14:val="none"/>
              </w:rPr>
              <m:t>DC</m:t>
            </m:r>
          </m:e>
        </m:d>
        <m:r>
          <w:rPr>
            <w:rFonts w:ascii="Cambria Math" w:hAnsi="Cambria Math"/>
            <w:kern w:val="0"/>
            <w14:ligatures w14:val="none"/>
          </w:rPr>
          <m:t>=0.25</m:t>
        </m:r>
      </m:oMath>
      <w:r w:rsidR="00557584" w:rsidRPr="003E511E">
        <w:rPr>
          <w:rFonts w:eastAsiaTheme="minorEastAsia"/>
          <w:kern w:val="0"/>
          <w14:ligatures w14:val="none"/>
        </w:rPr>
        <w:t xml:space="preserve">, which aligns with </w:t>
      </w:r>
      <w:r w:rsidRPr="003E511E">
        <w:rPr>
          <w:rFonts w:eastAsiaTheme="minorEastAsia"/>
          <w:kern w:val="0"/>
          <w14:ligatures w14:val="none"/>
        </w:rPr>
        <w:t>McManus' model C. T</w:t>
      </w:r>
      <w:r w:rsidR="00557584" w:rsidRPr="003E511E">
        <w:rPr>
          <w:rFonts w:eastAsiaTheme="minorEastAsia"/>
          <w:kern w:val="0"/>
          <w14:ligatures w14:val="none"/>
        </w:rPr>
        <w:t>hrough t</w:t>
      </w:r>
      <w:r w:rsidRPr="003E511E">
        <w:rPr>
          <w:rFonts w:eastAsiaTheme="minorEastAsia"/>
          <w:kern w:val="0"/>
          <w14:ligatures w14:val="none"/>
        </w:rPr>
        <w:t>his analysis</w:t>
      </w:r>
      <w:r w:rsidR="00557584" w:rsidRPr="003E511E">
        <w:rPr>
          <w:rFonts w:eastAsiaTheme="minorEastAsia"/>
          <w:kern w:val="0"/>
          <w14:ligatures w14:val="none"/>
        </w:rPr>
        <w:t xml:space="preserve">, he </w:t>
      </w:r>
      <w:r w:rsidRPr="003E511E">
        <w:rPr>
          <w:rFonts w:eastAsiaTheme="minorEastAsia"/>
          <w:kern w:val="0"/>
          <w14:ligatures w14:val="none"/>
        </w:rPr>
        <w:t>identif</w:t>
      </w:r>
      <w:r w:rsidR="00557584" w:rsidRPr="003E511E">
        <w:rPr>
          <w:rFonts w:eastAsiaTheme="minorEastAsia"/>
          <w:kern w:val="0"/>
          <w14:ligatures w14:val="none"/>
        </w:rPr>
        <w:t>ied</w:t>
      </w:r>
      <w:r w:rsidRPr="003E511E">
        <w:rPr>
          <w:rFonts w:eastAsiaTheme="minorEastAsia"/>
          <w:kern w:val="0"/>
          <w14:ligatures w14:val="none"/>
        </w:rPr>
        <w:t xml:space="preserve"> four datasets</w:t>
      </w:r>
      <w:r w:rsidR="00D4497E" w:rsidRPr="003E511E">
        <w:rPr>
          <w:rFonts w:eastAsiaTheme="minorEastAsia"/>
          <w:kern w:val="0"/>
          <w14:ligatures w14:val="none"/>
        </w:rPr>
        <w:t xml:space="preserve"> </w:t>
      </w:r>
      <w:r w:rsidR="00A5081B" w:rsidRPr="003E511E">
        <w:rPr>
          <w:rFonts w:eastAsiaTheme="minorEastAsia"/>
          <w:kern w:val="0"/>
          <w14:ligatures w14:val="none"/>
        </w:rPr>
        <w:t>of</w:t>
      </w:r>
      <w:r w:rsidR="00D4497E" w:rsidRPr="003E511E">
        <w:rPr>
          <w:rFonts w:eastAsiaTheme="minorEastAsia"/>
          <w:kern w:val="0"/>
          <w14:ligatures w14:val="none"/>
        </w:rPr>
        <w:t xml:space="preserve"> triplets</w:t>
      </w:r>
      <w:r w:rsidRPr="003E511E">
        <w:rPr>
          <w:rFonts w:eastAsiaTheme="minorEastAsia"/>
          <w:kern w:val="0"/>
          <w14:ligatures w14:val="none"/>
        </w:rPr>
        <w:t xml:space="preserve"> that stood out as outliers: the datasets of Chaurasia &amp; Goswami,</w:t>
      </w:r>
      <w:r w:rsidR="00D4497E" w:rsidRPr="003E511E">
        <w:rPr>
          <w:rFonts w:eastAsiaTheme="minorEastAsia"/>
          <w:kern w:val="0"/>
          <w14:ligatures w14:val="none"/>
        </w:rPr>
        <w:t xml:space="preserve"> </w:t>
      </w:r>
      <w:r w:rsidRPr="003E511E">
        <w:rPr>
          <w:rFonts w:eastAsiaTheme="minorEastAsia"/>
          <w:kern w:val="0"/>
          <w14:ligatures w14:val="none"/>
        </w:rPr>
        <w:t>Ramaley, Merrell, and McGee &amp; Cozad.</w:t>
      </w:r>
      <w:r w:rsidR="00D4497E" w:rsidRPr="003E511E">
        <w:rPr>
          <w:rFonts w:eastAsiaTheme="minorEastAsia"/>
          <w:kern w:val="0"/>
          <w14:ligatures w14:val="none"/>
        </w:rPr>
        <w:t xml:space="preserve"> </w:t>
      </w:r>
      <w:r w:rsidRPr="003E511E">
        <w:rPr>
          <w:rFonts w:eastAsiaTheme="minorEastAsia"/>
          <w:kern w:val="0"/>
          <w14:ligatures w14:val="none"/>
        </w:rPr>
        <w:t xml:space="preserve">After </w:t>
      </w:r>
      <w:r w:rsidR="00A5081B" w:rsidRPr="003E511E">
        <w:rPr>
          <w:rFonts w:eastAsiaTheme="minorEastAsia"/>
          <w:kern w:val="0"/>
          <w14:ligatures w14:val="none"/>
        </w:rPr>
        <w:t>exclud</w:t>
      </w:r>
      <w:r w:rsidRPr="003E511E">
        <w:rPr>
          <w:rFonts w:eastAsiaTheme="minorEastAsia"/>
          <w:kern w:val="0"/>
          <w14:ligatures w14:val="none"/>
        </w:rPr>
        <w:t xml:space="preserve">ing these datasets, </w:t>
      </w:r>
      <w:r w:rsidRPr="003E511E">
        <w:t xml:space="preserve">McManus found maximum support of </w:t>
      </w:r>
      <w:r w:rsidR="00D4497E" w:rsidRPr="003E511E">
        <w:rPr>
          <w:rFonts w:eastAsiaTheme="minorEastAsia"/>
        </w:rPr>
        <w:t xml:space="preserve"> </w:t>
      </w:r>
      <m:oMath>
        <m:r>
          <w:rPr>
            <w:rFonts w:ascii="Cambria Math" w:hAnsi="Cambria Math"/>
          </w:rPr>
          <m:t>—9345.466</m:t>
        </m:r>
      </m:oMath>
      <w:r w:rsidR="00D4497E" w:rsidRPr="003E511E">
        <w:rPr>
          <w:rStyle w:val="f1000-at-ignore"/>
          <w:rFonts w:eastAsiaTheme="minorEastAsia"/>
          <w:sz w:val="25"/>
          <w:szCs w:val="25"/>
          <w:shd w:val="clear" w:color="auto" w:fill="FFFFFF"/>
        </w:rPr>
        <w:t xml:space="preserve">, </w:t>
      </w:r>
      <w:r w:rsidRPr="003E511E">
        <w:rPr>
          <w:rFonts w:eastAsiaTheme="minorEastAsia"/>
        </w:rPr>
        <w:t xml:space="preserve">for the estimators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e>
        </m:d>
        <m:r>
          <w:rPr>
            <w:rFonts w:ascii="Cambria Math" w:eastAsiaTheme="minorEastAsia" w:hAnsi="Cambria Math"/>
          </w:rPr>
          <m:t>=0</m:t>
        </m:r>
        <m:r>
          <w:rPr>
            <w:rFonts w:ascii="Cambria Math" w:hAnsi="Cambria Math"/>
          </w:rPr>
          <m:t>.0767</m:t>
        </m:r>
      </m:oMath>
      <w:r w:rsidRPr="003E511E">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DC</m:t>
            </m:r>
          </m:e>
        </m:d>
        <m:r>
          <w:rPr>
            <w:rFonts w:ascii="Cambria Math" w:eastAsiaTheme="minorEastAsia" w:hAnsi="Cambria Math"/>
          </w:rPr>
          <m:t xml:space="preserve">=0.2329 </m:t>
        </m:r>
      </m:oMath>
      <w:r w:rsidR="00A5081B" w:rsidRPr="003E511E">
        <w:rPr>
          <w:rFonts w:eastAsiaTheme="minorEastAsia"/>
          <w:kern w:val="0"/>
          <w14:ligatures w14:val="none"/>
        </w:rPr>
        <w:t>. T</w:t>
      </w:r>
      <w:r w:rsidRPr="003E511E">
        <w:rPr>
          <w:rFonts w:eastAsiaTheme="minorEastAsia"/>
          <w:kern w:val="0"/>
          <w14:ligatures w14:val="none"/>
        </w:rPr>
        <w:t xml:space="preserve">he </w:t>
      </w:r>
      <m:oMath>
        <m:sSup>
          <m:sSupPr>
            <m:ctrlPr>
              <w:rPr>
                <w:rFonts w:ascii="Cambria Math" w:eastAsiaTheme="minorEastAsia" w:hAnsi="Cambria Math"/>
                <w:i/>
                <w:kern w:val="0"/>
                <w14:ligatures w14:val="none"/>
              </w:rPr>
            </m:ctrlPr>
          </m:sSupPr>
          <m:e>
            <m:r>
              <w:rPr>
                <w:rFonts w:ascii="Cambria Math" w:eastAsiaTheme="minorEastAsia" w:hAnsi="Cambria Math"/>
                <w:kern w:val="0"/>
                <w14:ligatures w14:val="none"/>
              </w:rPr>
              <m:t>χ</m:t>
            </m:r>
          </m:e>
          <m:sup>
            <m:r>
              <w:rPr>
                <w:rFonts w:ascii="Cambria Math" w:eastAsiaTheme="minorEastAsia" w:hAnsi="Cambria Math"/>
                <w:kern w:val="0"/>
                <w14:ligatures w14:val="none"/>
              </w:rPr>
              <m:t>2</m:t>
            </m:r>
          </m:sup>
        </m:sSup>
      </m:oMath>
      <w:r w:rsidRPr="003E511E">
        <w:rPr>
          <w:rFonts w:eastAsiaTheme="minorEastAsia"/>
          <w:kern w:val="0"/>
          <w14:ligatures w14:val="none"/>
        </w:rPr>
        <w:t xml:space="preserve"> statistic calculated by </w:t>
      </w:r>
      <w:r w:rsidR="00A5081B" w:rsidRPr="003E511E">
        <w:rPr>
          <w:rFonts w:eastAsiaTheme="minorEastAsia"/>
          <w:kern w:val="0"/>
          <w14:ligatures w14:val="none"/>
        </w:rPr>
        <w:t>him</w:t>
      </w:r>
      <w:r w:rsidRPr="003E511E">
        <w:rPr>
          <w:rFonts w:eastAsiaTheme="minorEastAsia"/>
          <w:kern w:val="0"/>
          <w14:ligatures w14:val="none"/>
        </w:rPr>
        <w:t xml:space="preserve"> indicated an adequate fit to the model</w:t>
      </w:r>
      <w:r w:rsidR="00A5081B" w:rsidRPr="003E511E">
        <w:rPr>
          <w:rFonts w:eastAsiaTheme="minorEastAsia"/>
          <w:kern w:val="0"/>
          <w14:ligatures w14:val="none"/>
        </w:rPr>
        <w:t>, and t</w:t>
      </w:r>
      <w:r w:rsidRPr="003E511E">
        <w:rPr>
          <w:rFonts w:eastAsiaTheme="minorEastAsia"/>
          <w:kern w:val="0"/>
          <w14:ligatures w14:val="none"/>
        </w:rPr>
        <w:t>h</w:t>
      </w:r>
      <w:r w:rsidR="00A5081B" w:rsidRPr="003E511E">
        <w:rPr>
          <w:rFonts w:eastAsiaTheme="minorEastAsia"/>
          <w:kern w:val="0"/>
          <w14:ligatures w14:val="none"/>
        </w:rPr>
        <w:t>is</w:t>
      </w:r>
      <w:r w:rsidRPr="003E511E">
        <w:rPr>
          <w:rFonts w:eastAsiaTheme="minorEastAsia"/>
          <w:kern w:val="0"/>
          <w14:ligatures w14:val="none"/>
        </w:rPr>
        <w:t xml:space="preserve"> reduced model referred as model B.</w:t>
      </w:r>
    </w:p>
    <w:p w14:paraId="3C0C83A0" w14:textId="5C054A77" w:rsidR="00D4497E" w:rsidRPr="003E511E" w:rsidRDefault="00621176" w:rsidP="000870FB">
      <w:pPr>
        <w:bidi w:val="0"/>
      </w:pPr>
      <w:r w:rsidRPr="003E511E">
        <w:t xml:space="preserve">Using </w:t>
      </w:r>
      <w:r w:rsidR="00D4497E" w:rsidRPr="003E511E">
        <w:t>a similar</w:t>
      </w:r>
      <w:r w:rsidRPr="003E511E">
        <w:t xml:space="preserve"> approach to identify </w:t>
      </w:r>
      <w:r w:rsidR="00D4497E" w:rsidRPr="003E511E">
        <w:t xml:space="preserve">outlier datasets, we found </w:t>
      </w:r>
      <w:r w:rsidR="00A5081B" w:rsidRPr="003E511E">
        <w:t>in agreement with</w:t>
      </w:r>
      <w:r w:rsidR="00D4497E" w:rsidRPr="003E511E">
        <w:t xml:space="preserve"> McManus that the datasets of </w:t>
      </w:r>
      <w:r w:rsidR="00D4497E" w:rsidRPr="003E511E">
        <w:rPr>
          <w:rFonts w:eastAsiaTheme="minorEastAsia"/>
          <w:kern w:val="0"/>
          <w14:ligatures w14:val="none"/>
        </w:rPr>
        <w:t>Chaurasia &amp; Goswami, Ramaley, and McGee &amp; Cozad</w:t>
      </w:r>
      <w:r w:rsidR="00D4497E" w:rsidRPr="003E511E">
        <w:t xml:space="preserve"> </w:t>
      </w:r>
      <w:r w:rsidR="00A5081B" w:rsidRPr="003E511E">
        <w:t>we</w:t>
      </w:r>
      <w:r w:rsidR="00D4497E" w:rsidRPr="003E511E">
        <w:t>re outliers</w:t>
      </w:r>
      <w:r w:rsidR="00A5081B" w:rsidRPr="003E511E">
        <w:t>.</w:t>
      </w:r>
      <w:r w:rsidR="00D4497E" w:rsidRPr="003E511E">
        <w:t xml:space="preserve"> </w:t>
      </w:r>
      <w:r w:rsidR="00A5081B" w:rsidRPr="003E511E">
        <w:t>Additionally,</w:t>
      </w:r>
      <w:r w:rsidR="00D4497E" w:rsidRPr="003E511E">
        <w:t xml:space="preserve"> we </w:t>
      </w:r>
      <w:r w:rsidR="00A5081B" w:rsidRPr="003E511E">
        <w:t>identified</w:t>
      </w:r>
      <w:r w:rsidR="00D4497E" w:rsidRPr="003E511E">
        <w:t xml:space="preserve"> the dataset of </w:t>
      </w:r>
      <w:r w:rsidR="00D4497E" w:rsidRPr="003E511E">
        <w:rPr>
          <w:kern w:val="0"/>
          <w14:ligatures w14:val="none"/>
        </w:rPr>
        <w:t xml:space="preserve">Loehlin &amp; </w:t>
      </w:r>
      <w:r w:rsidR="00A5081B" w:rsidRPr="003E511E">
        <w:rPr>
          <w:kern w:val="0"/>
          <w14:ligatures w14:val="none"/>
        </w:rPr>
        <w:t>Nichols,</w:t>
      </w:r>
      <w:r w:rsidR="00D4497E" w:rsidRPr="003E511E">
        <w:t xml:space="preserve"> </w:t>
      </w:r>
      <w:r w:rsidR="00A5081B" w:rsidRPr="003E511E">
        <w:t xml:space="preserve">which feature </w:t>
      </w:r>
      <w:r w:rsidR="00D4497E" w:rsidRPr="003E511E">
        <w:t>twins</w:t>
      </w:r>
      <w:r w:rsidR="00A5081B" w:rsidRPr="003E511E">
        <w:t>,</w:t>
      </w:r>
      <w:r w:rsidR="00D4497E" w:rsidRPr="003E511E">
        <w:t xml:space="preserve"> </w:t>
      </w:r>
      <w:r w:rsidR="00A5081B" w:rsidRPr="003E511E">
        <w:t>as</w:t>
      </w:r>
      <w:r w:rsidR="00D4497E" w:rsidRPr="003E511E">
        <w:t xml:space="preserve"> a</w:t>
      </w:r>
      <w:r w:rsidR="00A5081B" w:rsidRPr="003E511E">
        <w:t>n</w:t>
      </w:r>
      <w:r w:rsidR="00D4497E" w:rsidRPr="003E511E">
        <w:t xml:space="preserve"> outlier. </w:t>
      </w:r>
      <w:r w:rsidR="00A5081B" w:rsidRPr="003E511E">
        <w:t>Consequently, we designated the model obtained after excluding these datasets as Model D.</w:t>
      </w:r>
    </w:p>
    <w:p w14:paraId="20D51CC8" w14:textId="1043C1F3" w:rsidR="00621176" w:rsidRPr="003E511E" w:rsidRDefault="00890910" w:rsidP="000870FB">
      <w:pPr>
        <w:pStyle w:val="Heading2"/>
        <w:bidi w:val="0"/>
        <w:rPr>
          <w:color w:val="auto"/>
          <w:sz w:val="22"/>
          <w:szCs w:val="22"/>
          <w:u w:val="single"/>
        </w:rPr>
      </w:pPr>
      <w:bookmarkStart w:id="29" w:name="_Toc145605754"/>
      <w:r w:rsidRPr="003E511E">
        <w:rPr>
          <w:color w:val="auto"/>
          <w:sz w:val="22"/>
          <w:szCs w:val="22"/>
          <w:u w:val="single"/>
        </w:rPr>
        <w:t>Results</w:t>
      </w:r>
      <w:bookmarkEnd w:id="29"/>
      <w:r w:rsidR="00D4497E" w:rsidRPr="003E511E">
        <w:rPr>
          <w:color w:val="auto"/>
          <w:sz w:val="22"/>
          <w:szCs w:val="22"/>
          <w:u w:val="single"/>
        </w:rPr>
        <w:t xml:space="preserve"> </w:t>
      </w:r>
    </w:p>
    <w:p w14:paraId="669EEE9D" w14:textId="11061EF6" w:rsidR="00D321D9" w:rsidRPr="003E511E" w:rsidRDefault="006F070F" w:rsidP="000870FB">
      <w:pPr>
        <w:bidi w:val="0"/>
        <w:rPr>
          <w:rFonts w:eastAsiaTheme="minorEastAsia"/>
          <w:kern w:val="0"/>
          <w14:ligatures w14:val="none"/>
        </w:rPr>
      </w:pPr>
      <w:r w:rsidRPr="003E511E">
        <w:rPr>
          <w:rFonts w:eastAsiaTheme="minorEastAsia"/>
          <w:kern w:val="0"/>
          <w14:ligatures w14:val="none"/>
        </w:rPr>
        <w:t xml:space="preserve">In our analysis of the complete dataset from tables 1, 2, and 3, </w:t>
      </w:r>
      <w:r w:rsidR="00D26629" w:rsidRPr="003E511E">
        <w:rPr>
          <w:rFonts w:eastAsiaTheme="minorEastAsia"/>
          <w:kern w:val="0"/>
          <w14:ligatures w14:val="none"/>
        </w:rPr>
        <w:t xml:space="preserve">which is analogous to </w:t>
      </w:r>
      <w:r w:rsidRPr="003E511E">
        <w:rPr>
          <w:rFonts w:eastAsiaTheme="minorEastAsia"/>
          <w:kern w:val="0"/>
          <w14:ligatures w14:val="none"/>
        </w:rPr>
        <w:t xml:space="preserve">Model A as proposed by McManus, we </w:t>
      </w:r>
      <w:r w:rsidR="00A5081B" w:rsidRPr="003E511E">
        <w:rPr>
          <w:rFonts w:eastAsiaTheme="minorEastAsia"/>
          <w:kern w:val="0"/>
          <w14:ligatures w14:val="none"/>
        </w:rPr>
        <w:t>obtained</w:t>
      </w:r>
      <w:r w:rsidRPr="003E511E">
        <w:rPr>
          <w:rFonts w:eastAsiaTheme="minorEastAsia"/>
          <w:kern w:val="0"/>
          <w14:ligatures w14:val="none"/>
        </w:rPr>
        <w:t xml:space="preserve"> a maximum likelihood score of -11443.219. Th</w:t>
      </w:r>
      <w:r w:rsidR="00A5081B" w:rsidRPr="003E511E">
        <w:rPr>
          <w:rFonts w:eastAsiaTheme="minorEastAsia"/>
          <w:kern w:val="0"/>
          <w14:ligatures w14:val="none"/>
        </w:rPr>
        <w:t xml:space="preserve">is result </w:t>
      </w:r>
      <w:r w:rsidRPr="003E511E">
        <w:rPr>
          <w:rFonts w:eastAsiaTheme="minorEastAsia"/>
          <w:kern w:val="0"/>
          <w14:ligatures w14:val="none"/>
        </w:rPr>
        <w:t>aligns with parameter values of</w:t>
      </w:r>
      <m:oMath>
        <m:r>
          <w:rPr>
            <w:rFonts w:ascii="Cambria Math" w:eastAsiaTheme="minorEastAsia" w:hAnsi="Cambria Math"/>
            <w:kern w:val="0"/>
            <w14:ligatures w14:val="none"/>
          </w:rPr>
          <m:t xml:space="preserve"> 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r>
          <w:rPr>
            <w:rFonts w:ascii="Cambria Math" w:eastAsiaTheme="minorEastAsia" w:hAnsi="Cambria Math"/>
            <w:kern w:val="0"/>
            <w14:ligatures w14:val="none"/>
          </w:rPr>
          <m:t>= 0.0737</m:t>
        </m:r>
      </m:oMath>
      <w:r w:rsidRPr="003E511E">
        <w:rPr>
          <w:rFonts w:eastAsiaTheme="minorEastAsia"/>
          <w:kern w:val="0"/>
          <w14:ligatures w14:val="none"/>
        </w:rPr>
        <w:t xml:space="preserve"> and </w:t>
      </w:r>
      <m:oMath>
        <m:r>
          <w:rPr>
            <w:rFonts w:ascii="Cambria Math" w:eastAsiaTheme="minorEastAsia" w:hAnsi="Cambria Math"/>
            <w:kern w:val="0"/>
            <w14:ligatures w14:val="none"/>
          </w:rPr>
          <m:t>p(L│DC) = 0.2712</m:t>
        </m:r>
      </m:oMath>
      <w:r w:rsidRPr="003E511E">
        <w:rPr>
          <w:rFonts w:eastAsiaTheme="minorEastAsia"/>
          <w:kern w:val="0"/>
          <w14:ligatures w14:val="none"/>
        </w:rPr>
        <w:t xml:space="preserve">. </w:t>
      </w:r>
      <w:r w:rsidRPr="003E511E">
        <w:rPr>
          <w:kern w:val="0"/>
          <w14:ligatures w14:val="none"/>
        </w:rPr>
        <w:t>In a hypothetical scenario where a 'perfect fit' to the entire dataset would be achieved, the score would be</w:t>
      </w:r>
      <w:r w:rsidR="00D321D9" w:rsidRPr="003E511E">
        <w:rPr>
          <w:kern w:val="0"/>
          <w14:ligatures w14:val="none"/>
        </w:rPr>
        <w:t xml:space="preserve"> </w:t>
      </w:r>
      <m:oMath>
        <m:r>
          <m:rPr>
            <m:sty m:val="p"/>
          </m:rPr>
          <w:rPr>
            <w:rFonts w:ascii="Cambria Math" w:hAnsi="Cambria Math"/>
            <w:sz w:val="21"/>
            <w:szCs w:val="21"/>
          </w:rPr>
          <m:t>-11322.317</m:t>
        </m:r>
      </m:oMath>
      <w:r w:rsidR="00D321D9" w:rsidRPr="003E511E">
        <w:rPr>
          <w:rFonts w:eastAsiaTheme="minorEastAsia"/>
          <w:sz w:val="21"/>
          <w:szCs w:val="21"/>
        </w:rPr>
        <w:t xml:space="preserve">. </w:t>
      </w:r>
      <w:r w:rsidR="00D321D9" w:rsidRPr="003E511E">
        <w:rPr>
          <w:rFonts w:eastAsiaTheme="minorEastAsia"/>
          <w:kern w:val="0"/>
          <w14:ligatures w14:val="none"/>
        </w:rPr>
        <w:t xml:space="preserve">these outcomes </w:t>
      </w:r>
      <w:r w:rsidRPr="003E511E">
        <w:rPr>
          <w:rFonts w:eastAsiaTheme="minorEastAsia"/>
          <w:kern w:val="0"/>
          <w14:ligatures w14:val="none"/>
        </w:rPr>
        <w:t>resulted in</w:t>
      </w:r>
      <w:r w:rsidR="00BB246B" w:rsidRPr="003E511E">
        <w:rPr>
          <w:kern w:val="0"/>
          <w14:ligatures w14:val="none"/>
        </w:rPr>
        <w:t xml:space="preserve"> </w:t>
      </w:r>
      <m:oMath>
        <m:sSup>
          <m:sSupPr>
            <m:ctrlPr>
              <w:rPr>
                <w:rFonts w:ascii="Cambria Math" w:eastAsiaTheme="minorEastAsia" w:hAnsi="Cambria Math"/>
                <w:kern w:val="0"/>
                <w14:ligatures w14:val="none"/>
              </w:rPr>
            </m:ctrlPr>
          </m:sSupPr>
          <m:e>
            <m:r>
              <w:rPr>
                <w:rFonts w:ascii="Cambria Math" w:eastAsiaTheme="minorEastAsia" w:hAnsi="Cambria Math"/>
                <w:kern w:val="0"/>
                <w14:ligatures w14:val="none"/>
              </w:rPr>
              <m:t>χ</m:t>
            </m:r>
          </m:e>
          <m:sup>
            <m:r>
              <m:rPr>
                <m:sty m:val="p"/>
              </m:rPr>
              <w:rPr>
                <w:rFonts w:ascii="Cambria Math" w:eastAsiaTheme="minorEastAsia" w:hAnsi="Cambria Math"/>
                <w:kern w:val="0"/>
                <w14:ligatures w14:val="none"/>
              </w:rPr>
              <m:t>2</m:t>
            </m:r>
          </m:sup>
        </m:sSup>
      </m:oMath>
      <w:r w:rsidR="00D26629" w:rsidRPr="003E511E">
        <w:rPr>
          <w:rFonts w:eastAsiaTheme="minorEastAsia"/>
          <w:kern w:val="0"/>
          <w14:ligatures w14:val="none"/>
        </w:rPr>
        <w:t xml:space="preserve"> of </w:t>
      </w:r>
      <m:oMath>
        <m:r>
          <m:rPr>
            <m:sty m:val="p"/>
          </m:rPr>
          <w:rPr>
            <w:rFonts w:ascii="Cambria Math" w:eastAsiaTheme="minorEastAsia" w:hAnsi="Cambria Math"/>
            <w:kern w:val="0"/>
            <w14:ligatures w14:val="none"/>
          </w:rPr>
          <m:t>241.804</m:t>
        </m:r>
      </m:oMath>
      <w:r w:rsidR="00BB246B" w:rsidRPr="003E511E">
        <w:rPr>
          <w:rFonts w:eastAsiaTheme="minorEastAsia"/>
          <w:kern w:val="0"/>
          <w14:ligatures w14:val="none"/>
        </w:rPr>
        <w:t xml:space="preserve"> and </w:t>
      </w:r>
      <m:oMath>
        <m:r>
          <m:rPr>
            <m:sty m:val="p"/>
          </m:rPr>
          <w:rPr>
            <w:rFonts w:ascii="Cambria Math" w:eastAsiaTheme="minorEastAsia" w:hAnsi="Cambria Math"/>
            <w:kern w:val="0"/>
            <w14:ligatures w14:val="none"/>
          </w:rPr>
          <m:t xml:space="preserve">169 </m:t>
        </m:r>
      </m:oMath>
      <w:r w:rsidR="00BB246B" w:rsidRPr="003E511E">
        <w:rPr>
          <w:rFonts w:eastAsiaTheme="minorEastAsia"/>
          <w:kern w:val="0"/>
          <w14:ligatures w14:val="none"/>
        </w:rPr>
        <w:t>degrees of freedom</w:t>
      </w:r>
      <w:r w:rsidRPr="003E511E">
        <w:rPr>
          <w:kern w:val="0"/>
          <w14:ligatures w14:val="none"/>
        </w:rPr>
        <w:t xml:space="preserve">, corresponding </w:t>
      </w:r>
      <w:r w:rsidR="00BB246B" w:rsidRPr="003E511E">
        <w:rPr>
          <w:kern w:val="0"/>
          <w14:ligatures w14:val="none"/>
        </w:rPr>
        <w:t xml:space="preserve">to </w:t>
      </w:r>
      <w:r w:rsidR="00D321D9" w:rsidRPr="003E511E">
        <w:rPr>
          <w:rFonts w:eastAsiaTheme="minorEastAsia"/>
          <w:kern w:val="0"/>
          <w14:ligatures w14:val="none"/>
        </w:rPr>
        <w:t xml:space="preserve">p-value </w:t>
      </w:r>
      <w:r w:rsidR="00D26629" w:rsidRPr="003E511E">
        <w:rPr>
          <w:rFonts w:eastAsiaTheme="minorEastAsia"/>
          <w:kern w:val="0"/>
          <w14:ligatures w14:val="none"/>
        </w:rPr>
        <w:t>o</w:t>
      </w:r>
      <w:r w:rsidR="00D321D9" w:rsidRPr="003E511E">
        <w:rPr>
          <w:rFonts w:eastAsiaTheme="minorEastAsia"/>
          <w:kern w:val="0"/>
          <w14:ligatures w14:val="none"/>
        </w:rPr>
        <w:t xml:space="preserve">f </w:t>
      </w:r>
      <m:oMath>
        <m:r>
          <w:rPr>
            <w:rFonts w:ascii="Cambria Math" w:hAnsi="Cambria Math"/>
            <w:kern w:val="0"/>
            <w14:ligatures w14:val="none"/>
          </w:rPr>
          <m:t>2.02×</m:t>
        </m:r>
        <m:sSup>
          <m:sSupPr>
            <m:ctrlPr>
              <w:rPr>
                <w:rFonts w:ascii="Cambria Math" w:hAnsi="Cambria Math"/>
                <w:i/>
                <w:kern w:val="0"/>
                <w14:ligatures w14:val="none"/>
              </w:rPr>
            </m:ctrlPr>
          </m:sSupPr>
          <m:e>
            <m:r>
              <w:rPr>
                <w:rFonts w:ascii="Cambria Math" w:hAnsi="Cambria Math"/>
                <w:kern w:val="0"/>
                <w14:ligatures w14:val="none"/>
              </w:rPr>
              <m:t>10</m:t>
            </m:r>
          </m:e>
          <m:sup>
            <m:r>
              <w:rPr>
                <w:rFonts w:ascii="Cambria Math" w:hAnsi="Cambria Math"/>
                <w:kern w:val="0"/>
                <w14:ligatures w14:val="none"/>
              </w:rPr>
              <m:t>-4</m:t>
            </m:r>
          </m:sup>
        </m:sSup>
      </m:oMath>
      <w:r w:rsidR="00123A49" w:rsidRPr="003E511E">
        <w:rPr>
          <w:rFonts w:eastAsiaTheme="minorEastAsia"/>
          <w:kern w:val="0"/>
          <w14:ligatures w14:val="none"/>
        </w:rPr>
        <w:t xml:space="preserve">. </w:t>
      </w:r>
      <w:r w:rsidR="00A5081B" w:rsidRPr="003E511E">
        <w:rPr>
          <w:rFonts w:eastAsiaTheme="minorEastAsia"/>
          <w:kern w:val="0"/>
          <w14:ligatures w14:val="none"/>
        </w:rPr>
        <w:t>Therefore</w:t>
      </w:r>
      <w:r w:rsidR="00D321D9" w:rsidRPr="003E511E">
        <w:rPr>
          <w:rFonts w:eastAsiaTheme="minorEastAsia"/>
          <w:kern w:val="0"/>
          <w14:ligatures w14:val="none"/>
        </w:rPr>
        <w:t xml:space="preserve">, </w:t>
      </w:r>
      <w:r w:rsidR="00D812A1" w:rsidRPr="003E511E">
        <w:rPr>
          <w:rFonts w:eastAsiaTheme="minorEastAsia"/>
          <w:kern w:val="0"/>
          <w14:ligatures w14:val="none"/>
        </w:rPr>
        <w:t>as</w:t>
      </w:r>
      <w:r w:rsidR="00D321D9" w:rsidRPr="003E511E">
        <w:rPr>
          <w:rFonts w:eastAsiaTheme="minorEastAsia"/>
          <w:kern w:val="0"/>
          <w14:ligatures w14:val="none"/>
        </w:rPr>
        <w:t xml:space="preserve"> suggested</w:t>
      </w:r>
      <w:r w:rsidR="00D812A1" w:rsidRPr="003E511E">
        <w:rPr>
          <w:rFonts w:eastAsiaTheme="minorEastAsia"/>
          <w:kern w:val="0"/>
          <w14:ligatures w14:val="none"/>
        </w:rPr>
        <w:t xml:space="preserve"> by McManus, the</w:t>
      </w:r>
      <w:r w:rsidR="00D321D9" w:rsidRPr="003E511E">
        <w:rPr>
          <w:rFonts w:eastAsiaTheme="minorEastAsia"/>
          <w:kern w:val="0"/>
          <w14:ligatures w14:val="none"/>
        </w:rPr>
        <w:t xml:space="preserve"> model fails to </w:t>
      </w:r>
      <w:r w:rsidR="00A5081B" w:rsidRPr="003E511E">
        <w:rPr>
          <w:rFonts w:eastAsiaTheme="minorEastAsia"/>
          <w:kern w:val="0"/>
          <w14:ligatures w14:val="none"/>
        </w:rPr>
        <w:t xml:space="preserve">adequately </w:t>
      </w:r>
      <w:r w:rsidR="00D321D9" w:rsidRPr="003E511E">
        <w:rPr>
          <w:rFonts w:eastAsiaTheme="minorEastAsia"/>
          <w:kern w:val="0"/>
          <w14:ligatures w14:val="none"/>
        </w:rPr>
        <w:t>explain the data presented in the table</w:t>
      </w:r>
      <w:r w:rsidR="00D812A1" w:rsidRPr="003E511E">
        <w:rPr>
          <w:rFonts w:eastAsiaTheme="minorEastAsia"/>
          <w:kern w:val="0"/>
          <w14:ligatures w14:val="none"/>
        </w:rPr>
        <w:t>s</w:t>
      </w:r>
      <w:r w:rsidR="00D321D9" w:rsidRPr="003E511E">
        <w:rPr>
          <w:rFonts w:eastAsiaTheme="minorEastAsia"/>
          <w:kern w:val="0"/>
          <w14:ligatures w14:val="none"/>
        </w:rPr>
        <w:t>.</w:t>
      </w:r>
    </w:p>
    <w:p w14:paraId="55C14A5B" w14:textId="498FB1C0" w:rsidR="00001909" w:rsidRPr="003E511E" w:rsidRDefault="00D812A1" w:rsidP="000870FB">
      <w:pPr>
        <w:bidi w:val="0"/>
        <w:rPr>
          <w:rFonts w:eastAsiaTheme="minorEastAsia"/>
          <w:kern w:val="0"/>
          <w14:ligatures w14:val="none"/>
        </w:rPr>
      </w:pPr>
      <w:r w:rsidRPr="003E511E">
        <w:rPr>
          <w:rFonts w:eastAsiaTheme="minorEastAsia"/>
          <w:kern w:val="0"/>
          <w14:ligatures w14:val="none"/>
        </w:rPr>
        <w:t>For the data analogous to the data used in McManus' model B</w:t>
      </w:r>
      <w:r w:rsidR="00A5081B" w:rsidRPr="003E511E">
        <w:rPr>
          <w:rFonts w:eastAsiaTheme="minorEastAsia"/>
          <w:kern w:val="0"/>
          <w14:ligatures w14:val="none"/>
        </w:rPr>
        <w:t>,</w:t>
      </w:r>
      <w:r w:rsidRPr="003E511E">
        <w:rPr>
          <w:rFonts w:eastAsiaTheme="minorEastAsia"/>
          <w:kern w:val="0"/>
          <w14:ligatures w14:val="none"/>
        </w:rPr>
        <w:t xml:space="preserve"> we found maximum likelihood of </w:t>
      </w:r>
      <m:oMath>
        <m:r>
          <w:rPr>
            <w:rFonts w:ascii="Cambria Math" w:eastAsiaTheme="minorEastAsia" w:hAnsi="Cambria Math"/>
            <w:kern w:val="0"/>
            <w14:ligatures w14:val="none"/>
          </w:rPr>
          <m:t>-9430.958</m:t>
        </m:r>
      </m:oMath>
      <w:r w:rsidRPr="003E511E">
        <w:rPr>
          <w:rFonts w:eastAsiaTheme="minorEastAsia"/>
          <w:kern w:val="0"/>
          <w14:ligatures w14:val="none"/>
        </w:rPr>
        <w:t xml:space="preserve"> for the estimates of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r>
          <w:rPr>
            <w:rFonts w:ascii="Cambria Math" w:eastAsiaTheme="minorEastAsia" w:hAnsi="Cambria Math"/>
            <w:kern w:val="0"/>
            <w14:ligatures w14:val="none"/>
          </w:rPr>
          <m:t>=0.237</m:t>
        </m:r>
      </m:oMath>
      <w:r w:rsidRPr="003E511E">
        <w:rPr>
          <w:rFonts w:eastAsiaTheme="minorEastAsia"/>
          <w:kern w:val="0"/>
          <w14:ligatures w14:val="none"/>
        </w:rPr>
        <w:t xml:space="preserve"> and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r>
          <w:rPr>
            <w:rFonts w:ascii="Cambria Math" w:eastAsiaTheme="minorEastAsia" w:hAnsi="Cambria Math"/>
            <w:kern w:val="0"/>
            <w14:ligatures w14:val="none"/>
          </w:rPr>
          <m:t>= 0.0645</m:t>
        </m:r>
      </m:oMath>
      <w:r w:rsidRPr="003E511E">
        <w:rPr>
          <w:rFonts w:eastAsiaTheme="minorEastAsia"/>
          <w:kern w:val="0"/>
          <w14:ligatures w14:val="none"/>
        </w:rPr>
        <w:t xml:space="preserve">. </w:t>
      </w:r>
      <w:r w:rsidR="00A5081B" w:rsidRPr="003E511E">
        <w:rPr>
          <w:rFonts w:eastAsiaTheme="minorEastAsia"/>
          <w:kern w:val="0"/>
          <w14:ligatures w14:val="none"/>
        </w:rPr>
        <w:t xml:space="preserve">Despite the small difference in the maximum likelihood and between the estimates compared to the results reported by McManus, we calculated a </w:t>
      </w:r>
      <m:oMath>
        <m:sSubSup>
          <m:sSubSupPr>
            <m:ctrlPr>
              <w:rPr>
                <w:rFonts w:ascii="Cambria Math" w:hAnsi="Cambria Math"/>
                <w:i/>
                <w:kern w:val="0"/>
                <w14:ligatures w14:val="none"/>
              </w:rPr>
            </m:ctrlPr>
          </m:sSubSupPr>
          <m:e>
            <m:r>
              <w:rPr>
                <w:rFonts w:ascii="Cambria Math" w:hAnsi="Cambria Math"/>
                <w:kern w:val="0"/>
                <w14:ligatures w14:val="none"/>
              </w:rPr>
              <m:t>χ</m:t>
            </m:r>
          </m:e>
          <m:sub>
            <m:r>
              <w:rPr>
                <w:rFonts w:ascii="Cambria Math" w:hAnsi="Cambria Math"/>
                <w:kern w:val="0"/>
                <w14:ligatures w14:val="none"/>
              </w:rPr>
              <m:t>165</m:t>
            </m:r>
          </m:sub>
          <m:sup>
            <m:r>
              <w:rPr>
                <w:rFonts w:ascii="Cambria Math" w:hAnsi="Cambria Math"/>
                <w:kern w:val="0"/>
                <w14:ligatures w14:val="none"/>
              </w:rPr>
              <m:t>2</m:t>
            </m:r>
          </m:sup>
        </m:sSubSup>
        <m:r>
          <w:rPr>
            <w:rFonts w:ascii="Cambria Math" w:hAnsi="Cambria Math"/>
            <w:kern w:val="0"/>
            <w14:ligatures w14:val="none"/>
          </w:rPr>
          <m:t>=197.747</m:t>
        </m:r>
      </m:oMath>
      <w:r w:rsidRPr="003E511E">
        <w:rPr>
          <w:rFonts w:eastAsiaTheme="minorEastAsia"/>
          <w:kern w:val="0"/>
          <w14:ligatures w14:val="none"/>
        </w:rPr>
        <w:t xml:space="preserve"> </w:t>
      </w:r>
      <w:r w:rsidR="00A5081B" w:rsidRPr="003E511E">
        <w:rPr>
          <w:rFonts w:eastAsiaTheme="minorEastAsia"/>
          <w:kern w:val="0"/>
          <w14:ligatures w14:val="none"/>
        </w:rPr>
        <w:t xml:space="preserve">corresponding </w:t>
      </w:r>
      <w:r w:rsidRPr="003E511E">
        <w:rPr>
          <w:rFonts w:eastAsiaTheme="minorEastAsia"/>
          <w:kern w:val="0"/>
          <w14:ligatures w14:val="none"/>
        </w:rPr>
        <w:t xml:space="preserve">to </w:t>
      </w:r>
      <w:r w:rsidR="00A5081B" w:rsidRPr="003E511E">
        <w:rPr>
          <w:rFonts w:eastAsiaTheme="minorEastAsia"/>
          <w:kern w:val="0"/>
          <w14:ligatures w14:val="none"/>
        </w:rPr>
        <w:t xml:space="preserve">a p-value </w:t>
      </w:r>
      <w:r w:rsidR="00A96C3B" w:rsidRPr="003E511E">
        <w:rPr>
          <w:rFonts w:eastAsiaTheme="minorEastAsia"/>
          <w:kern w:val="0"/>
          <w14:ligatures w14:val="none"/>
        </w:rPr>
        <w:t xml:space="preserve">of </w:t>
      </w:r>
      <m:oMath>
        <m:r>
          <w:rPr>
            <w:rFonts w:ascii="Cambria Math" w:eastAsiaTheme="minorEastAsia" w:hAnsi="Cambria Math"/>
            <w:kern w:val="0"/>
            <w14:ligatures w14:val="none"/>
          </w:rPr>
          <m:t>0.0417</m:t>
        </m:r>
      </m:oMath>
      <w:r w:rsidR="00001909" w:rsidRPr="003E511E">
        <w:rPr>
          <w:rFonts w:eastAsiaTheme="minorEastAsia"/>
          <w:kern w:val="0"/>
          <w14:ligatures w14:val="none"/>
        </w:rPr>
        <w:t>. Which led to the conclusion that the model obtained is still not adequate.</w:t>
      </w:r>
    </w:p>
    <w:p w14:paraId="01412501" w14:textId="7EE48B13" w:rsidR="006E4470" w:rsidRPr="003E511E" w:rsidRDefault="00001909" w:rsidP="000870FB">
      <w:pPr>
        <w:bidi w:val="0"/>
        <w:rPr>
          <w:kern w:val="0"/>
          <w14:ligatures w14:val="none"/>
        </w:rPr>
      </w:pPr>
      <w:r w:rsidRPr="003E511E">
        <w:rPr>
          <w:rFonts w:eastAsiaTheme="minorEastAsia"/>
          <w:kern w:val="0"/>
          <w14:ligatures w14:val="none"/>
        </w:rPr>
        <w:t xml:space="preserve">Therefore, </w:t>
      </w:r>
      <w:r w:rsidR="00BB2626" w:rsidRPr="003E511E">
        <w:rPr>
          <w:rFonts w:eastAsiaTheme="minorEastAsia"/>
          <w:kern w:val="0"/>
          <w14:ligatures w14:val="none"/>
        </w:rPr>
        <w:t xml:space="preserve">using the parameters </w:t>
      </w:r>
      <w:r w:rsidR="0080418A" w:rsidRPr="003E511E">
        <w:rPr>
          <w:rFonts w:eastAsiaTheme="minorEastAsia"/>
          <w:kern w:val="0"/>
          <w14:ligatures w14:val="none"/>
        </w:rPr>
        <w:t>declared by McManus</w:t>
      </w:r>
      <w:r w:rsidR="00BB2626" w:rsidRPr="003E511E">
        <w:rPr>
          <w:rFonts w:eastAsiaTheme="minorEastAsia"/>
          <w:kern w:val="0"/>
          <w14:ligatures w14:val="none"/>
        </w:rPr>
        <w:t xml:space="preserve"> (</w:t>
      </w:r>
      <m:oMath>
        <m:r>
          <w:rPr>
            <w:rFonts w:ascii="Cambria Math" w:eastAsiaTheme="minorEastAsia" w:hAnsi="Cambria Math"/>
            <w:kern w:val="0"/>
            <w14:ligatures w14:val="none"/>
          </w:rPr>
          <m:t>p</m:t>
        </m:r>
        <m:d>
          <m:dPr>
            <m:ctrlPr>
              <w:rPr>
                <w:rFonts w:ascii="Cambria Math" w:eastAsiaTheme="minorEastAsia" w:hAnsi="Cambria Math"/>
                <w:kern w:val="0"/>
                <w14:ligatures w14:val="none"/>
              </w:rPr>
            </m:ctrlPr>
          </m:dPr>
          <m:e>
            <m:sSub>
              <m:sSubPr>
                <m:ctrlPr>
                  <w:rPr>
                    <w:rFonts w:ascii="Cambria Math" w:eastAsiaTheme="minorEastAsia" w:hAnsi="Cambria Math"/>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r>
          <m:rPr>
            <m:sty m:val="p"/>
          </m:rPr>
          <w:rPr>
            <w:rFonts w:ascii="Cambria Math" w:eastAsiaTheme="minorEastAsia" w:hAnsi="Cambria Math"/>
            <w:kern w:val="0"/>
            <w14:ligatures w14:val="none"/>
          </w:rPr>
          <m:t>=</m:t>
        </m:r>
        <m:r>
          <w:rPr>
            <w:rFonts w:ascii="Cambria Math" w:hAnsi="Cambria Math"/>
            <w:kern w:val="0"/>
            <w14:ligatures w14:val="none"/>
          </w:rPr>
          <m:t>0.0775</m:t>
        </m:r>
      </m:oMath>
      <w:r w:rsidR="00C769D9" w:rsidRPr="003E511E">
        <w:rPr>
          <w:rFonts w:eastAsiaTheme="minorEastAsia"/>
          <w:kern w:val="0"/>
          <w14:ligatures w14:val="none"/>
        </w:rPr>
        <w:t xml:space="preserve"> and</w:t>
      </w:r>
      <w:r w:rsidR="00D26629" w:rsidRPr="003E511E">
        <w:rPr>
          <w:rFonts w:eastAsiaTheme="minorEastAsia"/>
          <w:kern w:val="0"/>
          <w14:ligatures w14:val="none"/>
        </w:rPr>
        <w:t xml:space="preserve"> </w:t>
      </w:r>
      <m:oMath>
        <m:r>
          <w:rPr>
            <w:rFonts w:ascii="Cambria Math" w:eastAsiaTheme="minorEastAsia" w:hAnsi="Cambria Math"/>
            <w:kern w:val="0"/>
            <w14:ligatures w14:val="none"/>
          </w:rPr>
          <m:t>p</m:t>
        </m:r>
        <m:d>
          <m:dPr>
            <m:ctrlPr>
              <w:rPr>
                <w:rFonts w:ascii="Cambria Math" w:eastAsiaTheme="minorEastAsia" w:hAnsi="Cambria Math"/>
                <w:kern w:val="0"/>
                <w14:ligatures w14:val="none"/>
              </w:rPr>
            </m:ctrlPr>
          </m:dPr>
          <m:e>
            <m:r>
              <w:rPr>
                <w:rFonts w:ascii="Cambria Math" w:eastAsiaTheme="minorEastAsia" w:hAnsi="Cambria Math"/>
                <w:kern w:val="0"/>
                <w14:ligatures w14:val="none"/>
              </w:rPr>
              <m:t>L</m:t>
            </m:r>
          </m:e>
          <m:e>
            <m:r>
              <w:rPr>
                <w:rFonts w:ascii="Cambria Math" w:eastAsiaTheme="minorEastAsia" w:hAnsi="Cambria Math"/>
                <w:kern w:val="0"/>
                <w14:ligatures w14:val="none"/>
              </w:rPr>
              <m:t>DC</m:t>
            </m:r>
          </m:e>
        </m:d>
        <m:r>
          <m:rPr>
            <m:sty m:val="p"/>
          </m:rPr>
          <w:rPr>
            <w:rFonts w:ascii="Cambria Math" w:eastAsiaTheme="minorEastAsia" w:hAnsi="Cambria Math"/>
            <w:kern w:val="0"/>
            <w14:ligatures w14:val="none"/>
          </w:rPr>
          <m:t xml:space="preserve">= </m:t>
        </m:r>
        <m:r>
          <w:rPr>
            <w:rFonts w:ascii="Cambria Math" w:hAnsi="Cambria Math"/>
            <w:kern w:val="0"/>
            <w14:ligatures w14:val="none"/>
          </w:rPr>
          <m:t>0.25</m:t>
        </m:r>
      </m:oMath>
      <w:r w:rsidR="00C769D9" w:rsidRPr="003E511E">
        <w:rPr>
          <w:rFonts w:eastAsiaTheme="minorEastAsia"/>
          <w:kern w:val="0"/>
          <w14:ligatures w14:val="none"/>
        </w:rPr>
        <w:t>)</w:t>
      </w:r>
      <w:r w:rsidRPr="003E511E">
        <w:rPr>
          <w:rFonts w:eastAsiaTheme="minorEastAsia"/>
          <w:kern w:val="0"/>
          <w14:ligatures w14:val="none"/>
        </w:rPr>
        <w:t xml:space="preserve"> we </w:t>
      </w:r>
      <w:r w:rsidR="00A96C3B" w:rsidRPr="003E511E">
        <w:rPr>
          <w:rFonts w:eastAsiaTheme="minorEastAsia"/>
          <w:kern w:val="0"/>
          <w14:ligatures w14:val="none"/>
        </w:rPr>
        <w:t xml:space="preserve">attempted to identify outlier </w:t>
      </w:r>
      <w:r w:rsidRPr="003E511E">
        <w:rPr>
          <w:rFonts w:eastAsiaTheme="minorEastAsia"/>
          <w:kern w:val="0"/>
          <w14:ligatures w14:val="none"/>
        </w:rPr>
        <w:t>datasets</w:t>
      </w:r>
      <w:r w:rsidR="00C16CDA" w:rsidRPr="003E511E">
        <w:rPr>
          <w:rFonts w:eastAsiaTheme="minorEastAsia"/>
          <w:kern w:val="0"/>
          <w14:ligatures w14:val="none"/>
        </w:rPr>
        <w:t xml:space="preserve">. Upon examining each </w:t>
      </w:r>
      <w:r w:rsidR="00AF62EF" w:rsidRPr="003E511E">
        <w:rPr>
          <w:rFonts w:eastAsiaTheme="minorEastAsia"/>
          <w:kern w:val="0"/>
          <w14:ligatures w14:val="none"/>
        </w:rPr>
        <w:t>table,</w:t>
      </w:r>
      <w:r w:rsidR="00C16CDA" w:rsidRPr="003E511E">
        <w:rPr>
          <w:rFonts w:eastAsiaTheme="minorEastAsia"/>
          <w:kern w:val="0"/>
          <w14:ligatures w14:val="none"/>
        </w:rPr>
        <w:t xml:space="preserve"> we</w:t>
      </w:r>
      <w:r w:rsidR="005937BE" w:rsidRPr="003E511E">
        <w:rPr>
          <w:rFonts w:eastAsiaTheme="minorEastAsia"/>
          <w:kern w:val="0"/>
          <w14:ligatures w14:val="none"/>
        </w:rPr>
        <w:t xml:space="preserve"> </w:t>
      </w:r>
      <w:r w:rsidR="0020274B" w:rsidRPr="003E511E">
        <w:rPr>
          <w:rFonts w:eastAsiaTheme="minorEastAsia"/>
          <w:kern w:val="0"/>
          <w14:ligatures w14:val="none"/>
        </w:rPr>
        <w:t>found</w:t>
      </w:r>
      <w:r w:rsidR="005937BE" w:rsidRPr="003E511E">
        <w:rPr>
          <w:rFonts w:eastAsiaTheme="minorEastAsia"/>
          <w:kern w:val="0"/>
          <w14:ligatures w14:val="none"/>
        </w:rPr>
        <w:t xml:space="preserve"> that for table 1</w:t>
      </w:r>
      <w:r w:rsidR="0020274B" w:rsidRPr="003E511E">
        <w:rPr>
          <w:rFonts w:eastAsiaTheme="minorEastAsia"/>
          <w:kern w:val="0"/>
          <w14:ligatures w14:val="none"/>
        </w:rPr>
        <w:t>,</w:t>
      </w:r>
      <w:r w:rsidRPr="003E511E">
        <w:rPr>
          <w:rFonts w:eastAsiaTheme="minorEastAsia"/>
          <w:kern w:val="0"/>
          <w14:ligatures w14:val="none"/>
        </w:rPr>
        <w:br/>
      </w:r>
      <m:oMath>
        <m:sSubSup>
          <m:sSubSupPr>
            <m:ctrlPr>
              <w:rPr>
                <w:rFonts w:ascii="Cambria Math" w:eastAsiaTheme="minorEastAsia" w:hAnsi="Cambria Math"/>
                <w:i/>
                <w:kern w:val="0"/>
                <w14:ligatures w14:val="none"/>
              </w:rPr>
            </m:ctrlPr>
          </m:sSubSupPr>
          <m:e>
            <m:r>
              <w:rPr>
                <w:rFonts w:ascii="Cambria Math" w:eastAsiaTheme="minorEastAsia" w:hAnsi="Cambria Math"/>
                <w:kern w:val="0"/>
                <w14:ligatures w14:val="none"/>
              </w:rPr>
              <m:t>χ</m:t>
            </m:r>
          </m:e>
          <m:sub>
            <m:r>
              <w:rPr>
                <w:rFonts w:ascii="Cambria Math" w:eastAsiaTheme="minorEastAsia" w:hAnsi="Cambria Math"/>
                <w:kern w:val="0"/>
                <w14:ligatures w14:val="none"/>
              </w:rPr>
              <m:t>12</m:t>
            </m:r>
          </m:sub>
          <m:sup>
            <m:r>
              <w:rPr>
                <w:rFonts w:ascii="Cambria Math" w:eastAsiaTheme="minorEastAsia" w:hAnsi="Cambria Math"/>
                <w:kern w:val="0"/>
                <w14:ligatures w14:val="none"/>
              </w:rPr>
              <m:t>2</m:t>
            </m:r>
          </m:sup>
        </m:sSubSup>
        <m:r>
          <w:rPr>
            <w:rFonts w:ascii="Cambria Math" w:eastAsiaTheme="minorEastAsia" w:hAnsi="Cambria Math"/>
            <w:kern w:val="0"/>
            <w14:ligatures w14:val="none"/>
          </w:rPr>
          <m:t>=51.753</m:t>
        </m:r>
      </m:oMath>
      <w:r w:rsidR="005E3ED0" w:rsidRPr="003E511E">
        <w:rPr>
          <w:rFonts w:eastAsiaTheme="minorEastAsia"/>
          <w:kern w:val="0"/>
          <w14:ligatures w14:val="none"/>
        </w:rPr>
        <w:t>,</w:t>
      </w:r>
      <w:r w:rsidR="005937BE" w:rsidRPr="003E511E">
        <w:rPr>
          <w:rFonts w:eastAsiaTheme="minorEastAsia"/>
          <w:kern w:val="0"/>
          <w14:ligatures w14:val="none"/>
        </w:rPr>
        <w:t xml:space="preserve"> resulting in </w:t>
      </w:r>
      <w:r w:rsidR="0020274B" w:rsidRPr="003E511E">
        <w:rPr>
          <w:rFonts w:eastAsiaTheme="minorEastAsia"/>
          <w:kern w:val="0"/>
          <w14:ligatures w14:val="none"/>
        </w:rPr>
        <w:t>highly</w:t>
      </w:r>
      <w:r w:rsidR="005937BE" w:rsidRPr="003E511E">
        <w:rPr>
          <w:rFonts w:eastAsiaTheme="minorEastAsia"/>
          <w:kern w:val="0"/>
          <w14:ligatures w14:val="none"/>
        </w:rPr>
        <w:t xml:space="preserve"> significant p-value</w:t>
      </w:r>
      <w:r w:rsidR="0020274B" w:rsidRPr="003E511E">
        <w:rPr>
          <w:rFonts w:eastAsiaTheme="minorEastAsia"/>
          <w:kern w:val="0"/>
          <w14:ligatures w14:val="none"/>
        </w:rPr>
        <w:t>.</w:t>
      </w:r>
      <w:r w:rsidR="00C16CDA" w:rsidRPr="003E511E">
        <w:rPr>
          <w:rFonts w:eastAsiaTheme="minorEastAsia"/>
          <w:kern w:val="0"/>
          <w14:ligatures w14:val="none"/>
        </w:rPr>
        <w:t xml:space="preserve"> </w:t>
      </w:r>
      <w:r w:rsidR="0020274B" w:rsidRPr="003E511E">
        <w:rPr>
          <w:kern w:val="0"/>
          <w14:ligatures w14:val="none"/>
        </w:rPr>
        <w:t>I</w:t>
      </w:r>
      <w:r w:rsidR="005937BE" w:rsidRPr="003E511E">
        <w:rPr>
          <w:kern w:val="0"/>
          <w14:ligatures w14:val="none"/>
        </w:rPr>
        <w:t>t</w:t>
      </w:r>
      <w:r w:rsidR="0020274B" w:rsidRPr="003E511E">
        <w:rPr>
          <w:kern w:val="0"/>
          <w14:ligatures w14:val="none"/>
        </w:rPr>
        <w:t xml:space="preserve"> appear</w:t>
      </w:r>
      <w:r w:rsidR="00D26629" w:rsidRPr="003E511E">
        <w:rPr>
          <w:kern w:val="0"/>
          <w14:ligatures w14:val="none"/>
        </w:rPr>
        <w:t>ed</w:t>
      </w:r>
      <w:r w:rsidR="0020274B" w:rsidRPr="003E511E">
        <w:rPr>
          <w:kern w:val="0"/>
          <w14:ligatures w14:val="none"/>
        </w:rPr>
        <w:t xml:space="preserve"> </w:t>
      </w:r>
      <w:r w:rsidRPr="003E511E">
        <w:rPr>
          <w:kern w:val="0"/>
          <w14:ligatures w14:val="none"/>
        </w:rPr>
        <w:t xml:space="preserve">to us </w:t>
      </w:r>
      <w:r w:rsidR="005937BE" w:rsidRPr="003E511E">
        <w:rPr>
          <w:kern w:val="0"/>
          <w14:ligatures w14:val="none"/>
        </w:rPr>
        <w:t xml:space="preserve">that the lack of fit is </w:t>
      </w:r>
      <w:r w:rsidR="006E4470" w:rsidRPr="003E511E">
        <w:rPr>
          <w:kern w:val="0"/>
          <w14:ligatures w14:val="none"/>
        </w:rPr>
        <w:t>attributed</w:t>
      </w:r>
      <w:r w:rsidR="005937BE" w:rsidRPr="003E511E">
        <w:rPr>
          <w:kern w:val="0"/>
          <w14:ligatures w14:val="none"/>
        </w:rPr>
        <w:t xml:space="preserve"> </w:t>
      </w:r>
      <w:r w:rsidR="006E4470" w:rsidRPr="003E511E">
        <w:rPr>
          <w:kern w:val="0"/>
          <w14:ligatures w14:val="none"/>
        </w:rPr>
        <w:t>to</w:t>
      </w:r>
      <w:r w:rsidR="005937BE" w:rsidRPr="003E511E">
        <w:rPr>
          <w:kern w:val="0"/>
          <w14:ligatures w14:val="none"/>
        </w:rPr>
        <w:t xml:space="preserve"> </w:t>
      </w:r>
      <w:r w:rsidR="00FB4386" w:rsidRPr="003E511E">
        <w:rPr>
          <w:kern w:val="0"/>
          <w14:ligatures w14:val="none"/>
        </w:rPr>
        <w:t>three</w:t>
      </w:r>
      <w:r w:rsidR="005937BE" w:rsidRPr="003E511E">
        <w:rPr>
          <w:kern w:val="0"/>
          <w14:ligatures w14:val="none"/>
        </w:rPr>
        <w:t xml:space="preserve"> datasets</w:t>
      </w:r>
      <w:r w:rsidR="00AC0071" w:rsidRPr="003E511E">
        <w:rPr>
          <w:kern w:val="0"/>
          <w14:ligatures w14:val="none"/>
        </w:rPr>
        <w:t xml:space="preserve"> out of the four identified by McManus</w:t>
      </w:r>
      <w:r w:rsidR="005937BE" w:rsidRPr="003E511E">
        <w:rPr>
          <w:kern w:val="0"/>
          <w14:ligatures w14:val="none"/>
        </w:rPr>
        <w:t xml:space="preserve">: </w:t>
      </w:r>
      <w:r w:rsidR="005E3ED0" w:rsidRPr="003E511E">
        <w:rPr>
          <w:kern w:val="0"/>
          <w14:ligatures w14:val="none"/>
        </w:rPr>
        <w:t>Ramaley,</w:t>
      </w:r>
      <w:r w:rsidR="005937BE" w:rsidRPr="003E511E">
        <w:rPr>
          <w:kern w:val="0"/>
          <w14:ligatures w14:val="none"/>
        </w:rPr>
        <w:t xml:space="preserve"> Merrell, McGee &amp; Cozad, each with significance level of less th</w:t>
      </w:r>
      <w:r w:rsidR="006E4470" w:rsidRPr="003E511E">
        <w:rPr>
          <w:kern w:val="0"/>
          <w14:ligatures w14:val="none"/>
        </w:rPr>
        <w:t>a</w:t>
      </w:r>
      <w:r w:rsidR="005937BE" w:rsidRPr="003E511E">
        <w:rPr>
          <w:kern w:val="0"/>
          <w14:ligatures w14:val="none"/>
        </w:rPr>
        <w:t xml:space="preserve">n </w:t>
      </w:r>
      <m:oMath>
        <m:r>
          <w:rPr>
            <w:rFonts w:ascii="Cambria Math" w:hAnsi="Cambria Math"/>
            <w:kern w:val="0"/>
            <w14:ligatures w14:val="none"/>
          </w:rPr>
          <m:t>0.05</m:t>
        </m:r>
      </m:oMath>
      <w:r w:rsidR="006E4470" w:rsidRPr="003E511E">
        <w:rPr>
          <w:kern w:val="0"/>
          <w14:ligatures w14:val="none"/>
        </w:rPr>
        <w:t>.</w:t>
      </w:r>
      <w:r w:rsidR="005937BE" w:rsidRPr="003E511E">
        <w:rPr>
          <w:kern w:val="0"/>
          <w14:ligatures w14:val="none"/>
        </w:rPr>
        <w:t xml:space="preserve"> </w:t>
      </w:r>
      <w:r w:rsidR="006E4470" w:rsidRPr="003E511E">
        <w:rPr>
          <w:kern w:val="0"/>
          <w14:ligatures w14:val="none"/>
        </w:rPr>
        <w:t xml:space="preserve">After </w:t>
      </w:r>
      <w:r w:rsidR="005937BE" w:rsidRPr="003E511E">
        <w:rPr>
          <w:kern w:val="0"/>
          <w14:ligatures w14:val="none"/>
        </w:rPr>
        <w:t xml:space="preserve">removing these datasets, we </w:t>
      </w:r>
      <w:r w:rsidR="005E3ED0" w:rsidRPr="003E511E">
        <w:rPr>
          <w:kern w:val="0"/>
          <w14:ligatures w14:val="none"/>
        </w:rPr>
        <w:t>obtained</w:t>
      </w:r>
      <w:r w:rsidR="005937BE" w:rsidRPr="003E511E">
        <w:rPr>
          <w:kern w:val="0"/>
          <w14:ligatures w14:val="none"/>
        </w:rPr>
        <w:t xml:space="preserve"> </w:t>
      </w:r>
      <m:oMath>
        <m:sSubSup>
          <m:sSubSupPr>
            <m:ctrlPr>
              <w:rPr>
                <w:rFonts w:ascii="Cambria Math" w:hAnsi="Cambria Math"/>
                <w:i/>
                <w:kern w:val="0"/>
                <w14:ligatures w14:val="none"/>
              </w:rPr>
            </m:ctrlPr>
          </m:sSubSupPr>
          <m:e>
            <m:r>
              <w:rPr>
                <w:rFonts w:ascii="Cambria Math" w:hAnsi="Cambria Math"/>
                <w:kern w:val="0"/>
                <w14:ligatures w14:val="none"/>
              </w:rPr>
              <m:t>χ</m:t>
            </m:r>
          </m:e>
          <m:sub>
            <m:r>
              <w:rPr>
                <w:rFonts w:ascii="Cambria Math" w:hAnsi="Cambria Math"/>
                <w:kern w:val="0"/>
                <w14:ligatures w14:val="none"/>
              </w:rPr>
              <m:t>9</m:t>
            </m:r>
          </m:sub>
          <m:sup>
            <m:r>
              <w:rPr>
                <w:rFonts w:ascii="Cambria Math" w:hAnsi="Cambria Math"/>
                <w:kern w:val="0"/>
                <w14:ligatures w14:val="none"/>
              </w:rPr>
              <m:t>2</m:t>
            </m:r>
          </m:sup>
        </m:sSubSup>
        <m:r>
          <w:rPr>
            <w:rFonts w:ascii="Cambria Math" w:hAnsi="Cambria Math"/>
            <w:kern w:val="0"/>
            <w14:ligatures w14:val="none"/>
          </w:rPr>
          <m:t xml:space="preserve">=13.494 </m:t>
        </m:r>
      </m:oMath>
      <w:r w:rsidR="006E4470" w:rsidRPr="003E511E">
        <w:rPr>
          <w:rFonts w:eastAsiaTheme="minorEastAsia"/>
          <w:kern w:val="0"/>
          <w14:ligatures w14:val="none"/>
        </w:rPr>
        <w:t>, correspondung</w:t>
      </w:r>
      <w:r w:rsidR="005E3ED0" w:rsidRPr="003E511E">
        <w:rPr>
          <w:rFonts w:eastAsiaTheme="minorEastAsia"/>
          <w:kern w:val="0"/>
          <w14:ligatures w14:val="none"/>
        </w:rPr>
        <w:t xml:space="preserve"> to </w:t>
      </w:r>
      <w:r w:rsidR="006E4470" w:rsidRPr="003E511E">
        <w:rPr>
          <w:rFonts w:eastAsiaTheme="minorEastAsia"/>
          <w:kern w:val="0"/>
          <w14:ligatures w14:val="none"/>
        </w:rPr>
        <w:t>p-value of</w:t>
      </w:r>
      <w:r w:rsidR="0045251B" w:rsidRPr="003E511E">
        <w:rPr>
          <w:rFonts w:eastAsiaTheme="minorEastAsia"/>
          <w:kern w:val="0"/>
          <w14:ligatures w14:val="none"/>
        </w:rPr>
        <w:t xml:space="preserve"> </w:t>
      </w:r>
      <m:oMath>
        <m:r>
          <w:rPr>
            <w:rFonts w:ascii="Cambria Math" w:hAnsi="Cambria Math"/>
            <w:kern w:val="0"/>
            <w14:ligatures w14:val="none"/>
          </w:rPr>
          <m:t>0.142</m:t>
        </m:r>
      </m:oMath>
      <w:r w:rsidR="005E3ED0" w:rsidRPr="003E511E">
        <w:rPr>
          <w:kern w:val="0"/>
          <w14:ligatures w14:val="none"/>
        </w:rPr>
        <w:t xml:space="preserve">. </w:t>
      </w:r>
    </w:p>
    <w:p w14:paraId="340FFB22" w14:textId="02ABA537" w:rsidR="006E4470" w:rsidRPr="003E511E" w:rsidRDefault="006E4470" w:rsidP="000870FB">
      <w:pPr>
        <w:bidi w:val="0"/>
        <w:rPr>
          <w:rFonts w:eastAsiaTheme="minorEastAsia"/>
          <w:kern w:val="0"/>
          <w14:ligatures w14:val="none"/>
        </w:rPr>
      </w:pPr>
      <w:r w:rsidRPr="003E511E">
        <w:rPr>
          <w:kern w:val="0"/>
          <w14:ligatures w14:val="none"/>
        </w:rPr>
        <w:t>I</w:t>
      </w:r>
      <w:r w:rsidR="005E3ED0" w:rsidRPr="003E511E">
        <w:rPr>
          <w:kern w:val="0"/>
          <w14:ligatures w14:val="none"/>
        </w:rPr>
        <w:t xml:space="preserve">n Table 2, </w:t>
      </w:r>
      <w:r w:rsidRPr="003E511E">
        <w:rPr>
          <w:kern w:val="0"/>
          <w14:ligatures w14:val="none"/>
        </w:rPr>
        <w:t xml:space="preserve">which </w:t>
      </w:r>
      <w:r w:rsidR="005E3ED0" w:rsidRPr="003E511E">
        <w:rPr>
          <w:kern w:val="0"/>
          <w14:ligatures w14:val="none"/>
        </w:rPr>
        <w:t>present</w:t>
      </w:r>
      <w:r w:rsidRPr="003E511E">
        <w:rPr>
          <w:kern w:val="0"/>
          <w14:ligatures w14:val="none"/>
        </w:rPr>
        <w:t>s</w:t>
      </w:r>
      <w:r w:rsidR="005E3ED0" w:rsidRPr="003E511E">
        <w:rPr>
          <w:kern w:val="0"/>
          <w14:ligatures w14:val="none"/>
        </w:rPr>
        <w:t xml:space="preserve"> the family data collected by </w:t>
      </w:r>
      <w:r w:rsidRPr="003E511E">
        <w:rPr>
          <w:kern w:val="0"/>
          <w14:ligatures w14:val="none"/>
        </w:rPr>
        <w:t>McManus,</w:t>
      </w:r>
      <w:r w:rsidR="005E3ED0" w:rsidRPr="003E511E">
        <w:rPr>
          <w:kern w:val="0"/>
          <w14:ligatures w14:val="none"/>
        </w:rPr>
        <w:t xml:space="preserve"> </w:t>
      </w:r>
      <w:r w:rsidRPr="003E511E">
        <w:rPr>
          <w:kern w:val="0"/>
          <w14:ligatures w14:val="none"/>
        </w:rPr>
        <w:t>a data</w:t>
      </w:r>
      <w:r w:rsidR="00773D9C" w:rsidRPr="003E511E">
        <w:rPr>
          <w:kern w:val="0"/>
          <w14:ligatures w14:val="none"/>
        </w:rPr>
        <w:t>set with significant p-value (ICM2 maternal)</w:t>
      </w:r>
      <w:r w:rsidRPr="003E511E">
        <w:rPr>
          <w:kern w:val="0"/>
          <w14:ligatures w14:val="none"/>
        </w:rPr>
        <w:t xml:space="preserve"> </w:t>
      </w:r>
      <w:r w:rsidR="00A96C3B" w:rsidRPr="003E511E">
        <w:rPr>
          <w:kern w:val="0"/>
          <w14:ligatures w14:val="none"/>
        </w:rPr>
        <w:t>wa</w:t>
      </w:r>
      <w:r w:rsidRPr="003E511E">
        <w:rPr>
          <w:kern w:val="0"/>
          <w14:ligatures w14:val="none"/>
        </w:rPr>
        <w:t>s present. However,</w:t>
      </w:r>
      <w:r w:rsidR="0027028F" w:rsidRPr="003E511E">
        <w:rPr>
          <w:kern w:val="0"/>
          <w14:ligatures w14:val="none"/>
        </w:rPr>
        <w:t xml:space="preserve"> the overall value</w:t>
      </w:r>
      <w:r w:rsidR="00773D9C" w:rsidRPr="003E511E">
        <w:rPr>
          <w:kern w:val="0"/>
          <w14:ligatures w14:val="none"/>
        </w:rPr>
        <w:t xml:space="preserve"> </w:t>
      </w:r>
      <w:r w:rsidR="0027028F" w:rsidRPr="003E511E">
        <w:rPr>
          <w:kern w:val="0"/>
          <w14:ligatures w14:val="none"/>
        </w:rPr>
        <w:t>received</w:t>
      </w:r>
      <w:r w:rsidR="005E3ED0" w:rsidRPr="003E511E">
        <w:rPr>
          <w:kern w:val="0"/>
          <w14:ligatures w14:val="none"/>
        </w:rPr>
        <w:t xml:space="preserve"> </w:t>
      </w:r>
      <w:r w:rsidR="0027028F" w:rsidRPr="003E511E">
        <w:rPr>
          <w:kern w:val="0"/>
          <w14:ligatures w14:val="none"/>
        </w:rPr>
        <w:t xml:space="preserve">for the data </w:t>
      </w:r>
      <m:oMath>
        <m:sSubSup>
          <m:sSubSupPr>
            <m:ctrlPr>
              <w:rPr>
                <w:rFonts w:ascii="Cambria Math" w:eastAsiaTheme="minorEastAsia" w:hAnsi="Cambria Math"/>
                <w:i/>
                <w:kern w:val="0"/>
                <w14:ligatures w14:val="none"/>
              </w:rPr>
            </m:ctrlPr>
          </m:sSubSupPr>
          <m:e>
            <m:r>
              <w:rPr>
                <w:rFonts w:ascii="Cambria Math" w:hAnsi="Cambria Math"/>
                <w:kern w:val="0"/>
                <w14:ligatures w14:val="none"/>
              </w:rPr>
              <m:t>χ</m:t>
            </m:r>
            <m:ctrlPr>
              <w:rPr>
                <w:rFonts w:ascii="Cambria Math" w:hAnsi="Cambria Math"/>
                <w:i/>
                <w:kern w:val="0"/>
                <w14:ligatures w14:val="none"/>
              </w:rPr>
            </m:ctrlPr>
          </m:e>
          <m:sub>
            <m:r>
              <w:rPr>
                <w:rFonts w:ascii="Cambria Math" w:eastAsiaTheme="minorEastAsia" w:hAnsi="Cambria Math"/>
                <w:kern w:val="0"/>
                <w14:ligatures w14:val="none"/>
              </w:rPr>
              <m:t>133</m:t>
            </m:r>
          </m:sub>
          <m:sup>
            <m:r>
              <w:rPr>
                <w:rFonts w:ascii="Cambria Math" w:hAnsi="Cambria Math"/>
                <w:kern w:val="0"/>
                <w14:ligatures w14:val="none"/>
              </w:rPr>
              <m:t>2</m:t>
            </m:r>
            <m:ctrlPr>
              <w:rPr>
                <w:rFonts w:ascii="Cambria Math" w:hAnsi="Cambria Math"/>
                <w:i/>
                <w:kern w:val="0"/>
                <w14:ligatures w14:val="none"/>
              </w:rPr>
            </m:ctrlPr>
          </m:sup>
        </m:sSubSup>
      </m:oMath>
      <w:r w:rsidR="00A96C3B" w:rsidRPr="003E511E">
        <w:rPr>
          <w:rFonts w:eastAsiaTheme="minorEastAsia"/>
          <w:kern w:val="0"/>
          <w14:ligatures w14:val="none"/>
        </w:rPr>
        <w:t xml:space="preserve"> was </w:t>
      </w:r>
      <m:oMath>
        <m:r>
          <w:rPr>
            <w:rFonts w:ascii="Cambria Math" w:hAnsi="Cambria Math"/>
            <w:kern w:val="0"/>
            <w14:ligatures w14:val="none"/>
          </w:rPr>
          <m:t>153.906</m:t>
        </m:r>
      </m:oMath>
      <w:r w:rsidR="00C769D9" w:rsidRPr="003E511E">
        <w:rPr>
          <w:rFonts w:eastAsiaTheme="minorEastAsia"/>
          <w:kern w:val="0"/>
          <w14:ligatures w14:val="none"/>
        </w:rPr>
        <w:t xml:space="preserve"> </w:t>
      </w:r>
      <w:r w:rsidR="000A6887" w:rsidRPr="003E511E">
        <w:rPr>
          <w:rFonts w:eastAsiaTheme="minorEastAsia"/>
          <w:kern w:val="0"/>
          <w14:ligatures w14:val="none"/>
        </w:rPr>
        <w:t>impl</w:t>
      </w:r>
      <w:r w:rsidR="00A96C3B" w:rsidRPr="003E511E">
        <w:rPr>
          <w:rFonts w:eastAsiaTheme="minorEastAsia"/>
          <w:kern w:val="0"/>
          <w14:ligatures w14:val="none"/>
        </w:rPr>
        <w:t>ying</w:t>
      </w:r>
      <w:r w:rsidR="000A6887" w:rsidRPr="003E511E">
        <w:rPr>
          <w:rFonts w:eastAsiaTheme="minorEastAsia"/>
          <w:kern w:val="0"/>
          <w14:ligatures w14:val="none"/>
        </w:rPr>
        <w:t xml:space="preserve"> </w:t>
      </w:r>
      <w:r w:rsidR="005E3ED0" w:rsidRPr="003E511E">
        <w:rPr>
          <w:rFonts w:eastAsiaTheme="minorEastAsia"/>
          <w:kern w:val="0"/>
          <w14:ligatures w14:val="none"/>
        </w:rPr>
        <w:t>adequate fit</w:t>
      </w:r>
      <w:r w:rsidR="00A96C3B" w:rsidRPr="003E511E">
        <w:rPr>
          <w:rFonts w:eastAsiaTheme="minorEastAsia"/>
          <w:kern w:val="0"/>
          <w14:ligatures w14:val="none"/>
        </w:rPr>
        <w:t xml:space="preserve"> to the table</w:t>
      </w:r>
      <w:r w:rsidR="008769BD" w:rsidRPr="003E511E">
        <w:rPr>
          <w:rFonts w:eastAsiaTheme="minorEastAsia"/>
          <w:kern w:val="0"/>
          <w14:ligatures w14:val="none"/>
        </w:rPr>
        <w:t xml:space="preserve">. </w:t>
      </w:r>
    </w:p>
    <w:p w14:paraId="056DAB22" w14:textId="144A7D9E" w:rsidR="00C16FC0" w:rsidRPr="003E511E" w:rsidRDefault="0027028F" w:rsidP="000870FB">
      <w:pPr>
        <w:bidi w:val="0"/>
        <w:rPr>
          <w:kern w:val="0"/>
          <w14:ligatures w14:val="none"/>
        </w:rPr>
      </w:pPr>
      <w:r w:rsidRPr="003E511E">
        <w:rPr>
          <w:rFonts w:eastAsiaTheme="minorEastAsia"/>
          <w:kern w:val="0"/>
          <w14:ligatures w14:val="none"/>
        </w:rPr>
        <w:t xml:space="preserve">For the twins datasets in table 3, the overall </w:t>
      </w:r>
      <m:oMath>
        <m:sSup>
          <m:sSupPr>
            <m:ctrlPr>
              <w:rPr>
                <w:rFonts w:ascii="Cambria Math" w:eastAsiaTheme="minorEastAsia" w:hAnsi="Cambria Math"/>
                <w:i/>
                <w:kern w:val="0"/>
                <w14:ligatures w14:val="none"/>
              </w:rPr>
            </m:ctrlPr>
          </m:sSupPr>
          <m:e>
            <m:r>
              <w:rPr>
                <w:rFonts w:ascii="Cambria Math" w:eastAsiaTheme="minorEastAsia" w:hAnsi="Cambria Math"/>
                <w:kern w:val="0"/>
                <w14:ligatures w14:val="none"/>
              </w:rPr>
              <m:t>χ</m:t>
            </m:r>
          </m:e>
          <m:sup>
            <m:r>
              <w:rPr>
                <w:rFonts w:ascii="Cambria Math" w:eastAsiaTheme="minorEastAsia" w:hAnsi="Cambria Math"/>
                <w:kern w:val="0"/>
                <w14:ligatures w14:val="none"/>
              </w:rPr>
              <m:t>2</m:t>
            </m:r>
          </m:sup>
        </m:sSup>
      </m:oMath>
      <w:r w:rsidR="00726C6A" w:rsidRPr="003E511E">
        <w:rPr>
          <w:rFonts w:eastAsiaTheme="minorEastAsia"/>
          <w:kern w:val="0"/>
          <w14:ligatures w14:val="none"/>
        </w:rPr>
        <w:t xml:space="preserve"> </w:t>
      </w:r>
      <w:r w:rsidR="00A96C3B" w:rsidRPr="003E511E">
        <w:rPr>
          <w:rFonts w:eastAsiaTheme="minorEastAsia"/>
          <w:kern w:val="0"/>
          <w14:ligatures w14:val="none"/>
        </w:rPr>
        <w:t xml:space="preserve">value </w:t>
      </w:r>
      <w:r w:rsidR="00726C6A" w:rsidRPr="003E511E">
        <w:rPr>
          <w:rFonts w:eastAsiaTheme="minorEastAsia"/>
          <w:kern w:val="0"/>
          <w14:ligatures w14:val="none"/>
        </w:rPr>
        <w:t xml:space="preserve">received </w:t>
      </w:r>
      <w:r w:rsidR="0006455A" w:rsidRPr="003E511E">
        <w:rPr>
          <w:rFonts w:eastAsiaTheme="minorEastAsia"/>
          <w:kern w:val="0"/>
          <w14:ligatures w14:val="none"/>
        </w:rPr>
        <w:t>was</w:t>
      </w:r>
      <w:r w:rsidR="00726C6A" w:rsidRPr="003E511E">
        <w:rPr>
          <w:rFonts w:eastAsiaTheme="minorEastAsia"/>
          <w:kern w:val="0"/>
          <w14:ligatures w14:val="none"/>
        </w:rPr>
        <w:t xml:space="preserve"> </w:t>
      </w:r>
      <m:oMath>
        <m:sSubSup>
          <m:sSubSupPr>
            <m:ctrlPr>
              <w:rPr>
                <w:rFonts w:ascii="Cambria Math" w:eastAsiaTheme="minorEastAsia" w:hAnsi="Cambria Math"/>
                <w:i/>
                <w:kern w:val="0"/>
                <w14:ligatures w14:val="none"/>
              </w:rPr>
            </m:ctrlPr>
          </m:sSubSupPr>
          <m:e>
            <m:r>
              <w:rPr>
                <w:rFonts w:ascii="Cambria Math" w:eastAsiaTheme="minorEastAsia" w:hAnsi="Cambria Math"/>
                <w:kern w:val="0"/>
                <w14:ligatures w14:val="none"/>
              </w:rPr>
              <m:t>χ</m:t>
            </m:r>
          </m:e>
          <m:sub>
            <m:r>
              <w:rPr>
                <w:rFonts w:ascii="Cambria Math" w:eastAsiaTheme="minorEastAsia" w:hAnsi="Cambria Math"/>
                <w:kern w:val="0"/>
                <w14:ligatures w14:val="none"/>
              </w:rPr>
              <m:t>26</m:t>
            </m:r>
          </m:sub>
          <m:sup>
            <m:r>
              <w:rPr>
                <w:rFonts w:ascii="Cambria Math" w:eastAsiaTheme="minorEastAsia" w:hAnsi="Cambria Math"/>
                <w:kern w:val="0"/>
                <w14:ligatures w14:val="none"/>
              </w:rPr>
              <m:t>2</m:t>
            </m:r>
          </m:sup>
        </m:sSubSup>
        <m:r>
          <w:rPr>
            <w:rFonts w:ascii="Cambria Math" w:eastAsiaTheme="minorEastAsia" w:hAnsi="Cambria Math"/>
            <w:kern w:val="0"/>
            <w14:ligatures w14:val="none"/>
          </w:rPr>
          <m:t>=37.067</m:t>
        </m:r>
      </m:oMath>
      <w:r w:rsidR="00726C6A" w:rsidRPr="003E511E">
        <w:rPr>
          <w:kern w:val="0"/>
          <w14:ligatures w14:val="none"/>
        </w:rPr>
        <w:t xml:space="preserve"> </w:t>
      </w:r>
      <w:r w:rsidR="006E4470" w:rsidRPr="003E511E">
        <w:rPr>
          <w:kern w:val="0"/>
          <w14:ligatures w14:val="none"/>
        </w:rPr>
        <w:t>indicating that the model fits well</w:t>
      </w:r>
      <w:r w:rsidR="008769BD" w:rsidRPr="003E511E">
        <w:rPr>
          <w:kern w:val="0"/>
          <w14:ligatures w14:val="none"/>
        </w:rPr>
        <w:t xml:space="preserve">. </w:t>
      </w:r>
      <w:r w:rsidR="0006455A" w:rsidRPr="003E511E">
        <w:rPr>
          <w:kern w:val="0"/>
          <w14:ligatures w14:val="none"/>
        </w:rPr>
        <w:t>However</w:t>
      </w:r>
      <w:r w:rsidR="006E4470" w:rsidRPr="003E511E">
        <w:rPr>
          <w:kern w:val="0"/>
          <w14:ligatures w14:val="none"/>
        </w:rPr>
        <w:t xml:space="preserve">, </w:t>
      </w:r>
      <w:r w:rsidR="00726C6A" w:rsidRPr="003E511E">
        <w:rPr>
          <w:kern w:val="0"/>
          <w14:ligatures w14:val="none"/>
        </w:rPr>
        <w:t>upon further examin</w:t>
      </w:r>
      <w:r w:rsidR="000A6887" w:rsidRPr="003E511E">
        <w:rPr>
          <w:kern w:val="0"/>
          <w14:ligatures w14:val="none"/>
        </w:rPr>
        <w:t>ation</w:t>
      </w:r>
      <w:r w:rsidR="00726C6A" w:rsidRPr="003E511E">
        <w:rPr>
          <w:kern w:val="0"/>
          <w14:ligatures w14:val="none"/>
        </w:rPr>
        <w:t xml:space="preserve"> of the table</w:t>
      </w:r>
      <w:r w:rsidR="006E4470" w:rsidRPr="003E511E">
        <w:rPr>
          <w:kern w:val="0"/>
          <w14:ligatures w14:val="none"/>
        </w:rPr>
        <w:t>,</w:t>
      </w:r>
      <w:r w:rsidR="00726C6A" w:rsidRPr="003E511E">
        <w:rPr>
          <w:kern w:val="0"/>
          <w14:ligatures w14:val="none"/>
        </w:rPr>
        <w:t xml:space="preserve"> we noticed that while the monozygotic twins datasets fit well with the model (</w:t>
      </w:r>
      <m:oMath>
        <m:sSubSup>
          <m:sSubSupPr>
            <m:ctrlPr>
              <w:rPr>
                <w:rFonts w:ascii="Cambria Math" w:hAnsi="Cambria Math"/>
                <w:i/>
                <w:kern w:val="0"/>
                <w14:ligatures w14:val="none"/>
              </w:rPr>
            </m:ctrlPr>
          </m:sSubSupPr>
          <m:e>
            <m:r>
              <w:rPr>
                <w:rFonts w:ascii="Cambria Math" w:hAnsi="Cambria Math"/>
                <w:kern w:val="0"/>
                <w14:ligatures w14:val="none"/>
              </w:rPr>
              <m:t>χ</m:t>
            </m:r>
          </m:e>
          <m:sub>
            <m:r>
              <w:rPr>
                <w:rFonts w:ascii="Cambria Math" w:hAnsi="Cambria Math"/>
                <w:kern w:val="0"/>
                <w14:ligatures w14:val="none"/>
              </w:rPr>
              <m:t>13</m:t>
            </m:r>
          </m:sub>
          <m:sup>
            <m:r>
              <w:rPr>
                <w:rFonts w:ascii="Cambria Math" w:hAnsi="Cambria Math"/>
                <w:kern w:val="0"/>
                <w14:ligatures w14:val="none"/>
              </w:rPr>
              <m:t>2</m:t>
            </m:r>
          </m:sup>
        </m:sSubSup>
        <m:r>
          <w:rPr>
            <w:rFonts w:ascii="Cambria Math" w:hAnsi="Cambria Math"/>
            <w:kern w:val="0"/>
            <w14:ligatures w14:val="none"/>
          </w:rPr>
          <m:t>=12.552</m:t>
        </m:r>
      </m:oMath>
      <w:r w:rsidR="0076353F" w:rsidRPr="003E511E">
        <w:rPr>
          <w:rFonts w:eastAsiaTheme="minorEastAsia"/>
          <w:kern w:val="0"/>
          <w14:ligatures w14:val="none"/>
        </w:rPr>
        <w:t xml:space="preserve"> </w:t>
      </w:r>
      <m:oMath>
        <m:r>
          <w:rPr>
            <w:rFonts w:ascii="Cambria Math" w:eastAsiaTheme="minorEastAsia" w:hAnsi="Cambria Math"/>
            <w:kern w:val="0"/>
            <w14:ligatures w14:val="none"/>
          </w:rPr>
          <m:t>p=0.4</m:t>
        </m:r>
      </m:oMath>
      <w:r w:rsidR="0080418A" w:rsidRPr="003E511E">
        <w:rPr>
          <w:rFonts w:eastAsiaTheme="minorEastAsia"/>
          <w:kern w:val="0"/>
          <w14:ligatures w14:val="none"/>
        </w:rPr>
        <w:t>8</w:t>
      </w:r>
      <w:r w:rsidR="0076353F" w:rsidRPr="003E511E">
        <w:rPr>
          <w:rFonts w:eastAsiaTheme="minorEastAsia"/>
          <w:kern w:val="0"/>
          <w14:ligatures w14:val="none"/>
        </w:rPr>
        <w:t xml:space="preserve">), the </w:t>
      </w:r>
      <w:r w:rsidR="006E4470" w:rsidRPr="003E511E">
        <w:rPr>
          <w:rFonts w:eastAsiaTheme="minorEastAsia"/>
          <w:kern w:val="0"/>
          <w14:ligatures w14:val="none"/>
        </w:rPr>
        <w:t>results for</w:t>
      </w:r>
      <w:r w:rsidR="0076353F" w:rsidRPr="003E511E">
        <w:rPr>
          <w:rFonts w:eastAsiaTheme="minorEastAsia"/>
          <w:kern w:val="0"/>
          <w14:ligatures w14:val="none"/>
        </w:rPr>
        <w:t xml:space="preserve"> the dizygotic datasets resulted in </w:t>
      </w:r>
      <m:oMath>
        <m:sSubSup>
          <m:sSubSupPr>
            <m:ctrlPr>
              <w:rPr>
                <w:rFonts w:ascii="Cambria Math" w:eastAsiaTheme="minorEastAsia" w:hAnsi="Cambria Math"/>
                <w:i/>
                <w:kern w:val="0"/>
                <w14:ligatures w14:val="none"/>
              </w:rPr>
            </m:ctrlPr>
          </m:sSubSupPr>
          <m:e>
            <m:r>
              <w:rPr>
                <w:rFonts w:ascii="Cambria Math" w:eastAsiaTheme="minorEastAsia" w:hAnsi="Cambria Math"/>
                <w:kern w:val="0"/>
                <w14:ligatures w14:val="none"/>
              </w:rPr>
              <m:t>χ</m:t>
            </m:r>
          </m:e>
          <m:sub>
            <m:r>
              <w:rPr>
                <w:rFonts w:ascii="Cambria Math" w:eastAsiaTheme="minorEastAsia" w:hAnsi="Cambria Math"/>
                <w:kern w:val="0"/>
                <w14:ligatures w14:val="none"/>
              </w:rPr>
              <m:t>13</m:t>
            </m:r>
          </m:sub>
          <m:sup>
            <m:r>
              <w:rPr>
                <w:rFonts w:ascii="Cambria Math" w:eastAsiaTheme="minorEastAsia" w:hAnsi="Cambria Math"/>
                <w:kern w:val="0"/>
                <w14:ligatures w14:val="none"/>
              </w:rPr>
              <m:t>2</m:t>
            </m:r>
          </m:sup>
        </m:sSubSup>
        <m:r>
          <w:rPr>
            <w:rFonts w:ascii="Cambria Math" w:eastAsiaTheme="minorEastAsia" w:hAnsi="Cambria Math"/>
            <w:kern w:val="0"/>
            <w14:ligatures w14:val="none"/>
          </w:rPr>
          <m:t>=24.515</m:t>
        </m:r>
      </m:oMath>
      <w:r w:rsidR="0080418A" w:rsidRPr="003E511E">
        <w:rPr>
          <w:rFonts w:eastAsiaTheme="minorEastAsia"/>
          <w:kern w:val="0"/>
          <w14:ligatures w14:val="none"/>
        </w:rPr>
        <w:t xml:space="preserve"> </w:t>
      </w:r>
      <w:r w:rsidR="006E4470" w:rsidRPr="003E511E">
        <w:rPr>
          <w:rFonts w:eastAsiaTheme="minorEastAsia"/>
          <w:kern w:val="0"/>
          <w14:ligatures w14:val="none"/>
        </w:rPr>
        <w:t>, corresponding</w:t>
      </w:r>
      <w:r w:rsidR="0076353F" w:rsidRPr="003E511E">
        <w:rPr>
          <w:rFonts w:eastAsiaTheme="minorEastAsia"/>
          <w:kern w:val="0"/>
          <w14:ligatures w14:val="none"/>
        </w:rPr>
        <w:t xml:space="preserve"> to p-value of </w:t>
      </w:r>
      <m:oMath>
        <m:r>
          <w:rPr>
            <w:rFonts w:ascii="Cambria Math" w:eastAsiaTheme="minorEastAsia" w:hAnsi="Cambria Math"/>
            <w:kern w:val="0"/>
            <w14:ligatures w14:val="none"/>
          </w:rPr>
          <m:t>0.0267</m:t>
        </m:r>
      </m:oMath>
      <w:r w:rsidR="006E4470" w:rsidRPr="003E511E">
        <w:rPr>
          <w:rFonts w:eastAsiaTheme="minorEastAsia"/>
          <w:kern w:val="0"/>
          <w14:ligatures w14:val="none"/>
        </w:rPr>
        <w:t>.</w:t>
      </w:r>
      <w:r w:rsidR="0076353F" w:rsidRPr="003E511E">
        <w:rPr>
          <w:rFonts w:eastAsiaTheme="minorEastAsia"/>
          <w:kern w:val="0"/>
          <w14:ligatures w14:val="none"/>
        </w:rPr>
        <w:t xml:space="preserve"> </w:t>
      </w:r>
      <w:r w:rsidR="006E4470" w:rsidRPr="003E511E">
        <w:rPr>
          <w:rFonts w:eastAsiaTheme="minorEastAsia"/>
          <w:kern w:val="0"/>
          <w14:ligatures w14:val="none"/>
        </w:rPr>
        <w:t>This</w:t>
      </w:r>
      <w:r w:rsidR="006E4470" w:rsidRPr="003E511E">
        <w:rPr>
          <w:kern w:val="0"/>
          <w14:ligatures w14:val="none"/>
        </w:rPr>
        <w:t xml:space="preserve"> outcome</w:t>
      </w:r>
      <w:r w:rsidR="007C36E7" w:rsidRPr="003E511E">
        <w:rPr>
          <w:kern w:val="0"/>
          <w14:ligatures w14:val="none"/>
        </w:rPr>
        <w:t xml:space="preserve"> </w:t>
      </w:r>
      <w:r w:rsidR="007C36E7" w:rsidRPr="003E511E">
        <w:rPr>
          <w:kern w:val="0"/>
          <w14:ligatures w14:val="none"/>
        </w:rPr>
        <w:lastRenderedPageBreak/>
        <w:t xml:space="preserve">seems to </w:t>
      </w:r>
      <w:r w:rsidR="006E4470" w:rsidRPr="003E511E">
        <w:rPr>
          <w:kern w:val="0"/>
          <w14:ligatures w14:val="none"/>
        </w:rPr>
        <w:t>stem</w:t>
      </w:r>
      <w:r w:rsidR="007C36E7" w:rsidRPr="003E511E">
        <w:rPr>
          <w:kern w:val="0"/>
          <w14:ligatures w14:val="none"/>
        </w:rPr>
        <w:t xml:space="preserve"> from the dataset of </w:t>
      </w:r>
      <w:r w:rsidR="00AD5CD3" w:rsidRPr="003E511E">
        <w:rPr>
          <w:kern w:val="0"/>
          <w14:ligatures w14:val="none"/>
        </w:rPr>
        <w:t>Loehlin &amp; Nichols</w:t>
      </w:r>
      <w:r w:rsidR="006E4470" w:rsidRPr="003E511E">
        <w:rPr>
          <w:kern w:val="0"/>
          <w14:ligatures w14:val="none"/>
        </w:rPr>
        <w:t>.</w:t>
      </w:r>
      <w:r w:rsidR="00AD5CD3" w:rsidRPr="003E511E">
        <w:rPr>
          <w:kern w:val="0"/>
          <w14:ligatures w14:val="none"/>
        </w:rPr>
        <w:t xml:space="preserve"> </w:t>
      </w:r>
      <w:r w:rsidR="006E4470" w:rsidRPr="003E511E">
        <w:rPr>
          <w:kern w:val="0"/>
          <w14:ligatures w14:val="none"/>
        </w:rPr>
        <w:t>T</w:t>
      </w:r>
      <w:r w:rsidR="00AD5CD3" w:rsidRPr="003E511E">
        <w:rPr>
          <w:kern w:val="0"/>
          <w14:ligatures w14:val="none"/>
        </w:rPr>
        <w:t>his</w:t>
      </w:r>
      <w:r w:rsidR="006E4470" w:rsidRPr="003E511E">
        <w:rPr>
          <w:kern w:val="0"/>
          <w14:ligatures w14:val="none"/>
        </w:rPr>
        <w:t xml:space="preserve"> </w:t>
      </w:r>
      <w:r w:rsidR="00AD5CD3" w:rsidRPr="003E511E">
        <w:rPr>
          <w:kern w:val="0"/>
          <w14:ligatures w14:val="none"/>
        </w:rPr>
        <w:t xml:space="preserve">dataset </w:t>
      </w:r>
      <w:r w:rsidR="006E4470" w:rsidRPr="003E511E">
        <w:rPr>
          <w:kern w:val="0"/>
          <w14:ligatures w14:val="none"/>
        </w:rPr>
        <w:t>exhibit</w:t>
      </w:r>
      <w:r w:rsidR="00A96C3B" w:rsidRPr="003E511E">
        <w:rPr>
          <w:kern w:val="0"/>
          <w14:ligatures w14:val="none"/>
        </w:rPr>
        <w:t>ed</w:t>
      </w:r>
      <w:r w:rsidR="00AD5CD3" w:rsidRPr="003E511E">
        <w:rPr>
          <w:kern w:val="0"/>
          <w14:ligatures w14:val="none"/>
        </w:rPr>
        <w:t xml:space="preserve"> </w:t>
      </w:r>
      <w:r w:rsidR="00AD5CD3" w:rsidRPr="003E511E">
        <w:rPr>
          <w:rFonts w:eastAsiaTheme="minorEastAsia"/>
          <w:kern w:val="0"/>
          <w14:ligatures w14:val="none"/>
        </w:rPr>
        <w:t xml:space="preserve">significant values of </w:t>
      </w:r>
      <m:oMath>
        <m:sSup>
          <m:sSupPr>
            <m:ctrlPr>
              <w:rPr>
                <w:rFonts w:ascii="Cambria Math" w:hAnsi="Cambria Math"/>
                <w:i/>
                <w:kern w:val="0"/>
                <w14:ligatures w14:val="none"/>
              </w:rPr>
            </m:ctrlPr>
          </m:sSupPr>
          <m:e>
            <m:r>
              <w:rPr>
                <w:rFonts w:ascii="Cambria Math" w:hAnsi="Cambria Math"/>
                <w:kern w:val="0"/>
                <w14:ligatures w14:val="none"/>
              </w:rPr>
              <m:t>χ</m:t>
            </m:r>
          </m:e>
          <m:sup>
            <m:r>
              <w:rPr>
                <w:rFonts w:ascii="Cambria Math" w:hAnsi="Cambria Math"/>
                <w:kern w:val="0"/>
                <w14:ligatures w14:val="none"/>
              </w:rPr>
              <m:t>2</m:t>
            </m:r>
          </m:sup>
        </m:sSup>
      </m:oMath>
      <w:r w:rsidR="00AD5CD3" w:rsidRPr="003E511E">
        <w:rPr>
          <w:rFonts w:eastAsiaTheme="minorEastAsia"/>
          <w:kern w:val="0"/>
          <w14:ligatures w14:val="none"/>
        </w:rPr>
        <w:t xml:space="preserve"> for both MZ and DZ twins (</w:t>
      </w:r>
      <m:oMath>
        <m:sSubSup>
          <m:sSubSupPr>
            <m:ctrlPr>
              <w:rPr>
                <w:rFonts w:ascii="Cambria Math" w:eastAsiaTheme="minorEastAsia" w:hAnsi="Cambria Math"/>
                <w:i/>
                <w:kern w:val="0"/>
                <w14:ligatures w14:val="none"/>
              </w:rPr>
            </m:ctrlPr>
          </m:sSubSupPr>
          <m:e>
            <m:r>
              <w:rPr>
                <w:rFonts w:ascii="Cambria Math" w:eastAsiaTheme="minorEastAsia" w:hAnsi="Cambria Math"/>
                <w:kern w:val="0"/>
                <w14:ligatures w14:val="none"/>
              </w:rPr>
              <m:t>χ</m:t>
            </m:r>
          </m:e>
          <m:sub>
            <m:r>
              <w:rPr>
                <w:rFonts w:ascii="Cambria Math" w:eastAsiaTheme="minorEastAsia" w:hAnsi="Cambria Math"/>
                <w:kern w:val="0"/>
                <w14:ligatures w14:val="none"/>
              </w:rPr>
              <m:t>1</m:t>
            </m:r>
          </m:sub>
          <m:sup>
            <m:r>
              <w:rPr>
                <w:rFonts w:ascii="Cambria Math" w:eastAsiaTheme="minorEastAsia" w:hAnsi="Cambria Math"/>
                <w:kern w:val="0"/>
                <w14:ligatures w14:val="none"/>
              </w:rPr>
              <m:t>2</m:t>
            </m:r>
          </m:sup>
        </m:sSubSup>
        <m:r>
          <w:rPr>
            <w:rFonts w:ascii="Cambria Math" w:eastAsiaTheme="minorEastAsia" w:hAnsi="Cambria Math"/>
            <w:kern w:val="0"/>
            <w14:ligatures w14:val="none"/>
          </w:rPr>
          <m:t xml:space="preserve">=4.402,  </m:t>
        </m:r>
        <m:sSubSup>
          <m:sSubSupPr>
            <m:ctrlPr>
              <w:rPr>
                <w:rFonts w:ascii="Cambria Math" w:eastAsiaTheme="minorEastAsia" w:hAnsi="Cambria Math"/>
                <w:i/>
                <w:kern w:val="0"/>
                <w14:ligatures w14:val="none"/>
              </w:rPr>
            </m:ctrlPr>
          </m:sSubSupPr>
          <m:e>
            <m:r>
              <w:rPr>
                <w:rFonts w:ascii="Cambria Math" w:eastAsiaTheme="minorEastAsia" w:hAnsi="Cambria Math"/>
                <w:kern w:val="0"/>
                <w14:ligatures w14:val="none"/>
              </w:rPr>
              <m:t>χ</m:t>
            </m:r>
          </m:e>
          <m:sub>
            <m:r>
              <w:rPr>
                <w:rFonts w:ascii="Cambria Math" w:eastAsiaTheme="minorEastAsia" w:hAnsi="Cambria Math"/>
                <w:kern w:val="0"/>
                <w14:ligatures w14:val="none"/>
              </w:rPr>
              <m:t>1</m:t>
            </m:r>
          </m:sub>
          <m:sup>
            <m:r>
              <w:rPr>
                <w:rFonts w:ascii="Cambria Math" w:eastAsiaTheme="minorEastAsia" w:hAnsi="Cambria Math"/>
                <w:kern w:val="0"/>
                <w14:ligatures w14:val="none"/>
              </w:rPr>
              <m:t>2</m:t>
            </m:r>
          </m:sup>
        </m:sSubSup>
        <m:r>
          <w:rPr>
            <w:rFonts w:ascii="Cambria Math" w:eastAsiaTheme="minorEastAsia" w:hAnsi="Cambria Math"/>
            <w:kern w:val="0"/>
            <w14:ligatures w14:val="none"/>
          </w:rPr>
          <m:t>=5.917</m:t>
        </m:r>
      </m:oMath>
      <w:r w:rsidR="00AD5CD3" w:rsidRPr="003E511E">
        <w:rPr>
          <w:rFonts w:eastAsiaTheme="minorEastAsia"/>
          <w:kern w:val="0"/>
          <w14:ligatures w14:val="none"/>
        </w:rPr>
        <w:t xml:space="preserve"> respectively) </w:t>
      </w:r>
      <w:r w:rsidR="00C73607" w:rsidRPr="003E511E">
        <w:rPr>
          <w:rFonts w:eastAsiaTheme="minorEastAsia"/>
          <w:kern w:val="0"/>
          <w14:ligatures w14:val="none"/>
        </w:rPr>
        <w:t xml:space="preserve">and </w:t>
      </w:r>
      <w:r w:rsidR="001C5D62" w:rsidRPr="003E511E">
        <w:rPr>
          <w:rFonts w:eastAsiaTheme="minorEastAsia"/>
          <w:kern w:val="0"/>
          <w14:ligatures w14:val="none"/>
        </w:rPr>
        <w:t xml:space="preserve">an </w:t>
      </w:r>
      <w:r w:rsidR="00C73607" w:rsidRPr="003E511E">
        <w:rPr>
          <w:rFonts w:eastAsiaTheme="minorEastAsia"/>
          <w:kern w:val="0"/>
          <w14:ligatures w14:val="none"/>
        </w:rPr>
        <w:t xml:space="preserve">overall score of </w:t>
      </w:r>
      <w:r w:rsidR="0006455A" w:rsidRPr="003E511E">
        <w:rPr>
          <w:rFonts w:eastAsiaTheme="minorEastAsia"/>
          <w:kern w:val="0"/>
          <w14:ligatures w14:val="none"/>
        </w:rPr>
        <w:t xml:space="preserve">            </w:t>
      </w:r>
      <m:oMath>
        <m:sSubSup>
          <m:sSubSupPr>
            <m:ctrlPr>
              <w:rPr>
                <w:rFonts w:ascii="Cambria Math" w:eastAsiaTheme="minorEastAsia" w:hAnsi="Cambria Math"/>
                <w:i/>
                <w:kern w:val="0"/>
                <w14:ligatures w14:val="none"/>
              </w:rPr>
            </m:ctrlPr>
          </m:sSubSupPr>
          <m:e>
            <m:r>
              <w:rPr>
                <w:rFonts w:ascii="Cambria Math" w:eastAsiaTheme="minorEastAsia" w:hAnsi="Cambria Math"/>
                <w:kern w:val="0"/>
                <w14:ligatures w14:val="none"/>
              </w:rPr>
              <m:t>χ</m:t>
            </m:r>
          </m:e>
          <m:sub>
            <m:r>
              <w:rPr>
                <w:rFonts w:ascii="Cambria Math" w:eastAsiaTheme="minorEastAsia" w:hAnsi="Cambria Math"/>
                <w:kern w:val="0"/>
                <w14:ligatures w14:val="none"/>
              </w:rPr>
              <m:t>2</m:t>
            </m:r>
          </m:sub>
          <m:sup>
            <m:r>
              <w:rPr>
                <w:rFonts w:ascii="Cambria Math" w:eastAsiaTheme="minorEastAsia" w:hAnsi="Cambria Math"/>
                <w:kern w:val="0"/>
                <w14:ligatures w14:val="none"/>
              </w:rPr>
              <m:t>2</m:t>
            </m:r>
          </m:sup>
        </m:sSubSup>
        <m:r>
          <w:rPr>
            <w:rFonts w:ascii="Cambria Math" w:eastAsiaTheme="minorEastAsia" w:hAnsi="Cambria Math"/>
            <w:kern w:val="0"/>
            <w14:ligatures w14:val="none"/>
          </w:rPr>
          <m:t>=10.319</m:t>
        </m:r>
      </m:oMath>
      <w:r w:rsidR="00C73607" w:rsidRPr="003E511E">
        <w:rPr>
          <w:rFonts w:eastAsiaTheme="minorEastAsia"/>
          <w:kern w:val="0"/>
          <w14:ligatures w14:val="none"/>
        </w:rPr>
        <w:t xml:space="preserve"> (</w:t>
      </w:r>
      <m:oMath>
        <m:r>
          <w:rPr>
            <w:rFonts w:ascii="Cambria Math" w:eastAsiaTheme="minorEastAsia" w:hAnsi="Cambria Math"/>
            <w:kern w:val="0"/>
            <w14:ligatures w14:val="none"/>
          </w:rPr>
          <m:t>p=0.005</m:t>
        </m:r>
      </m:oMath>
      <w:r w:rsidR="00C73607" w:rsidRPr="003E511E">
        <w:rPr>
          <w:rFonts w:eastAsiaTheme="minorEastAsia"/>
          <w:kern w:val="0"/>
          <w14:ligatures w14:val="none"/>
        </w:rPr>
        <w:t>)</w:t>
      </w:r>
      <w:r w:rsidR="001C5D62" w:rsidRPr="003E511E">
        <w:rPr>
          <w:rFonts w:eastAsiaTheme="minorEastAsia"/>
          <w:kern w:val="0"/>
          <w14:ligatures w14:val="none"/>
        </w:rPr>
        <w:t>. A</w:t>
      </w:r>
      <w:r w:rsidR="00C73607" w:rsidRPr="003E511E">
        <w:rPr>
          <w:rFonts w:eastAsiaTheme="minorEastAsia"/>
          <w:kern w:val="0"/>
          <w14:ligatures w14:val="none"/>
        </w:rPr>
        <w:t>fte</w:t>
      </w:r>
      <w:r w:rsidR="001C5D62" w:rsidRPr="003E511E">
        <w:rPr>
          <w:rFonts w:eastAsiaTheme="minorEastAsia"/>
          <w:kern w:val="0"/>
          <w14:ligatures w14:val="none"/>
        </w:rPr>
        <w:t xml:space="preserve">r </w:t>
      </w:r>
      <w:r w:rsidR="00C73607" w:rsidRPr="003E511E">
        <w:rPr>
          <w:rFonts w:eastAsiaTheme="minorEastAsia"/>
          <w:kern w:val="0"/>
          <w14:ligatures w14:val="none"/>
        </w:rPr>
        <w:t>removing this dataset</w:t>
      </w:r>
      <w:r w:rsidR="001C5D62" w:rsidRPr="003E511E">
        <w:rPr>
          <w:rFonts w:eastAsiaTheme="minorEastAsia"/>
          <w:kern w:val="0"/>
          <w14:ligatures w14:val="none"/>
        </w:rPr>
        <w:t>,</w:t>
      </w:r>
      <w:r w:rsidR="00C73607" w:rsidRPr="003E511E">
        <w:rPr>
          <w:rFonts w:eastAsiaTheme="minorEastAsia"/>
          <w:kern w:val="0"/>
          <w14:ligatures w14:val="none"/>
        </w:rPr>
        <w:t xml:space="preserve"> a score of </w:t>
      </w:r>
      <w:r w:rsidR="0080418A" w:rsidRPr="003E511E">
        <w:rPr>
          <w:rFonts w:eastAsiaTheme="minorEastAsia"/>
          <w:kern w:val="0"/>
          <w14:ligatures w14:val="none"/>
        </w:rPr>
        <w:t xml:space="preserve">26.748 </w:t>
      </w:r>
      <w:r w:rsidR="001C5D62" w:rsidRPr="003E511E">
        <w:rPr>
          <w:rFonts w:eastAsiaTheme="minorEastAsia"/>
          <w:kern w:val="0"/>
          <w14:ligatures w14:val="none"/>
        </w:rPr>
        <w:t xml:space="preserve">was obtained </w:t>
      </w:r>
      <w:r w:rsidR="00C73607" w:rsidRPr="003E511E">
        <w:rPr>
          <w:rFonts w:eastAsiaTheme="minorEastAsia"/>
          <w:kern w:val="0"/>
          <w14:ligatures w14:val="none"/>
        </w:rPr>
        <w:t xml:space="preserve">for the </w:t>
      </w:r>
      <w:r w:rsidR="001C5D62" w:rsidRPr="003E511E">
        <w:rPr>
          <w:rFonts w:eastAsiaTheme="minorEastAsia"/>
          <w:kern w:val="0"/>
          <w14:ligatures w14:val="none"/>
        </w:rPr>
        <w:t xml:space="preserve">entire </w:t>
      </w:r>
      <w:r w:rsidR="00C73607" w:rsidRPr="003E511E">
        <w:rPr>
          <w:rFonts w:eastAsiaTheme="minorEastAsia"/>
          <w:kern w:val="0"/>
          <w14:ligatures w14:val="none"/>
        </w:rPr>
        <w:t>table</w:t>
      </w:r>
      <w:r w:rsidR="0006455A" w:rsidRPr="003E511E">
        <w:rPr>
          <w:rFonts w:eastAsiaTheme="minorEastAsia"/>
          <w:kern w:val="0"/>
          <w14:ligatures w14:val="none"/>
        </w:rPr>
        <w:t>,</w:t>
      </w:r>
      <w:r w:rsidR="00C73607" w:rsidRPr="003E511E">
        <w:rPr>
          <w:rFonts w:eastAsiaTheme="minorEastAsia"/>
          <w:kern w:val="0"/>
          <w14:ligatures w14:val="none"/>
        </w:rPr>
        <w:t xml:space="preserve"> </w:t>
      </w:r>
      <w:r w:rsidR="00C47CC4" w:rsidRPr="003E511E">
        <w:rPr>
          <w:rFonts w:eastAsiaTheme="minorEastAsia"/>
          <w:kern w:val="0"/>
          <w14:ligatures w14:val="none"/>
        </w:rPr>
        <w:t>and</w:t>
      </w:r>
      <w:r w:rsidR="00C73607" w:rsidRPr="003E511E">
        <w:rPr>
          <w:rFonts w:eastAsiaTheme="minorEastAsia"/>
          <w:kern w:val="0"/>
          <w14:ligatures w14:val="none"/>
        </w:rPr>
        <w:t xml:space="preserve"> </w:t>
      </w:r>
      <w:r w:rsidR="006C3CB5" w:rsidRPr="003E511E">
        <w:rPr>
          <w:rFonts w:eastAsiaTheme="minorEastAsia"/>
          <w:kern w:val="0"/>
          <w14:ligatures w14:val="none"/>
        </w:rPr>
        <w:t xml:space="preserve">the </w:t>
      </w:r>
      <m:oMath>
        <m:sSup>
          <m:sSupPr>
            <m:ctrlPr>
              <w:rPr>
                <w:rFonts w:ascii="Cambria Math" w:eastAsiaTheme="minorEastAsia" w:hAnsi="Cambria Math"/>
                <w:i/>
                <w:kern w:val="0"/>
                <w14:ligatures w14:val="none"/>
              </w:rPr>
            </m:ctrlPr>
          </m:sSupPr>
          <m:e>
            <m:r>
              <w:rPr>
                <w:rFonts w:ascii="Cambria Math" w:eastAsiaTheme="minorEastAsia" w:hAnsi="Cambria Math"/>
                <w:kern w:val="0"/>
                <w14:ligatures w14:val="none"/>
              </w:rPr>
              <m:t>χ</m:t>
            </m:r>
          </m:e>
          <m:sup>
            <m:r>
              <w:rPr>
                <w:rFonts w:ascii="Cambria Math" w:eastAsiaTheme="minorEastAsia" w:hAnsi="Cambria Math"/>
                <w:kern w:val="0"/>
                <w14:ligatures w14:val="none"/>
              </w:rPr>
              <m:t>2</m:t>
            </m:r>
          </m:sup>
        </m:sSup>
      </m:oMath>
      <w:r w:rsidR="006C3CB5" w:rsidRPr="003E511E">
        <w:rPr>
          <w:rFonts w:eastAsiaTheme="minorEastAsia"/>
          <w:kern w:val="0"/>
          <w14:ligatures w14:val="none"/>
        </w:rPr>
        <w:t xml:space="preserve"> </w:t>
      </w:r>
      <w:r w:rsidR="00C73607" w:rsidRPr="003E511E">
        <w:rPr>
          <w:rFonts w:eastAsiaTheme="minorEastAsia"/>
          <w:kern w:val="0"/>
          <w14:ligatures w14:val="none"/>
        </w:rPr>
        <w:t xml:space="preserve">values </w:t>
      </w:r>
      <w:r w:rsidR="006C3CB5" w:rsidRPr="003E511E">
        <w:rPr>
          <w:rFonts w:eastAsiaTheme="minorEastAsia"/>
          <w:kern w:val="0"/>
          <w14:ligatures w14:val="none"/>
        </w:rPr>
        <w:t xml:space="preserve">obtained </w:t>
      </w:r>
      <w:r w:rsidR="00C73607" w:rsidRPr="003E511E">
        <w:rPr>
          <w:rFonts w:eastAsiaTheme="minorEastAsia"/>
          <w:kern w:val="0"/>
          <w14:ligatures w14:val="none"/>
        </w:rPr>
        <w:t>for both MZ and DZ twins separately</w:t>
      </w:r>
      <w:r w:rsidR="006C3CB5" w:rsidRPr="003E511E">
        <w:rPr>
          <w:rFonts w:eastAsiaTheme="minorEastAsia"/>
          <w:kern w:val="0"/>
          <w14:ligatures w14:val="none"/>
        </w:rPr>
        <w:t xml:space="preserve"> indicated adequate fit</w:t>
      </w:r>
      <w:r w:rsidR="00C73607" w:rsidRPr="003E511E">
        <w:rPr>
          <w:rFonts w:eastAsiaTheme="minorEastAsia"/>
          <w:kern w:val="0"/>
          <w14:ligatures w14:val="none"/>
        </w:rPr>
        <w:t>.</w:t>
      </w:r>
    </w:p>
    <w:p w14:paraId="63D0B3B0" w14:textId="3A88437F" w:rsidR="00F045C0" w:rsidRPr="003E511E" w:rsidRDefault="00C16FC0" w:rsidP="000870FB">
      <w:pPr>
        <w:bidi w:val="0"/>
        <w:rPr>
          <w:kern w:val="0"/>
          <w14:ligatures w14:val="none"/>
        </w:rPr>
      </w:pPr>
      <w:r w:rsidRPr="003E511E">
        <w:rPr>
          <w:kern w:val="0"/>
          <w14:ligatures w14:val="none"/>
        </w:rPr>
        <w:t xml:space="preserve">The maximum likelihood found for model D is </w:t>
      </w:r>
      <m:oMath>
        <m:r>
          <w:rPr>
            <w:rFonts w:ascii="Cambria Math" w:hAnsi="Cambria Math"/>
            <w:kern w:val="0"/>
            <w14:ligatures w14:val="none"/>
          </w:rPr>
          <m:t>-9456.974</m:t>
        </m:r>
      </m:oMath>
      <w:r w:rsidRPr="003E511E">
        <w:rPr>
          <w:kern w:val="0"/>
          <w14:ligatures w14:val="none"/>
        </w:rPr>
        <w:t xml:space="preserve"> for </w:t>
      </w:r>
      <m:oMath>
        <m:r>
          <w:rPr>
            <w:rFonts w:ascii="Cambria Math" w:hAnsi="Cambria Math"/>
            <w:kern w:val="0"/>
            <w14:ligatures w14:val="none"/>
          </w:rPr>
          <m:t>p</m:t>
        </m:r>
        <m:d>
          <m:dPr>
            <m:ctrlPr>
              <w:rPr>
                <w:rFonts w:ascii="Cambria Math" w:hAnsi="Cambria Math"/>
                <w:i/>
                <w:kern w:val="0"/>
                <w14:ligatures w14:val="none"/>
              </w:rPr>
            </m:ctrlPr>
          </m:dPr>
          <m:e>
            <m:r>
              <w:rPr>
                <w:rFonts w:ascii="Cambria Math" w:hAnsi="Cambria Math"/>
                <w:kern w:val="0"/>
                <w14:ligatures w14:val="none"/>
              </w:rPr>
              <m:t>L</m:t>
            </m:r>
          </m:e>
          <m:e>
            <m:r>
              <w:rPr>
                <w:rFonts w:ascii="Cambria Math" w:hAnsi="Cambria Math"/>
                <w:kern w:val="0"/>
                <w14:ligatures w14:val="none"/>
              </w:rPr>
              <m:t>DC</m:t>
            </m:r>
          </m:e>
        </m:d>
        <m:r>
          <w:rPr>
            <w:rFonts w:ascii="Cambria Math" w:hAnsi="Cambria Math"/>
            <w:kern w:val="0"/>
            <w14:ligatures w14:val="none"/>
          </w:rPr>
          <m:t>=0.256</m:t>
        </m:r>
      </m:oMath>
      <w:r w:rsidRPr="003E511E">
        <w:rPr>
          <w:rFonts w:eastAsiaTheme="minorEastAsia"/>
          <w:kern w:val="0"/>
          <w14:ligatures w14:val="none"/>
        </w:rPr>
        <w:t xml:space="preserve"> and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r>
          <w:rPr>
            <w:rFonts w:ascii="Cambria Math" w:eastAsiaTheme="minorEastAsia" w:hAnsi="Cambria Math"/>
            <w:kern w:val="0"/>
            <w14:ligatures w14:val="none"/>
          </w:rPr>
          <m:t>=0.067</m:t>
        </m:r>
      </m:oMath>
      <w:r w:rsidR="00303A3A" w:rsidRPr="003E511E">
        <w:rPr>
          <w:rFonts w:eastAsiaTheme="minorEastAsia"/>
          <w:kern w:val="0"/>
          <w14:ligatures w14:val="none"/>
        </w:rPr>
        <w:t>.</w:t>
      </w:r>
      <w:r w:rsidR="00434FD2" w:rsidRPr="003E511E">
        <w:rPr>
          <w:rFonts w:eastAsiaTheme="minorEastAsia"/>
          <w:kern w:val="0"/>
          <w14:ligatures w14:val="none"/>
        </w:rPr>
        <w:t xml:space="preserve"> </w:t>
      </w:r>
      <w:r w:rsidR="00303A3A" w:rsidRPr="003E511E">
        <w:rPr>
          <w:kern w:val="0"/>
          <w14:ligatures w14:val="none"/>
        </w:rPr>
        <w:t xml:space="preserve">This likelihood value is 0.853 units higher than the likelihood calculated for the parameters derived from the entire dataset, indicating that the exclusion of the outlier datasets did not significantly </w:t>
      </w:r>
      <w:r w:rsidR="000870FB" w:rsidRPr="003E511E">
        <w:rPr>
          <w:kern w:val="0"/>
          <w14:ligatures w14:val="none"/>
        </w:rPr>
        <w:t>shift</w:t>
      </w:r>
      <w:r w:rsidR="00A9323E" w:rsidRPr="003E511E">
        <w:rPr>
          <w:kern w:val="0"/>
          <w14:ligatures w14:val="none"/>
        </w:rPr>
        <w:t xml:space="preserve"> the estimates</w:t>
      </w:r>
      <w:r w:rsidR="00303A3A" w:rsidRPr="003E511E">
        <w:rPr>
          <w:kern w:val="0"/>
          <w14:ligatures w14:val="none"/>
        </w:rPr>
        <w:t xml:space="preserve">. Furthermore, when </w:t>
      </w:r>
      <w:r w:rsidR="0006455A" w:rsidRPr="003E511E">
        <w:rPr>
          <w:kern w:val="0"/>
          <w14:ligatures w14:val="none"/>
        </w:rPr>
        <w:t xml:space="preserve">compared, </w:t>
      </w:r>
      <w:r w:rsidR="00303A3A" w:rsidRPr="003E511E">
        <w:rPr>
          <w:kern w:val="0"/>
          <w14:ligatures w14:val="none"/>
        </w:rPr>
        <w:t xml:space="preserve">the parameters of model D </w:t>
      </w:r>
      <w:r w:rsidR="0006455A" w:rsidRPr="003E511E">
        <w:rPr>
          <w:kern w:val="0"/>
          <w14:ligatures w14:val="none"/>
        </w:rPr>
        <w:t>and the parameters from McManus</w:t>
      </w:r>
      <w:r w:rsidR="00303A3A" w:rsidRPr="003E511E">
        <w:rPr>
          <w:kern w:val="0"/>
          <w14:ligatures w14:val="none"/>
        </w:rPr>
        <w:t>' model C</w:t>
      </w:r>
      <w:r w:rsidR="0006455A" w:rsidRPr="003E511E">
        <w:rPr>
          <w:kern w:val="0"/>
          <w14:ligatures w14:val="none"/>
        </w:rPr>
        <w:t xml:space="preserve"> </w:t>
      </w:r>
      <w:r w:rsidR="006C3CB5" w:rsidRPr="003E511E">
        <w:rPr>
          <w:kern w:val="0"/>
          <w14:ligatures w14:val="none"/>
        </w:rPr>
        <w:t>showed</w:t>
      </w:r>
      <w:r w:rsidR="00303A3A" w:rsidRPr="003E511E">
        <w:rPr>
          <w:kern w:val="0"/>
          <w14:ligatures w14:val="none"/>
        </w:rPr>
        <w:t xml:space="preserve"> difference of </w:t>
      </w:r>
      <w:r w:rsidR="0006455A" w:rsidRPr="003E511E">
        <w:rPr>
          <w:kern w:val="0"/>
          <w14:ligatures w14:val="none"/>
        </w:rPr>
        <w:t xml:space="preserve">only </w:t>
      </w:r>
      <w:r w:rsidR="00303A3A" w:rsidRPr="003E511E">
        <w:rPr>
          <w:kern w:val="0"/>
          <w14:ligatures w14:val="none"/>
        </w:rPr>
        <w:t xml:space="preserve">1.222 support units. </w:t>
      </w:r>
      <w:r w:rsidR="0006455A" w:rsidRPr="003E511E">
        <w:rPr>
          <w:kern w:val="0"/>
          <w14:ligatures w14:val="none"/>
        </w:rPr>
        <w:t>This finding suggests that both models demonstrate comparable data-fitting abilities, implying their near equivalence.</w:t>
      </w:r>
      <w:r w:rsidR="00001909" w:rsidRPr="003E511E">
        <w:rPr>
          <w:kern w:val="0"/>
          <w14:ligatures w14:val="none"/>
        </w:rPr>
        <w:t xml:space="preserve"> </w:t>
      </w:r>
      <w:r w:rsidR="000870FB" w:rsidRPr="003E511E">
        <w:rPr>
          <w:kern w:val="0"/>
          <w14:ligatures w14:val="none"/>
        </w:rPr>
        <w:t>A comparison</w:t>
      </w:r>
      <w:r w:rsidR="00890910" w:rsidRPr="003E511E">
        <w:rPr>
          <w:kern w:val="0"/>
          <w14:ligatures w14:val="none"/>
        </w:rPr>
        <w:t xml:space="preserve"> of the models</w:t>
      </w:r>
      <w:r w:rsidR="009962E4" w:rsidRPr="003E511E">
        <w:rPr>
          <w:kern w:val="0"/>
          <w14:ligatures w14:val="none"/>
        </w:rPr>
        <w:t>'</w:t>
      </w:r>
      <w:r w:rsidR="00890910" w:rsidRPr="003E511E">
        <w:rPr>
          <w:kern w:val="0"/>
          <w14:ligatures w14:val="none"/>
        </w:rPr>
        <w:t xml:space="preserve"> goodness of fit </w:t>
      </w:r>
      <w:r w:rsidR="00D41837" w:rsidRPr="003E511E">
        <w:rPr>
          <w:kern w:val="0"/>
          <w14:ligatures w14:val="none"/>
        </w:rPr>
        <w:t>is presented</w:t>
      </w:r>
      <w:r w:rsidR="00890910" w:rsidRPr="003E511E">
        <w:rPr>
          <w:kern w:val="0"/>
          <w14:ligatures w14:val="none"/>
        </w:rPr>
        <w:t xml:space="preserve"> in Table 4, and </w:t>
      </w:r>
      <w:r w:rsidR="00A9323E" w:rsidRPr="003E511E">
        <w:rPr>
          <w:kern w:val="0"/>
          <w14:ligatures w14:val="none"/>
        </w:rPr>
        <w:t>F</w:t>
      </w:r>
      <w:r w:rsidR="00890910" w:rsidRPr="003E511E">
        <w:rPr>
          <w:kern w:val="0"/>
          <w14:ligatures w14:val="none"/>
        </w:rPr>
        <w:t>igure 1</w:t>
      </w:r>
      <w:r w:rsidR="009962E4" w:rsidRPr="003E511E">
        <w:rPr>
          <w:kern w:val="0"/>
          <w14:ligatures w14:val="none"/>
        </w:rPr>
        <w:t>.</w:t>
      </w:r>
    </w:p>
    <w:p w14:paraId="2431FF2B" w14:textId="6D3F29BF" w:rsidR="004631FE" w:rsidRPr="003E511E" w:rsidRDefault="004631FE" w:rsidP="000870FB">
      <w:pPr>
        <w:pStyle w:val="Caption"/>
        <w:keepNext/>
        <w:bidi w:val="0"/>
        <w:rPr>
          <w:noProof/>
        </w:rPr>
      </w:pPr>
      <w:bookmarkStart w:id="30" w:name="_Toc146266597"/>
      <w:r w:rsidRPr="003E511E">
        <w:rPr>
          <w:noProof/>
        </w:rPr>
        <w:t xml:space="preserve">Table </w:t>
      </w:r>
      <w:r w:rsidRPr="003E511E">
        <w:rPr>
          <w:noProof/>
        </w:rPr>
        <w:fldChar w:fldCharType="begin"/>
      </w:r>
      <w:r w:rsidRPr="003E511E">
        <w:rPr>
          <w:noProof/>
        </w:rPr>
        <w:instrText xml:space="preserve"> SEQ Table \* ARABIC </w:instrText>
      </w:r>
      <w:r w:rsidRPr="003E511E">
        <w:rPr>
          <w:noProof/>
        </w:rPr>
        <w:fldChar w:fldCharType="separate"/>
      </w:r>
      <w:r w:rsidR="00DC203F" w:rsidRPr="003E511E">
        <w:rPr>
          <w:noProof/>
        </w:rPr>
        <w:t>4</w:t>
      </w:r>
      <w:r w:rsidRPr="003E511E">
        <w:rPr>
          <w:noProof/>
        </w:rPr>
        <w:fldChar w:fldCharType="end"/>
      </w:r>
      <w:r w:rsidRPr="003E511E">
        <w:rPr>
          <w:noProof/>
        </w:rPr>
        <w:t>. Comparison of maximum likelihood fits of the present model, and the model of Mcmanus</w:t>
      </w:r>
      <w:bookmarkEnd w:id="30"/>
    </w:p>
    <w:tbl>
      <w:tblPr>
        <w:tblStyle w:val="TableGrid"/>
        <w:tblW w:w="10352" w:type="dxa"/>
        <w:tblInd w:w="-682" w:type="dxa"/>
        <w:tblLook w:val="04A0" w:firstRow="1" w:lastRow="0" w:firstColumn="1" w:lastColumn="0" w:noHBand="0" w:noVBand="1"/>
      </w:tblPr>
      <w:tblGrid>
        <w:gridCol w:w="1222"/>
        <w:gridCol w:w="1838"/>
        <w:gridCol w:w="611"/>
        <w:gridCol w:w="1416"/>
        <w:gridCol w:w="1283"/>
        <w:gridCol w:w="1099"/>
        <w:gridCol w:w="1237"/>
        <w:gridCol w:w="1646"/>
      </w:tblGrid>
      <w:tr w:rsidR="003E10D5" w:rsidRPr="003E511E" w14:paraId="4F3EF959" w14:textId="77777777" w:rsidTr="003A55A8">
        <w:trPr>
          <w:trHeight w:val="275"/>
        </w:trPr>
        <w:tc>
          <w:tcPr>
            <w:tcW w:w="3060" w:type="dxa"/>
            <w:gridSpan w:val="2"/>
            <w:tcBorders>
              <w:top w:val="single" w:sz="8" w:space="0" w:color="000000"/>
              <w:left w:val="single" w:sz="8" w:space="0" w:color="000000"/>
              <w:bottom w:val="single" w:sz="8" w:space="0" w:color="auto"/>
            </w:tcBorders>
            <w:vAlign w:val="center"/>
          </w:tcPr>
          <w:p w14:paraId="24EEEB13" w14:textId="6485B3F1" w:rsidR="00F045C0" w:rsidRPr="003E511E" w:rsidRDefault="00F045C0" w:rsidP="000870FB">
            <w:pPr>
              <w:bidi w:val="0"/>
              <w:jc w:val="center"/>
              <w:rPr>
                <w:rFonts w:cstheme="minorHAnsi"/>
                <w:kern w:val="0"/>
                <w:sz w:val="16"/>
                <w:szCs w:val="16"/>
                <w14:ligatures w14:val="none"/>
              </w:rPr>
            </w:pPr>
            <w:r w:rsidRPr="003E511E">
              <w:rPr>
                <w:rFonts w:cstheme="minorHAnsi"/>
                <w:kern w:val="0"/>
                <w:sz w:val="16"/>
                <w:szCs w:val="16"/>
                <w14:ligatures w14:val="none"/>
              </w:rPr>
              <w:t>Data</w:t>
            </w:r>
          </w:p>
        </w:tc>
        <w:tc>
          <w:tcPr>
            <w:tcW w:w="611" w:type="dxa"/>
            <w:tcBorders>
              <w:top w:val="single" w:sz="8" w:space="0" w:color="000000"/>
              <w:bottom w:val="single" w:sz="8" w:space="0" w:color="auto"/>
            </w:tcBorders>
            <w:vAlign w:val="center"/>
          </w:tcPr>
          <w:p w14:paraId="7CBCFDA8" w14:textId="3415E5C3" w:rsidR="00F045C0" w:rsidRPr="003E511E" w:rsidRDefault="00F822B7" w:rsidP="000870FB">
            <w:pPr>
              <w:bidi w:val="0"/>
              <w:jc w:val="center"/>
              <w:rPr>
                <w:rFonts w:cstheme="minorHAnsi"/>
                <w:kern w:val="0"/>
                <w:sz w:val="16"/>
                <w:szCs w:val="16"/>
                <w14:ligatures w14:val="none"/>
              </w:rPr>
            </w:pPr>
            <w:proofErr w:type="spellStart"/>
            <w:r w:rsidRPr="003E511E">
              <w:rPr>
                <w:rFonts w:cstheme="minorHAnsi"/>
                <w:kern w:val="0"/>
                <w:sz w:val="16"/>
                <w:szCs w:val="16"/>
                <w14:ligatures w14:val="none"/>
              </w:rPr>
              <w:t>d</w:t>
            </w:r>
            <w:r w:rsidR="00F045C0" w:rsidRPr="003E511E">
              <w:rPr>
                <w:rFonts w:cstheme="minorHAnsi"/>
                <w:kern w:val="0"/>
                <w:sz w:val="16"/>
                <w:szCs w:val="16"/>
                <w14:ligatures w14:val="none"/>
              </w:rPr>
              <w:t>f</w:t>
            </w:r>
            <w:proofErr w:type="spellEnd"/>
          </w:p>
        </w:tc>
        <w:tc>
          <w:tcPr>
            <w:tcW w:w="1416" w:type="dxa"/>
            <w:tcBorders>
              <w:top w:val="single" w:sz="8" w:space="0" w:color="000000"/>
              <w:bottom w:val="single" w:sz="8" w:space="0" w:color="auto"/>
            </w:tcBorders>
            <w:vAlign w:val="center"/>
          </w:tcPr>
          <w:p w14:paraId="795C1A5A" w14:textId="09C8A916" w:rsidR="00F045C0" w:rsidRPr="003E511E" w:rsidRDefault="00F045C0" w:rsidP="000870FB">
            <w:pPr>
              <w:bidi w:val="0"/>
              <w:jc w:val="center"/>
              <w:rPr>
                <w:rFonts w:cstheme="minorHAnsi"/>
                <w:kern w:val="0"/>
                <w:sz w:val="16"/>
                <w:szCs w:val="16"/>
                <w14:ligatures w14:val="none"/>
              </w:rPr>
            </w:pPr>
            <w:r w:rsidRPr="003E511E">
              <w:rPr>
                <w:rFonts w:cstheme="minorHAnsi"/>
                <w:kern w:val="0"/>
                <w:sz w:val="16"/>
                <w:szCs w:val="16"/>
                <w14:ligatures w14:val="none"/>
              </w:rPr>
              <w:t>Maximum support</w:t>
            </w:r>
          </w:p>
        </w:tc>
        <w:tc>
          <w:tcPr>
            <w:tcW w:w="1283" w:type="dxa"/>
            <w:tcBorders>
              <w:top w:val="single" w:sz="8" w:space="0" w:color="000000"/>
              <w:bottom w:val="single" w:sz="8" w:space="0" w:color="auto"/>
            </w:tcBorders>
            <w:vAlign w:val="center"/>
          </w:tcPr>
          <w:p w14:paraId="5D6BE681" w14:textId="0392C6A5" w:rsidR="00F045C0" w:rsidRPr="003E511E" w:rsidRDefault="00000000" w:rsidP="000870FB">
            <w:pPr>
              <w:bidi w:val="0"/>
              <w:jc w:val="center"/>
              <w:rPr>
                <w:rFonts w:cstheme="minorHAnsi"/>
                <w:kern w:val="0"/>
                <w:sz w:val="16"/>
                <w:szCs w:val="16"/>
                <w14:ligatures w14:val="none"/>
              </w:rPr>
            </w:pPr>
            <m:oMathPara>
              <m:oMath>
                <m:sSup>
                  <m:sSupPr>
                    <m:ctrlPr>
                      <w:rPr>
                        <w:rFonts w:ascii="Cambria Math" w:hAnsi="Cambria Math" w:cstheme="minorHAnsi"/>
                        <w:i/>
                        <w:kern w:val="0"/>
                        <w:sz w:val="16"/>
                        <w:szCs w:val="16"/>
                        <w14:ligatures w14:val="none"/>
                      </w:rPr>
                    </m:ctrlPr>
                  </m:sSupPr>
                  <m:e>
                    <m:r>
                      <w:rPr>
                        <w:rFonts w:ascii="Cambria Math" w:hAnsi="Cambria Math" w:cstheme="minorHAnsi"/>
                        <w:kern w:val="0"/>
                        <w:sz w:val="16"/>
                        <w:szCs w:val="16"/>
                        <w14:ligatures w14:val="none"/>
                      </w:rPr>
                      <m:t>χ</m:t>
                    </m:r>
                  </m:e>
                  <m:sup>
                    <m:r>
                      <w:rPr>
                        <w:rFonts w:ascii="Cambria Math" w:hAnsi="Cambria Math" w:cstheme="minorHAnsi"/>
                        <w:kern w:val="0"/>
                        <w:sz w:val="16"/>
                        <w:szCs w:val="16"/>
                        <w14:ligatures w14:val="none"/>
                      </w:rPr>
                      <m:t>2</m:t>
                    </m:r>
                  </m:sup>
                </m:sSup>
              </m:oMath>
            </m:oMathPara>
          </w:p>
        </w:tc>
        <w:tc>
          <w:tcPr>
            <w:tcW w:w="1099" w:type="dxa"/>
            <w:tcBorders>
              <w:top w:val="single" w:sz="8" w:space="0" w:color="000000"/>
              <w:bottom w:val="single" w:sz="8" w:space="0" w:color="auto"/>
            </w:tcBorders>
            <w:vAlign w:val="center"/>
          </w:tcPr>
          <w:p w14:paraId="0F76CDCA" w14:textId="7792B2BC" w:rsidR="00F045C0" w:rsidRPr="003E511E" w:rsidRDefault="00F045C0"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p</m:t>
                </m:r>
                <m:r>
                  <m:rPr>
                    <m:sty m:val="p"/>
                  </m:rPr>
                  <w:rPr>
                    <w:rFonts w:ascii="Cambria Math" w:hAnsi="Cambria Math" w:cstheme="minorHAnsi"/>
                    <w:kern w:val="0"/>
                    <w:sz w:val="16"/>
                    <w:szCs w:val="16"/>
                    <w14:ligatures w14:val="none"/>
                  </w:rPr>
                  <m:t>(</m:t>
                </m:r>
                <m:sSub>
                  <m:sSubPr>
                    <m:ctrlPr>
                      <w:rPr>
                        <w:rFonts w:ascii="Cambria Math" w:hAnsi="Cambria Math" w:cstheme="minorHAnsi"/>
                        <w:kern w:val="0"/>
                        <w:sz w:val="16"/>
                        <w:szCs w:val="16"/>
                        <w14:ligatures w14:val="none"/>
                      </w:rPr>
                    </m:ctrlPr>
                  </m:sSubPr>
                  <m:e>
                    <m:r>
                      <w:rPr>
                        <w:rFonts w:ascii="Cambria Math" w:hAnsi="Cambria Math" w:cstheme="minorHAnsi"/>
                        <w:kern w:val="0"/>
                        <w:sz w:val="16"/>
                        <w:szCs w:val="16"/>
                        <w14:ligatures w14:val="none"/>
                      </w:rPr>
                      <m:t>L</m:t>
                    </m:r>
                  </m:e>
                  <m:sub>
                    <m:r>
                      <w:rPr>
                        <w:rFonts w:ascii="Cambria Math" w:hAnsi="Cambria Math" w:cstheme="minorHAnsi"/>
                        <w:kern w:val="0"/>
                        <w:sz w:val="16"/>
                        <w:szCs w:val="16"/>
                        <w14:ligatures w14:val="none"/>
                      </w:rPr>
                      <m:t>t</m:t>
                    </m:r>
                  </m:sub>
                </m:sSub>
                <m:r>
                  <m:rPr>
                    <m:sty m:val="p"/>
                  </m:rPr>
                  <w:rPr>
                    <w:rFonts w:ascii="Cambria Math" w:hAnsi="Cambria Math" w:cstheme="minorHAnsi"/>
                    <w:kern w:val="0"/>
                    <w:sz w:val="16"/>
                    <w:szCs w:val="16"/>
                    <w14:ligatures w14:val="none"/>
                  </w:rPr>
                  <m:t>)</m:t>
                </m:r>
              </m:oMath>
            </m:oMathPara>
          </w:p>
        </w:tc>
        <w:tc>
          <w:tcPr>
            <w:tcW w:w="1237" w:type="dxa"/>
            <w:tcBorders>
              <w:top w:val="single" w:sz="8" w:space="0" w:color="000000"/>
              <w:bottom w:val="single" w:sz="8" w:space="0" w:color="auto"/>
            </w:tcBorders>
            <w:vAlign w:val="center"/>
          </w:tcPr>
          <w:p w14:paraId="5BC17993" w14:textId="35D2C955" w:rsidR="00F045C0" w:rsidRPr="003E511E" w:rsidRDefault="00F045C0"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p</m:t>
                </m:r>
                <m:d>
                  <m:dPr>
                    <m:ctrlPr>
                      <w:rPr>
                        <w:rFonts w:ascii="Cambria Math" w:hAnsi="Cambria Math" w:cstheme="minorHAnsi"/>
                        <w:kern w:val="0"/>
                        <w:sz w:val="16"/>
                        <w:szCs w:val="16"/>
                        <w14:ligatures w14:val="none"/>
                      </w:rPr>
                    </m:ctrlPr>
                  </m:dPr>
                  <m:e>
                    <m:r>
                      <w:rPr>
                        <w:rFonts w:ascii="Cambria Math" w:hAnsi="Cambria Math" w:cstheme="minorHAnsi"/>
                        <w:kern w:val="0"/>
                        <w:sz w:val="16"/>
                        <w:szCs w:val="16"/>
                        <w14:ligatures w14:val="none"/>
                      </w:rPr>
                      <m:t>L</m:t>
                    </m:r>
                  </m:e>
                  <m:e>
                    <m:r>
                      <w:rPr>
                        <w:rFonts w:ascii="Cambria Math" w:hAnsi="Cambria Math" w:cstheme="minorHAnsi"/>
                        <w:kern w:val="0"/>
                        <w:sz w:val="16"/>
                        <w:szCs w:val="16"/>
                        <w14:ligatures w14:val="none"/>
                      </w:rPr>
                      <m:t>DC</m:t>
                    </m:r>
                  </m:e>
                </m:d>
              </m:oMath>
            </m:oMathPara>
          </w:p>
        </w:tc>
        <w:tc>
          <w:tcPr>
            <w:tcW w:w="1646" w:type="dxa"/>
            <w:tcBorders>
              <w:top w:val="single" w:sz="8" w:space="0" w:color="000000"/>
              <w:bottom w:val="single" w:sz="8" w:space="0" w:color="auto"/>
              <w:right w:val="single" w:sz="8" w:space="0" w:color="000000"/>
            </w:tcBorders>
            <w:vAlign w:val="center"/>
          </w:tcPr>
          <w:p w14:paraId="2861E946" w14:textId="1BE6DE0F" w:rsidR="00F045C0" w:rsidRPr="003E511E" w:rsidRDefault="00F045C0" w:rsidP="000870FB">
            <w:pPr>
              <w:bidi w:val="0"/>
              <w:jc w:val="center"/>
              <w:rPr>
                <w:rFonts w:cstheme="minorHAnsi"/>
                <w:kern w:val="0"/>
                <w:sz w:val="16"/>
                <w:szCs w:val="16"/>
                <w14:ligatures w14:val="none"/>
              </w:rPr>
            </w:pPr>
            <w:r w:rsidRPr="003E511E">
              <w:rPr>
                <w:rFonts w:cstheme="minorHAnsi"/>
                <w:kern w:val="0"/>
                <w:sz w:val="16"/>
                <w:szCs w:val="16"/>
                <w14:ligatures w14:val="none"/>
              </w:rPr>
              <w:t>Support Difference from McManus</w:t>
            </w:r>
          </w:p>
        </w:tc>
      </w:tr>
      <w:tr w:rsidR="004631FE" w:rsidRPr="003E511E" w14:paraId="4B21B1B5" w14:textId="77777777" w:rsidTr="003A55A8">
        <w:trPr>
          <w:trHeight w:val="281"/>
        </w:trPr>
        <w:tc>
          <w:tcPr>
            <w:tcW w:w="1222" w:type="dxa"/>
            <w:vMerge w:val="restart"/>
            <w:tcBorders>
              <w:top w:val="single" w:sz="8" w:space="0" w:color="auto"/>
              <w:left w:val="single" w:sz="8" w:space="0" w:color="auto"/>
            </w:tcBorders>
            <w:vAlign w:val="center"/>
          </w:tcPr>
          <w:p w14:paraId="3B57D280" w14:textId="4AD30CB0"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Fitted total data</w:t>
            </w:r>
          </w:p>
        </w:tc>
        <w:tc>
          <w:tcPr>
            <w:tcW w:w="1838" w:type="dxa"/>
            <w:tcBorders>
              <w:top w:val="single" w:sz="8" w:space="0" w:color="auto"/>
            </w:tcBorders>
            <w:vAlign w:val="center"/>
          </w:tcPr>
          <w:p w14:paraId="18E6F8B8" w14:textId="1354F82E"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Perfect fit (McManus calculations)</w:t>
            </w:r>
          </w:p>
        </w:tc>
        <w:tc>
          <w:tcPr>
            <w:tcW w:w="611" w:type="dxa"/>
            <w:tcBorders>
              <w:top w:val="single" w:sz="8" w:space="0" w:color="auto"/>
            </w:tcBorders>
            <w:vAlign w:val="center"/>
          </w:tcPr>
          <w:p w14:paraId="6FE07B77" w14:textId="4C3AED95"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171</m:t>
                </m:r>
              </m:oMath>
            </m:oMathPara>
          </w:p>
        </w:tc>
        <w:tc>
          <w:tcPr>
            <w:tcW w:w="1416" w:type="dxa"/>
            <w:tcBorders>
              <w:top w:val="single" w:sz="8" w:space="0" w:color="auto"/>
            </w:tcBorders>
            <w:vAlign w:val="center"/>
          </w:tcPr>
          <w:p w14:paraId="11ED6F28" w14:textId="49AE9B07" w:rsidR="004631FE" w:rsidRPr="003E511E" w:rsidRDefault="004631FE" w:rsidP="000870FB">
            <w:pPr>
              <w:bidi w:val="0"/>
              <w:jc w:val="center"/>
              <w:rPr>
                <w:rFonts w:cstheme="minorHAnsi"/>
                <w:kern w:val="0"/>
                <w:sz w:val="16"/>
                <w:szCs w:val="16"/>
                <w14:ligatures w14:val="none"/>
              </w:rPr>
            </w:pPr>
            <m:oMathPara>
              <m:oMath>
                <m:r>
                  <m:rPr>
                    <m:sty m:val="p"/>
                  </m:rPr>
                  <w:rPr>
                    <w:rFonts w:ascii="Cambria Math" w:hAnsi="Cambria Math" w:cstheme="minorHAnsi"/>
                    <w:kern w:val="0"/>
                    <w:sz w:val="16"/>
                    <w:szCs w:val="16"/>
                    <w14:ligatures w14:val="none"/>
                  </w:rPr>
                  <m:t>-11330.736</m:t>
                </m:r>
              </m:oMath>
            </m:oMathPara>
          </w:p>
        </w:tc>
        <w:tc>
          <w:tcPr>
            <w:tcW w:w="1283" w:type="dxa"/>
            <w:tcBorders>
              <w:top w:val="single" w:sz="8" w:space="0" w:color="auto"/>
            </w:tcBorders>
            <w:vAlign w:val="center"/>
          </w:tcPr>
          <w:p w14:paraId="5CCE0CCC" w14:textId="30733C1F"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c>
          <w:tcPr>
            <w:tcW w:w="1099" w:type="dxa"/>
            <w:tcBorders>
              <w:top w:val="single" w:sz="8" w:space="0" w:color="auto"/>
            </w:tcBorders>
            <w:vAlign w:val="center"/>
          </w:tcPr>
          <w:p w14:paraId="67CDE1F2" w14:textId="4320833C"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c>
          <w:tcPr>
            <w:tcW w:w="1237" w:type="dxa"/>
            <w:tcBorders>
              <w:top w:val="single" w:sz="8" w:space="0" w:color="auto"/>
            </w:tcBorders>
            <w:vAlign w:val="center"/>
          </w:tcPr>
          <w:p w14:paraId="6061FA12" w14:textId="515767BE"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c>
          <w:tcPr>
            <w:tcW w:w="1646" w:type="dxa"/>
            <w:tcBorders>
              <w:top w:val="single" w:sz="8" w:space="0" w:color="auto"/>
              <w:right w:val="single" w:sz="8" w:space="0" w:color="000000"/>
            </w:tcBorders>
            <w:vAlign w:val="center"/>
          </w:tcPr>
          <w:p w14:paraId="29C379BB" w14:textId="2133C0C9"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756BE496" w14:textId="77777777" w:rsidTr="003A55A8">
        <w:trPr>
          <w:trHeight w:val="95"/>
        </w:trPr>
        <w:tc>
          <w:tcPr>
            <w:tcW w:w="1222" w:type="dxa"/>
            <w:vMerge/>
            <w:tcBorders>
              <w:left w:val="single" w:sz="8" w:space="0" w:color="auto"/>
            </w:tcBorders>
            <w:vAlign w:val="center"/>
          </w:tcPr>
          <w:p w14:paraId="4F360FF4" w14:textId="77777777" w:rsidR="004631FE" w:rsidRPr="003E511E" w:rsidRDefault="004631FE" w:rsidP="000870FB">
            <w:pPr>
              <w:bidi w:val="0"/>
              <w:jc w:val="center"/>
              <w:rPr>
                <w:rFonts w:cstheme="minorHAnsi"/>
                <w:kern w:val="0"/>
                <w:sz w:val="16"/>
                <w:szCs w:val="16"/>
                <w14:ligatures w14:val="none"/>
              </w:rPr>
            </w:pPr>
          </w:p>
        </w:tc>
        <w:tc>
          <w:tcPr>
            <w:tcW w:w="1838" w:type="dxa"/>
            <w:vAlign w:val="center"/>
          </w:tcPr>
          <w:p w14:paraId="249257C7" w14:textId="02E1A2D2"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McManus' model A</w:t>
            </w:r>
          </w:p>
        </w:tc>
        <w:tc>
          <w:tcPr>
            <w:tcW w:w="611" w:type="dxa"/>
            <w:vAlign w:val="center"/>
          </w:tcPr>
          <w:p w14:paraId="1D3E4423" w14:textId="6508C351" w:rsidR="004631FE" w:rsidRPr="003E511E" w:rsidRDefault="00E81831"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vAlign w:val="center"/>
          </w:tcPr>
          <w:p w14:paraId="78C8BA31" w14:textId="5D20A3F3" w:rsidR="004631FE" w:rsidRPr="003E511E" w:rsidRDefault="004631FE" w:rsidP="000870FB">
            <w:pPr>
              <w:bidi w:val="0"/>
              <w:jc w:val="center"/>
              <w:rPr>
                <w:rFonts w:cstheme="minorHAnsi"/>
                <w:kern w:val="0"/>
                <w:sz w:val="16"/>
                <w:szCs w:val="16"/>
                <w14:ligatures w14:val="none"/>
              </w:rPr>
            </w:pPr>
            <m:oMathPara>
              <m:oMath>
                <m:r>
                  <m:rPr>
                    <m:sty m:val="p"/>
                  </m:rPr>
                  <w:rPr>
                    <w:rFonts w:ascii="Cambria Math" w:hAnsi="Cambria Math" w:cstheme="minorHAnsi"/>
                    <w:kern w:val="0"/>
                    <w:sz w:val="16"/>
                    <w:szCs w:val="16"/>
                    <w14:ligatures w14:val="none"/>
                  </w:rPr>
                  <m:t>-11446.441</m:t>
                </m:r>
              </m:oMath>
            </m:oMathPara>
          </w:p>
        </w:tc>
        <w:tc>
          <w:tcPr>
            <w:tcW w:w="1283" w:type="dxa"/>
            <w:vAlign w:val="center"/>
          </w:tcPr>
          <w:p w14:paraId="479BF4F1" w14:textId="1F70864C"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231.41</m:t>
                </m:r>
              </m:oMath>
            </m:oMathPara>
          </w:p>
        </w:tc>
        <w:tc>
          <w:tcPr>
            <w:tcW w:w="1099" w:type="dxa"/>
            <w:vAlign w:val="center"/>
          </w:tcPr>
          <w:p w14:paraId="4510A73A" w14:textId="5400CE6F"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0.0767</m:t>
                </m:r>
              </m:oMath>
            </m:oMathPara>
          </w:p>
        </w:tc>
        <w:tc>
          <w:tcPr>
            <w:tcW w:w="1237" w:type="dxa"/>
            <w:vAlign w:val="center"/>
          </w:tcPr>
          <w:p w14:paraId="2AEC4891" w14:textId="393C60A5"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0.2674</m:t>
                </m:r>
              </m:oMath>
            </m:oMathPara>
          </w:p>
        </w:tc>
        <w:tc>
          <w:tcPr>
            <w:tcW w:w="1646" w:type="dxa"/>
            <w:tcBorders>
              <w:right w:val="single" w:sz="8" w:space="0" w:color="000000"/>
            </w:tcBorders>
            <w:vAlign w:val="center"/>
          </w:tcPr>
          <w:p w14:paraId="45A8BD1D" w14:textId="50F393D3"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7478E1B8" w14:textId="77777777" w:rsidTr="003A55A8">
        <w:trPr>
          <w:trHeight w:val="95"/>
        </w:trPr>
        <w:tc>
          <w:tcPr>
            <w:tcW w:w="1222" w:type="dxa"/>
            <w:vMerge/>
            <w:tcBorders>
              <w:left w:val="single" w:sz="8" w:space="0" w:color="auto"/>
            </w:tcBorders>
            <w:vAlign w:val="center"/>
          </w:tcPr>
          <w:p w14:paraId="1FD76C64" w14:textId="77777777" w:rsidR="004631FE" w:rsidRPr="003E511E" w:rsidRDefault="004631FE" w:rsidP="000870FB">
            <w:pPr>
              <w:bidi w:val="0"/>
              <w:jc w:val="center"/>
              <w:rPr>
                <w:rFonts w:cstheme="minorHAnsi"/>
                <w:kern w:val="0"/>
                <w:sz w:val="16"/>
                <w:szCs w:val="16"/>
                <w14:ligatures w14:val="none"/>
              </w:rPr>
            </w:pPr>
          </w:p>
        </w:tc>
        <w:tc>
          <w:tcPr>
            <w:tcW w:w="1838" w:type="dxa"/>
            <w:vAlign w:val="center"/>
          </w:tcPr>
          <w:p w14:paraId="5C0FE516" w14:textId="1240F57F"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Perfect fit (our calculations)</w:t>
            </w:r>
          </w:p>
        </w:tc>
        <w:tc>
          <w:tcPr>
            <w:tcW w:w="611" w:type="dxa"/>
            <w:vAlign w:val="center"/>
          </w:tcPr>
          <w:p w14:paraId="68D45DF2" w14:textId="2CDF68DE"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171</m:t>
                </m:r>
              </m:oMath>
            </m:oMathPara>
          </w:p>
        </w:tc>
        <w:tc>
          <w:tcPr>
            <w:tcW w:w="1416" w:type="dxa"/>
            <w:vAlign w:val="center"/>
          </w:tcPr>
          <w:p w14:paraId="36250EC4" w14:textId="5DCE7430"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-11322.317</m:t>
                </m:r>
              </m:oMath>
            </m:oMathPara>
          </w:p>
        </w:tc>
        <w:tc>
          <w:tcPr>
            <w:tcW w:w="1283" w:type="dxa"/>
            <w:vAlign w:val="center"/>
          </w:tcPr>
          <w:p w14:paraId="46B446BA" w14:textId="114EBDED"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c>
          <w:tcPr>
            <w:tcW w:w="1099" w:type="dxa"/>
            <w:vAlign w:val="center"/>
          </w:tcPr>
          <w:p w14:paraId="0D0A1907" w14:textId="14D8FACD"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c>
          <w:tcPr>
            <w:tcW w:w="1237" w:type="dxa"/>
            <w:vAlign w:val="center"/>
          </w:tcPr>
          <w:p w14:paraId="576ED1A5" w14:textId="631A4BCF"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c>
          <w:tcPr>
            <w:tcW w:w="1646" w:type="dxa"/>
            <w:tcBorders>
              <w:right w:val="single" w:sz="8" w:space="0" w:color="000000"/>
            </w:tcBorders>
            <w:vAlign w:val="center"/>
          </w:tcPr>
          <w:p w14:paraId="516D984F" w14:textId="2D5B1D71"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5DE03B44" w14:textId="77777777" w:rsidTr="003A55A8">
        <w:trPr>
          <w:trHeight w:val="95"/>
        </w:trPr>
        <w:tc>
          <w:tcPr>
            <w:tcW w:w="1222" w:type="dxa"/>
            <w:vMerge/>
            <w:tcBorders>
              <w:left w:val="single" w:sz="8" w:space="0" w:color="auto"/>
              <w:bottom w:val="single" w:sz="8" w:space="0" w:color="auto"/>
            </w:tcBorders>
            <w:vAlign w:val="center"/>
          </w:tcPr>
          <w:p w14:paraId="25B75799" w14:textId="77777777" w:rsidR="004631FE" w:rsidRPr="003E511E" w:rsidRDefault="004631FE" w:rsidP="000870FB">
            <w:pPr>
              <w:bidi w:val="0"/>
              <w:jc w:val="center"/>
              <w:rPr>
                <w:rFonts w:cstheme="minorHAnsi"/>
                <w:kern w:val="0"/>
                <w:sz w:val="16"/>
                <w:szCs w:val="16"/>
                <w14:ligatures w14:val="none"/>
              </w:rPr>
            </w:pPr>
          </w:p>
        </w:tc>
        <w:tc>
          <w:tcPr>
            <w:tcW w:w="1838" w:type="dxa"/>
            <w:tcBorders>
              <w:bottom w:val="single" w:sz="8" w:space="0" w:color="auto"/>
            </w:tcBorders>
            <w:vAlign w:val="center"/>
          </w:tcPr>
          <w:p w14:paraId="05A852C4" w14:textId="252FFCB3"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Our model A</w:t>
            </w:r>
          </w:p>
        </w:tc>
        <w:tc>
          <w:tcPr>
            <w:tcW w:w="611" w:type="dxa"/>
            <w:tcBorders>
              <w:bottom w:val="single" w:sz="8" w:space="0" w:color="auto"/>
            </w:tcBorders>
            <w:vAlign w:val="center"/>
          </w:tcPr>
          <w:p w14:paraId="257BD5F0" w14:textId="065094F4" w:rsidR="004631FE" w:rsidRPr="003E511E" w:rsidRDefault="00E81831"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tcBorders>
              <w:bottom w:val="single" w:sz="8" w:space="0" w:color="auto"/>
            </w:tcBorders>
            <w:vAlign w:val="center"/>
          </w:tcPr>
          <w:p w14:paraId="1ACB1C86" w14:textId="00959785"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-11443.219</m:t>
                </m:r>
              </m:oMath>
            </m:oMathPara>
          </w:p>
        </w:tc>
        <w:tc>
          <w:tcPr>
            <w:tcW w:w="1283" w:type="dxa"/>
            <w:tcBorders>
              <w:bottom w:val="single" w:sz="8" w:space="0" w:color="auto"/>
            </w:tcBorders>
            <w:vAlign w:val="center"/>
          </w:tcPr>
          <w:p w14:paraId="7D120D54" w14:textId="0BE58FCA"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241.804</m:t>
                </m:r>
              </m:oMath>
            </m:oMathPara>
          </w:p>
        </w:tc>
        <w:tc>
          <w:tcPr>
            <w:tcW w:w="1099" w:type="dxa"/>
            <w:tcBorders>
              <w:bottom w:val="single" w:sz="8" w:space="0" w:color="auto"/>
            </w:tcBorders>
            <w:vAlign w:val="center"/>
          </w:tcPr>
          <w:p w14:paraId="389648C0" w14:textId="2BEB08CA" w:rsidR="004631FE" w:rsidRPr="003E511E" w:rsidRDefault="004631FE" w:rsidP="000870FB">
            <w:pPr>
              <w:bidi w:val="0"/>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0.0737</m:t>
                </m:r>
              </m:oMath>
            </m:oMathPara>
          </w:p>
        </w:tc>
        <w:tc>
          <w:tcPr>
            <w:tcW w:w="1237" w:type="dxa"/>
            <w:tcBorders>
              <w:bottom w:val="single" w:sz="8" w:space="0" w:color="auto"/>
            </w:tcBorders>
            <w:vAlign w:val="center"/>
          </w:tcPr>
          <w:p w14:paraId="7871C3B1" w14:textId="547B190A" w:rsidR="004631FE" w:rsidRPr="003E511E" w:rsidRDefault="004631FE" w:rsidP="000870FB">
            <w:pPr>
              <w:bidi w:val="0"/>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0.2712</m:t>
                </m:r>
              </m:oMath>
            </m:oMathPara>
          </w:p>
        </w:tc>
        <w:tc>
          <w:tcPr>
            <w:tcW w:w="1646" w:type="dxa"/>
            <w:tcBorders>
              <w:bottom w:val="single" w:sz="8" w:space="0" w:color="auto"/>
              <w:right w:val="single" w:sz="8" w:space="0" w:color="000000"/>
            </w:tcBorders>
            <w:vAlign w:val="center"/>
          </w:tcPr>
          <w:p w14:paraId="2E8A7230" w14:textId="77777777"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-3.222</w:t>
            </w:r>
          </w:p>
          <w:p w14:paraId="3F6D4441" w14:textId="5E42745D" w:rsidR="004631FE" w:rsidRPr="003E511E" w:rsidRDefault="004631FE" w:rsidP="000870FB">
            <w:pPr>
              <w:bidi w:val="0"/>
              <w:jc w:val="center"/>
              <w:rPr>
                <w:rFonts w:cstheme="minorHAnsi"/>
                <w:kern w:val="0"/>
                <w:sz w:val="16"/>
                <w:szCs w:val="16"/>
                <w14:ligatures w14:val="none"/>
              </w:rPr>
            </w:pPr>
          </w:p>
        </w:tc>
      </w:tr>
      <w:tr w:rsidR="004631FE" w:rsidRPr="003E511E" w14:paraId="0E051F1D" w14:textId="77777777" w:rsidTr="003A55A8">
        <w:trPr>
          <w:trHeight w:val="275"/>
        </w:trPr>
        <w:tc>
          <w:tcPr>
            <w:tcW w:w="1222" w:type="dxa"/>
            <w:vMerge w:val="restart"/>
            <w:tcBorders>
              <w:top w:val="single" w:sz="8" w:space="0" w:color="auto"/>
              <w:left w:val="single" w:sz="8" w:space="0" w:color="auto"/>
            </w:tcBorders>
            <w:vAlign w:val="center"/>
          </w:tcPr>
          <w:p w14:paraId="6B6644C6" w14:textId="3CFE3187"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Fitted reduced data (McManus)</w:t>
            </w:r>
          </w:p>
        </w:tc>
        <w:tc>
          <w:tcPr>
            <w:tcW w:w="1838" w:type="dxa"/>
            <w:tcBorders>
              <w:top w:val="single" w:sz="8" w:space="0" w:color="auto"/>
            </w:tcBorders>
            <w:vAlign w:val="center"/>
          </w:tcPr>
          <w:p w14:paraId="4D69472E" w14:textId="211D618B"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Perfect fit (McManus calculations)</w:t>
            </w:r>
          </w:p>
        </w:tc>
        <w:tc>
          <w:tcPr>
            <w:tcW w:w="611" w:type="dxa"/>
            <w:tcBorders>
              <w:top w:val="single" w:sz="8" w:space="0" w:color="auto"/>
            </w:tcBorders>
            <w:vAlign w:val="center"/>
          </w:tcPr>
          <w:p w14:paraId="5ADC953D" w14:textId="369BC52F"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167</m:t>
                </m:r>
              </m:oMath>
            </m:oMathPara>
          </w:p>
        </w:tc>
        <w:tc>
          <w:tcPr>
            <w:tcW w:w="1416" w:type="dxa"/>
            <w:tcBorders>
              <w:top w:val="single" w:sz="8" w:space="0" w:color="auto"/>
            </w:tcBorders>
            <w:vAlign w:val="center"/>
          </w:tcPr>
          <w:p w14:paraId="5B5623B8" w14:textId="7EBED1FE" w:rsidR="004631FE" w:rsidRPr="003E511E" w:rsidRDefault="004631FE" w:rsidP="000870FB">
            <w:pPr>
              <w:bidi w:val="0"/>
              <w:jc w:val="center"/>
              <w:rPr>
                <w:rFonts w:eastAsia="Calibri" w:cstheme="minorHAnsi"/>
                <w:kern w:val="0"/>
                <w:sz w:val="16"/>
                <w:szCs w:val="16"/>
                <w14:ligatures w14:val="none"/>
              </w:rPr>
            </w:pPr>
            <m:oMathPara>
              <m:oMath>
                <m:r>
                  <m:rPr>
                    <m:sty m:val="p"/>
                  </m:rPr>
                  <w:rPr>
                    <w:rFonts w:ascii="Cambria Math" w:hAnsi="Cambria Math" w:cstheme="minorHAnsi"/>
                    <w:kern w:val="0"/>
                    <w:sz w:val="16"/>
                    <w:szCs w:val="16"/>
                    <w14:ligatures w14:val="none"/>
                  </w:rPr>
                  <m:t>-9345.466</m:t>
                </m:r>
              </m:oMath>
            </m:oMathPara>
          </w:p>
        </w:tc>
        <w:tc>
          <w:tcPr>
            <w:tcW w:w="1283" w:type="dxa"/>
            <w:tcBorders>
              <w:top w:val="single" w:sz="8" w:space="0" w:color="auto"/>
            </w:tcBorders>
            <w:vAlign w:val="center"/>
          </w:tcPr>
          <w:p w14:paraId="12A52C87" w14:textId="7B3120B9" w:rsidR="004631FE" w:rsidRPr="003E511E" w:rsidRDefault="004631FE" w:rsidP="000870FB">
            <w:pPr>
              <w:bidi w:val="0"/>
              <w:jc w:val="center"/>
              <w:rPr>
                <w:rFonts w:eastAsia="Calibri" w:cstheme="minorHAnsi"/>
                <w:kern w:val="0"/>
                <w:sz w:val="16"/>
                <w:szCs w:val="16"/>
                <w14:ligatures w14:val="none"/>
              </w:rPr>
            </w:pPr>
            <w:r w:rsidRPr="003E511E">
              <w:rPr>
                <w:rFonts w:cstheme="minorHAnsi"/>
                <w:kern w:val="0"/>
                <w:sz w:val="16"/>
                <w:szCs w:val="16"/>
                <w14:ligatures w14:val="none"/>
              </w:rPr>
              <w:t>-</w:t>
            </w:r>
          </w:p>
        </w:tc>
        <w:tc>
          <w:tcPr>
            <w:tcW w:w="1099" w:type="dxa"/>
            <w:tcBorders>
              <w:top w:val="single" w:sz="8" w:space="0" w:color="auto"/>
            </w:tcBorders>
            <w:vAlign w:val="center"/>
          </w:tcPr>
          <w:p w14:paraId="65A9F2FC" w14:textId="26C15909" w:rsidR="004631FE" w:rsidRPr="003E511E" w:rsidRDefault="004631FE" w:rsidP="000870FB">
            <w:pPr>
              <w:bidi w:val="0"/>
              <w:jc w:val="center"/>
              <w:rPr>
                <w:rFonts w:eastAsia="Calibri" w:cstheme="minorHAnsi"/>
                <w:kern w:val="0"/>
                <w:sz w:val="16"/>
                <w:szCs w:val="16"/>
                <w14:ligatures w14:val="none"/>
              </w:rPr>
            </w:pPr>
            <w:r w:rsidRPr="003E511E">
              <w:rPr>
                <w:rFonts w:cstheme="minorHAnsi"/>
                <w:kern w:val="0"/>
                <w:sz w:val="16"/>
                <w:szCs w:val="16"/>
                <w14:ligatures w14:val="none"/>
              </w:rPr>
              <w:t>-</w:t>
            </w:r>
          </w:p>
        </w:tc>
        <w:tc>
          <w:tcPr>
            <w:tcW w:w="1237" w:type="dxa"/>
            <w:tcBorders>
              <w:top w:val="single" w:sz="8" w:space="0" w:color="auto"/>
            </w:tcBorders>
            <w:vAlign w:val="center"/>
          </w:tcPr>
          <w:p w14:paraId="43DB9360" w14:textId="6281839C" w:rsidR="004631FE" w:rsidRPr="003E511E" w:rsidRDefault="004631FE" w:rsidP="000870FB">
            <w:pPr>
              <w:bidi w:val="0"/>
              <w:jc w:val="center"/>
              <w:rPr>
                <w:rFonts w:eastAsia="Calibri" w:cstheme="minorHAnsi"/>
                <w:kern w:val="0"/>
                <w:sz w:val="16"/>
                <w:szCs w:val="16"/>
                <w14:ligatures w14:val="none"/>
              </w:rPr>
            </w:pPr>
            <w:r w:rsidRPr="003E511E">
              <w:rPr>
                <w:rFonts w:cstheme="minorHAnsi"/>
                <w:kern w:val="0"/>
                <w:sz w:val="16"/>
                <w:szCs w:val="16"/>
                <w14:ligatures w14:val="none"/>
              </w:rPr>
              <w:t>-</w:t>
            </w:r>
          </w:p>
        </w:tc>
        <w:tc>
          <w:tcPr>
            <w:tcW w:w="1646" w:type="dxa"/>
            <w:tcBorders>
              <w:top w:val="single" w:sz="8" w:space="0" w:color="auto"/>
              <w:right w:val="single" w:sz="8" w:space="0" w:color="000000"/>
            </w:tcBorders>
            <w:vAlign w:val="center"/>
          </w:tcPr>
          <w:p w14:paraId="59B19DF1" w14:textId="1DA2F39B"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238354BA" w14:textId="77777777" w:rsidTr="003A55A8">
        <w:trPr>
          <w:trHeight w:val="95"/>
        </w:trPr>
        <w:tc>
          <w:tcPr>
            <w:tcW w:w="1222" w:type="dxa"/>
            <w:vMerge/>
            <w:tcBorders>
              <w:left w:val="single" w:sz="8" w:space="0" w:color="auto"/>
            </w:tcBorders>
            <w:vAlign w:val="center"/>
          </w:tcPr>
          <w:p w14:paraId="5C8DD5F3" w14:textId="77777777" w:rsidR="004631FE" w:rsidRPr="003E511E" w:rsidRDefault="004631FE" w:rsidP="000870FB">
            <w:pPr>
              <w:bidi w:val="0"/>
              <w:jc w:val="center"/>
              <w:rPr>
                <w:rFonts w:cstheme="minorHAnsi"/>
                <w:kern w:val="0"/>
                <w:sz w:val="16"/>
                <w:szCs w:val="16"/>
                <w14:ligatures w14:val="none"/>
              </w:rPr>
            </w:pPr>
          </w:p>
        </w:tc>
        <w:tc>
          <w:tcPr>
            <w:tcW w:w="1838" w:type="dxa"/>
            <w:vAlign w:val="center"/>
          </w:tcPr>
          <w:p w14:paraId="4855C470" w14:textId="63EEE7C7"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McManus' model B</w:t>
            </w:r>
          </w:p>
        </w:tc>
        <w:tc>
          <w:tcPr>
            <w:tcW w:w="611" w:type="dxa"/>
            <w:vAlign w:val="center"/>
          </w:tcPr>
          <w:p w14:paraId="1D5DCB84" w14:textId="6E3C27E9" w:rsidR="004631FE" w:rsidRPr="003E511E" w:rsidRDefault="00E81831"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vAlign w:val="center"/>
          </w:tcPr>
          <w:p w14:paraId="32553DBA" w14:textId="3D23A282" w:rsidR="004631FE" w:rsidRPr="003E511E" w:rsidRDefault="004631FE" w:rsidP="000870FB">
            <w:pPr>
              <w:bidi w:val="0"/>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-9431.723</m:t>
                </m:r>
              </m:oMath>
            </m:oMathPara>
          </w:p>
        </w:tc>
        <w:tc>
          <w:tcPr>
            <w:tcW w:w="1283" w:type="dxa"/>
            <w:vAlign w:val="center"/>
          </w:tcPr>
          <w:p w14:paraId="0B2DD9F2" w14:textId="29F049BB"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172.514</m:t>
                </m:r>
              </m:oMath>
            </m:oMathPara>
          </w:p>
        </w:tc>
        <w:tc>
          <w:tcPr>
            <w:tcW w:w="1099" w:type="dxa"/>
            <w:vAlign w:val="center"/>
          </w:tcPr>
          <w:p w14:paraId="790ED66D" w14:textId="6173192D"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0.0642</m:t>
                </m:r>
              </m:oMath>
            </m:oMathPara>
          </w:p>
        </w:tc>
        <w:tc>
          <w:tcPr>
            <w:tcW w:w="1237" w:type="dxa"/>
            <w:vAlign w:val="center"/>
          </w:tcPr>
          <w:p w14:paraId="494518AC" w14:textId="103649BF"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0.2328</m:t>
                </m:r>
              </m:oMath>
            </m:oMathPara>
          </w:p>
        </w:tc>
        <w:tc>
          <w:tcPr>
            <w:tcW w:w="1646" w:type="dxa"/>
            <w:tcBorders>
              <w:right w:val="single" w:sz="8" w:space="0" w:color="auto"/>
            </w:tcBorders>
            <w:vAlign w:val="center"/>
          </w:tcPr>
          <w:p w14:paraId="7AD048BC" w14:textId="1BDA2454"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4E7288A8" w14:textId="77777777" w:rsidTr="003A55A8">
        <w:trPr>
          <w:trHeight w:val="95"/>
        </w:trPr>
        <w:tc>
          <w:tcPr>
            <w:tcW w:w="1222" w:type="dxa"/>
            <w:vMerge/>
            <w:tcBorders>
              <w:left w:val="single" w:sz="8" w:space="0" w:color="auto"/>
            </w:tcBorders>
            <w:vAlign w:val="center"/>
          </w:tcPr>
          <w:p w14:paraId="7EDBA285" w14:textId="77777777" w:rsidR="004631FE" w:rsidRPr="003E511E" w:rsidRDefault="004631FE" w:rsidP="000870FB">
            <w:pPr>
              <w:bidi w:val="0"/>
              <w:jc w:val="center"/>
              <w:rPr>
                <w:rFonts w:cstheme="minorHAnsi"/>
                <w:kern w:val="0"/>
                <w:sz w:val="16"/>
                <w:szCs w:val="16"/>
                <w14:ligatures w14:val="none"/>
              </w:rPr>
            </w:pPr>
          </w:p>
        </w:tc>
        <w:tc>
          <w:tcPr>
            <w:tcW w:w="1838" w:type="dxa"/>
            <w:vAlign w:val="center"/>
          </w:tcPr>
          <w:p w14:paraId="4AF6C286" w14:textId="1AF1776B"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Perfect fit (our calculations)</w:t>
            </w:r>
          </w:p>
        </w:tc>
        <w:tc>
          <w:tcPr>
            <w:tcW w:w="611" w:type="dxa"/>
            <w:vAlign w:val="center"/>
          </w:tcPr>
          <w:p w14:paraId="77917268" w14:textId="4D6DD647"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167</m:t>
                </m:r>
              </m:oMath>
            </m:oMathPara>
          </w:p>
        </w:tc>
        <w:tc>
          <w:tcPr>
            <w:tcW w:w="1416" w:type="dxa"/>
            <w:vAlign w:val="center"/>
          </w:tcPr>
          <w:p w14:paraId="21DEF6EB" w14:textId="0D60F808" w:rsidR="004631FE" w:rsidRPr="003E511E" w:rsidRDefault="004631FE" w:rsidP="000870FB">
            <w:pPr>
              <w:bidi w:val="0"/>
              <w:jc w:val="center"/>
              <w:rPr>
                <w:rFonts w:eastAsia="Calibri" w:cstheme="minorHAnsi"/>
                <w:kern w:val="0"/>
                <w:sz w:val="16"/>
                <w:szCs w:val="16"/>
                <w14:ligatures w14:val="none"/>
              </w:rPr>
            </w:pPr>
            <m:oMathPara>
              <m:oMath>
                <m:r>
                  <w:rPr>
                    <w:rFonts w:ascii="Cambria Math" w:hAnsi="Cambria Math" w:cstheme="minorHAnsi"/>
                    <w:kern w:val="0"/>
                    <w:sz w:val="16"/>
                    <w:szCs w:val="16"/>
                    <w14:ligatures w14:val="none"/>
                  </w:rPr>
                  <m:t>-9332.085</m:t>
                </m:r>
              </m:oMath>
            </m:oMathPara>
          </w:p>
        </w:tc>
        <w:tc>
          <w:tcPr>
            <w:tcW w:w="1283" w:type="dxa"/>
            <w:vAlign w:val="center"/>
          </w:tcPr>
          <w:p w14:paraId="01B36805" w14:textId="07BC5182" w:rsidR="004631FE" w:rsidRPr="003E511E" w:rsidRDefault="004631FE" w:rsidP="000870FB">
            <w:pPr>
              <w:bidi w:val="0"/>
              <w:jc w:val="center"/>
              <w:rPr>
                <w:rFonts w:eastAsia="Calibri" w:cstheme="minorHAnsi"/>
                <w:kern w:val="0"/>
                <w:sz w:val="16"/>
                <w:szCs w:val="16"/>
                <w14:ligatures w14:val="none"/>
              </w:rPr>
            </w:pPr>
            <w:r w:rsidRPr="003E511E">
              <w:rPr>
                <w:rFonts w:cstheme="minorHAnsi"/>
                <w:kern w:val="0"/>
                <w:sz w:val="16"/>
                <w:szCs w:val="16"/>
                <w14:ligatures w14:val="none"/>
              </w:rPr>
              <w:t>-</w:t>
            </w:r>
          </w:p>
        </w:tc>
        <w:tc>
          <w:tcPr>
            <w:tcW w:w="1099" w:type="dxa"/>
            <w:vAlign w:val="center"/>
          </w:tcPr>
          <w:p w14:paraId="5AAA48B4" w14:textId="5E8FA225" w:rsidR="004631FE" w:rsidRPr="003E511E" w:rsidRDefault="004631FE" w:rsidP="000870FB">
            <w:pPr>
              <w:bidi w:val="0"/>
              <w:jc w:val="center"/>
              <w:rPr>
                <w:rFonts w:eastAsia="Calibri" w:cstheme="minorHAnsi"/>
                <w:kern w:val="0"/>
                <w:sz w:val="16"/>
                <w:szCs w:val="16"/>
                <w14:ligatures w14:val="none"/>
              </w:rPr>
            </w:pPr>
            <w:r w:rsidRPr="003E511E">
              <w:rPr>
                <w:rFonts w:cstheme="minorHAnsi"/>
                <w:kern w:val="0"/>
                <w:sz w:val="16"/>
                <w:szCs w:val="16"/>
                <w14:ligatures w14:val="none"/>
              </w:rPr>
              <w:t>-</w:t>
            </w:r>
          </w:p>
        </w:tc>
        <w:tc>
          <w:tcPr>
            <w:tcW w:w="1237" w:type="dxa"/>
            <w:vAlign w:val="center"/>
          </w:tcPr>
          <w:p w14:paraId="51B406C5" w14:textId="474C4EF1" w:rsidR="004631FE" w:rsidRPr="003E511E" w:rsidRDefault="004631FE" w:rsidP="000870FB">
            <w:pPr>
              <w:bidi w:val="0"/>
              <w:jc w:val="center"/>
              <w:rPr>
                <w:rFonts w:eastAsia="Calibri" w:cstheme="minorHAnsi"/>
                <w:kern w:val="0"/>
                <w:sz w:val="16"/>
                <w:szCs w:val="16"/>
                <w14:ligatures w14:val="none"/>
              </w:rPr>
            </w:pPr>
            <w:r w:rsidRPr="003E511E">
              <w:rPr>
                <w:rFonts w:cstheme="minorHAnsi"/>
                <w:kern w:val="0"/>
                <w:sz w:val="16"/>
                <w:szCs w:val="16"/>
                <w14:ligatures w14:val="none"/>
              </w:rPr>
              <w:t>-</w:t>
            </w:r>
          </w:p>
        </w:tc>
        <w:tc>
          <w:tcPr>
            <w:tcW w:w="1646" w:type="dxa"/>
            <w:tcBorders>
              <w:right w:val="single" w:sz="8" w:space="0" w:color="auto"/>
            </w:tcBorders>
            <w:vAlign w:val="center"/>
          </w:tcPr>
          <w:p w14:paraId="02749B32" w14:textId="557D43CC"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68E2850E" w14:textId="77777777" w:rsidTr="003A55A8">
        <w:trPr>
          <w:trHeight w:val="95"/>
        </w:trPr>
        <w:tc>
          <w:tcPr>
            <w:tcW w:w="1222" w:type="dxa"/>
            <w:vMerge/>
            <w:tcBorders>
              <w:left w:val="single" w:sz="8" w:space="0" w:color="auto"/>
              <w:bottom w:val="single" w:sz="8" w:space="0" w:color="auto"/>
            </w:tcBorders>
            <w:vAlign w:val="center"/>
          </w:tcPr>
          <w:p w14:paraId="06A641A8" w14:textId="77777777" w:rsidR="004631FE" w:rsidRPr="003E511E" w:rsidRDefault="004631FE" w:rsidP="000870FB">
            <w:pPr>
              <w:bidi w:val="0"/>
              <w:jc w:val="center"/>
              <w:rPr>
                <w:rFonts w:cstheme="minorHAnsi"/>
                <w:kern w:val="0"/>
                <w:sz w:val="16"/>
                <w:szCs w:val="16"/>
                <w14:ligatures w14:val="none"/>
              </w:rPr>
            </w:pPr>
          </w:p>
        </w:tc>
        <w:tc>
          <w:tcPr>
            <w:tcW w:w="1838" w:type="dxa"/>
            <w:tcBorders>
              <w:bottom w:val="single" w:sz="8" w:space="0" w:color="auto"/>
            </w:tcBorders>
            <w:vAlign w:val="center"/>
          </w:tcPr>
          <w:p w14:paraId="33317411" w14:textId="6552F46D"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Our model B</w:t>
            </w:r>
          </w:p>
        </w:tc>
        <w:tc>
          <w:tcPr>
            <w:tcW w:w="611" w:type="dxa"/>
            <w:tcBorders>
              <w:bottom w:val="single" w:sz="8" w:space="0" w:color="auto"/>
            </w:tcBorders>
            <w:vAlign w:val="center"/>
          </w:tcPr>
          <w:p w14:paraId="0B3E8632" w14:textId="750685AB" w:rsidR="004631FE" w:rsidRPr="003E511E" w:rsidRDefault="00E81831"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2</m:t>
                </m:r>
              </m:oMath>
            </m:oMathPara>
          </w:p>
        </w:tc>
        <w:tc>
          <w:tcPr>
            <w:tcW w:w="1416" w:type="dxa"/>
            <w:tcBorders>
              <w:bottom w:val="single" w:sz="8" w:space="0" w:color="auto"/>
            </w:tcBorders>
            <w:vAlign w:val="center"/>
          </w:tcPr>
          <w:p w14:paraId="78AEF3B8" w14:textId="05A925CC" w:rsidR="004631FE" w:rsidRPr="003E511E" w:rsidRDefault="004631FE" w:rsidP="000870FB">
            <w:pPr>
              <w:bidi w:val="0"/>
              <w:jc w:val="center"/>
              <w:rPr>
                <w:rFonts w:eastAsia="Calibri" w:cstheme="minorHAnsi"/>
                <w:kern w:val="0"/>
                <w:sz w:val="16"/>
                <w:szCs w:val="16"/>
                <w14:ligatures w14:val="none"/>
              </w:rPr>
            </w:pPr>
            <m:oMathPara>
              <m:oMath>
                <m:r>
                  <w:rPr>
                    <w:rFonts w:ascii="Cambria Math" w:eastAsia="Calibri" w:hAnsi="Cambria Math" w:cstheme="minorHAnsi"/>
                    <w:kern w:val="0"/>
                    <w:sz w:val="16"/>
                    <w:szCs w:val="16"/>
                    <w14:ligatures w14:val="none"/>
                  </w:rPr>
                  <m:t>-9430.958</m:t>
                </m:r>
              </m:oMath>
            </m:oMathPara>
          </w:p>
        </w:tc>
        <w:tc>
          <w:tcPr>
            <w:tcW w:w="1283" w:type="dxa"/>
            <w:tcBorders>
              <w:bottom w:val="single" w:sz="8" w:space="0" w:color="auto"/>
            </w:tcBorders>
            <w:vAlign w:val="center"/>
          </w:tcPr>
          <w:p w14:paraId="6AC8C597" w14:textId="5874234E" w:rsidR="004631FE" w:rsidRPr="003E511E" w:rsidRDefault="004631FE" w:rsidP="000870FB">
            <w:pPr>
              <w:bidi w:val="0"/>
              <w:jc w:val="center"/>
              <w:rPr>
                <w:rFonts w:cstheme="minorHAnsi"/>
                <w:kern w:val="0"/>
                <w:sz w:val="16"/>
                <w:szCs w:val="16"/>
                <w14:ligatures w14:val="none"/>
              </w:rPr>
            </w:pPr>
            <m:oMathPara>
              <m:oMath>
                <m:r>
                  <w:rPr>
                    <w:rFonts w:ascii="Cambria Math" w:hAnsi="Cambria Math" w:cstheme="minorHAnsi"/>
                    <w:kern w:val="0"/>
                    <w:sz w:val="16"/>
                    <w:szCs w:val="16"/>
                    <w14:ligatures w14:val="none"/>
                  </w:rPr>
                  <m:t>197.747</m:t>
                </m:r>
              </m:oMath>
            </m:oMathPara>
          </w:p>
        </w:tc>
        <w:tc>
          <w:tcPr>
            <w:tcW w:w="1099" w:type="dxa"/>
            <w:tcBorders>
              <w:bottom w:val="single" w:sz="8" w:space="0" w:color="auto"/>
            </w:tcBorders>
            <w:vAlign w:val="center"/>
          </w:tcPr>
          <w:p w14:paraId="3351137D" w14:textId="7C6A08AC" w:rsidR="004631FE" w:rsidRPr="003E511E" w:rsidRDefault="004631FE" w:rsidP="000870FB">
            <w:pPr>
              <w:bidi w:val="0"/>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0.0645</m:t>
                </m:r>
              </m:oMath>
            </m:oMathPara>
          </w:p>
        </w:tc>
        <w:tc>
          <w:tcPr>
            <w:tcW w:w="1237" w:type="dxa"/>
            <w:tcBorders>
              <w:bottom w:val="single" w:sz="8" w:space="0" w:color="auto"/>
            </w:tcBorders>
            <w:vAlign w:val="center"/>
          </w:tcPr>
          <w:p w14:paraId="48656FF6" w14:textId="2F1B686D" w:rsidR="004631FE" w:rsidRPr="003E511E" w:rsidRDefault="004631FE" w:rsidP="000870FB">
            <w:pPr>
              <w:bidi w:val="0"/>
              <w:jc w:val="center"/>
              <w:rPr>
                <w:rFonts w:cstheme="minorHAnsi"/>
                <w:kern w:val="0"/>
                <w:sz w:val="16"/>
                <w:szCs w:val="16"/>
                <w14:ligatures w14:val="none"/>
              </w:rPr>
            </w:pPr>
            <m:oMathPara>
              <m:oMath>
                <m:r>
                  <m:rPr>
                    <m:sty m:val="p"/>
                  </m:rPr>
                  <w:rPr>
                    <w:rFonts w:ascii="Cambria Math" w:eastAsiaTheme="minorEastAsia" w:hAnsi="Cambria Math" w:cstheme="minorHAnsi"/>
                    <w:kern w:val="0"/>
                    <w:sz w:val="16"/>
                    <w:szCs w:val="16"/>
                    <w14:ligatures w14:val="none"/>
                  </w:rPr>
                  <m:t>0.2371</m:t>
                </m:r>
              </m:oMath>
            </m:oMathPara>
          </w:p>
        </w:tc>
        <w:tc>
          <w:tcPr>
            <w:tcW w:w="1646" w:type="dxa"/>
            <w:tcBorders>
              <w:bottom w:val="single" w:sz="8" w:space="0" w:color="auto"/>
              <w:right w:val="single" w:sz="8" w:space="0" w:color="auto"/>
            </w:tcBorders>
            <w:vAlign w:val="center"/>
          </w:tcPr>
          <w:p w14:paraId="76850A21" w14:textId="4F978AB7"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-0.765</w:t>
            </w:r>
          </w:p>
        </w:tc>
      </w:tr>
      <w:tr w:rsidR="004631FE" w:rsidRPr="003E511E" w14:paraId="0EC3A244" w14:textId="77777777" w:rsidTr="003A55A8">
        <w:trPr>
          <w:trHeight w:val="275"/>
        </w:trPr>
        <w:tc>
          <w:tcPr>
            <w:tcW w:w="1222" w:type="dxa"/>
            <w:vMerge w:val="restart"/>
            <w:tcBorders>
              <w:top w:val="single" w:sz="8" w:space="0" w:color="auto"/>
              <w:left w:val="single" w:sz="8" w:space="0" w:color="auto"/>
            </w:tcBorders>
            <w:vAlign w:val="center"/>
          </w:tcPr>
          <w:p w14:paraId="7C21BEB3" w14:textId="2EB5743B"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Fitted reduced data (our</w:t>
            </w:r>
            <w:r w:rsidR="00954CAC" w:rsidRPr="003E511E">
              <w:rPr>
                <w:rFonts w:cstheme="minorHAnsi"/>
                <w:kern w:val="0"/>
                <w:sz w:val="16"/>
                <w:szCs w:val="16"/>
                <w14:ligatures w14:val="none"/>
              </w:rPr>
              <w:t>s</w:t>
            </w:r>
            <w:r w:rsidRPr="003E511E">
              <w:rPr>
                <w:rFonts w:cstheme="minorHAnsi"/>
                <w:kern w:val="0"/>
                <w:sz w:val="16"/>
                <w:szCs w:val="16"/>
                <w14:ligatures w14:val="none"/>
              </w:rPr>
              <w:t>)</w:t>
            </w:r>
          </w:p>
        </w:tc>
        <w:tc>
          <w:tcPr>
            <w:tcW w:w="1838" w:type="dxa"/>
            <w:tcBorders>
              <w:top w:val="single" w:sz="8" w:space="0" w:color="auto"/>
            </w:tcBorders>
            <w:vAlign w:val="center"/>
          </w:tcPr>
          <w:p w14:paraId="359DC8E5" w14:textId="42974BD8"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Perfect fit (our calculations)</w:t>
            </w:r>
          </w:p>
        </w:tc>
        <w:tc>
          <w:tcPr>
            <w:tcW w:w="611" w:type="dxa"/>
            <w:tcBorders>
              <w:top w:val="single" w:sz="8" w:space="0" w:color="auto"/>
            </w:tcBorders>
            <w:vAlign w:val="center"/>
          </w:tcPr>
          <w:p w14:paraId="0130DA61" w14:textId="585959E4" w:rsidR="004631FE" w:rsidRPr="003E511E" w:rsidRDefault="004631FE" w:rsidP="000870FB">
            <w:pPr>
              <w:bidi w:val="0"/>
              <w:jc w:val="center"/>
              <w:rPr>
                <w:rFonts w:ascii="Calibri" w:eastAsia="Calibri" w:hAnsi="Calibri" w:cs="Calibri"/>
                <w:kern w:val="0"/>
                <w:sz w:val="16"/>
                <w:szCs w:val="16"/>
                <w14:ligatures w14:val="none"/>
              </w:rPr>
            </w:pPr>
            <m:oMathPara>
              <m:oMath>
                <m:r>
                  <w:rPr>
                    <w:rFonts w:ascii="Cambria Math" w:hAnsi="Cambria Math" w:cstheme="minorHAnsi"/>
                    <w:kern w:val="0"/>
                    <w:sz w:val="16"/>
                    <w:szCs w:val="16"/>
                    <w14:ligatures w14:val="none"/>
                  </w:rPr>
                  <m:t>166</m:t>
                </m:r>
              </m:oMath>
            </m:oMathPara>
          </w:p>
        </w:tc>
        <w:tc>
          <w:tcPr>
            <w:tcW w:w="1416" w:type="dxa"/>
            <w:tcBorders>
              <w:top w:val="single" w:sz="8" w:space="0" w:color="auto"/>
            </w:tcBorders>
            <w:vAlign w:val="center"/>
          </w:tcPr>
          <w:p w14:paraId="4A365EE7" w14:textId="2BF2C817" w:rsidR="004631FE" w:rsidRPr="003E511E" w:rsidRDefault="004631FE" w:rsidP="000870FB">
            <w:pPr>
              <w:bidi w:val="0"/>
              <w:jc w:val="center"/>
              <w:rPr>
                <w:rFonts w:ascii="Calibri" w:eastAsia="Calibri" w:hAnsi="Calibri" w:cs="Calibri"/>
                <w:kern w:val="0"/>
                <w:sz w:val="16"/>
                <w:szCs w:val="16"/>
                <w14:ligatures w14:val="none"/>
              </w:rPr>
            </w:pPr>
            <m:oMathPara>
              <m:oMath>
                <m:r>
                  <w:rPr>
                    <w:rFonts w:ascii="Cambria Math" w:hAnsi="Cambria Math" w:cstheme="minorHAnsi"/>
                    <w:kern w:val="0"/>
                    <w:sz w:val="16"/>
                    <w:szCs w:val="16"/>
                    <w14:ligatures w14:val="none"/>
                  </w:rPr>
                  <m:t>-9360.351</m:t>
                </m:r>
              </m:oMath>
            </m:oMathPara>
          </w:p>
        </w:tc>
        <w:tc>
          <w:tcPr>
            <w:tcW w:w="1283" w:type="dxa"/>
            <w:tcBorders>
              <w:top w:val="single" w:sz="8" w:space="0" w:color="auto"/>
            </w:tcBorders>
            <w:vAlign w:val="center"/>
          </w:tcPr>
          <w:p w14:paraId="22E3AF71" w14:textId="2F02A8E5" w:rsidR="004631FE" w:rsidRPr="003E511E" w:rsidRDefault="004631FE" w:rsidP="000870FB">
            <w:pPr>
              <w:bidi w:val="0"/>
              <w:jc w:val="center"/>
              <w:rPr>
                <w:rFonts w:ascii="Calibri" w:eastAsia="Calibri" w:hAnsi="Calibri" w:cs="Calibri"/>
                <w:kern w:val="0"/>
                <w:sz w:val="16"/>
                <w:szCs w:val="16"/>
                <w14:ligatures w14:val="none"/>
              </w:rPr>
            </w:pPr>
            <w:r w:rsidRPr="003E511E">
              <w:rPr>
                <w:rFonts w:cstheme="minorHAnsi"/>
                <w:kern w:val="0"/>
                <w:sz w:val="16"/>
                <w:szCs w:val="16"/>
                <w14:ligatures w14:val="none"/>
              </w:rPr>
              <w:t>-</w:t>
            </w:r>
          </w:p>
        </w:tc>
        <w:tc>
          <w:tcPr>
            <w:tcW w:w="1099" w:type="dxa"/>
            <w:tcBorders>
              <w:top w:val="single" w:sz="8" w:space="0" w:color="auto"/>
            </w:tcBorders>
            <w:vAlign w:val="center"/>
          </w:tcPr>
          <w:p w14:paraId="13CE5A18" w14:textId="14162360" w:rsidR="004631FE" w:rsidRPr="003E511E" w:rsidRDefault="004631FE" w:rsidP="000870FB">
            <w:pPr>
              <w:bidi w:val="0"/>
              <w:jc w:val="center"/>
              <w:rPr>
                <w:rFonts w:ascii="Calibri" w:eastAsia="Calibri" w:hAnsi="Calibri" w:cs="Calibri"/>
                <w:kern w:val="0"/>
                <w:sz w:val="16"/>
                <w:szCs w:val="16"/>
                <w14:ligatures w14:val="none"/>
              </w:rPr>
            </w:pPr>
            <w:r w:rsidRPr="003E511E">
              <w:rPr>
                <w:rFonts w:cstheme="minorHAnsi"/>
                <w:kern w:val="0"/>
                <w:sz w:val="16"/>
                <w:szCs w:val="16"/>
                <w14:ligatures w14:val="none"/>
              </w:rPr>
              <w:t>-</w:t>
            </w:r>
          </w:p>
        </w:tc>
        <w:tc>
          <w:tcPr>
            <w:tcW w:w="1237" w:type="dxa"/>
            <w:tcBorders>
              <w:top w:val="single" w:sz="8" w:space="0" w:color="auto"/>
            </w:tcBorders>
            <w:vAlign w:val="center"/>
          </w:tcPr>
          <w:p w14:paraId="6E630E9A" w14:textId="3057C69C" w:rsidR="004631FE" w:rsidRPr="003E511E" w:rsidRDefault="004631FE" w:rsidP="000870FB">
            <w:pPr>
              <w:bidi w:val="0"/>
              <w:jc w:val="center"/>
              <w:rPr>
                <w:rFonts w:ascii="Calibri" w:eastAsia="Calibri" w:hAnsi="Calibri" w:cs="Calibri"/>
                <w:kern w:val="0"/>
                <w:sz w:val="16"/>
                <w:szCs w:val="16"/>
                <w14:ligatures w14:val="none"/>
              </w:rPr>
            </w:pPr>
            <w:r w:rsidRPr="003E511E">
              <w:rPr>
                <w:rFonts w:cstheme="minorHAnsi"/>
                <w:kern w:val="0"/>
                <w:sz w:val="16"/>
                <w:szCs w:val="16"/>
                <w14:ligatures w14:val="none"/>
              </w:rPr>
              <w:t>-</w:t>
            </w:r>
          </w:p>
        </w:tc>
        <w:tc>
          <w:tcPr>
            <w:tcW w:w="1646" w:type="dxa"/>
            <w:tcBorders>
              <w:top w:val="single" w:sz="8" w:space="0" w:color="auto"/>
              <w:right w:val="single" w:sz="8" w:space="0" w:color="auto"/>
            </w:tcBorders>
            <w:vAlign w:val="center"/>
          </w:tcPr>
          <w:p w14:paraId="69341983" w14:textId="326B1302"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r w:rsidR="004631FE" w:rsidRPr="003E511E" w14:paraId="4ADDBA91" w14:textId="77777777" w:rsidTr="003A55A8">
        <w:trPr>
          <w:trHeight w:val="95"/>
        </w:trPr>
        <w:tc>
          <w:tcPr>
            <w:tcW w:w="1222" w:type="dxa"/>
            <w:vMerge/>
            <w:tcBorders>
              <w:left w:val="single" w:sz="8" w:space="0" w:color="auto"/>
              <w:bottom w:val="single" w:sz="8" w:space="0" w:color="auto"/>
            </w:tcBorders>
            <w:vAlign w:val="center"/>
          </w:tcPr>
          <w:p w14:paraId="2F917FD0" w14:textId="77777777" w:rsidR="004631FE" w:rsidRPr="003E511E" w:rsidRDefault="004631FE" w:rsidP="000870FB">
            <w:pPr>
              <w:bidi w:val="0"/>
              <w:jc w:val="center"/>
              <w:rPr>
                <w:rFonts w:cstheme="minorHAnsi"/>
                <w:kern w:val="0"/>
                <w:sz w:val="16"/>
                <w:szCs w:val="16"/>
                <w14:ligatures w14:val="none"/>
              </w:rPr>
            </w:pPr>
          </w:p>
        </w:tc>
        <w:tc>
          <w:tcPr>
            <w:tcW w:w="1838" w:type="dxa"/>
            <w:tcBorders>
              <w:bottom w:val="single" w:sz="8" w:space="0" w:color="auto"/>
            </w:tcBorders>
            <w:vAlign w:val="center"/>
          </w:tcPr>
          <w:p w14:paraId="7BE120D5" w14:textId="0677FDD1"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Our model D</w:t>
            </w:r>
          </w:p>
        </w:tc>
        <w:tc>
          <w:tcPr>
            <w:tcW w:w="611" w:type="dxa"/>
            <w:tcBorders>
              <w:bottom w:val="single" w:sz="8" w:space="0" w:color="auto"/>
            </w:tcBorders>
            <w:vAlign w:val="center"/>
          </w:tcPr>
          <w:p w14:paraId="06B57628" w14:textId="6C5E4AAC" w:rsidR="004631FE" w:rsidRPr="003E511E" w:rsidRDefault="00E81831" w:rsidP="000870FB">
            <w:pPr>
              <w:bidi w:val="0"/>
              <w:jc w:val="center"/>
              <w:rPr>
                <w:rFonts w:ascii="Calibri" w:eastAsia="Calibri" w:hAnsi="Calibri" w:cs="Calibri"/>
                <w:kern w:val="0"/>
                <w:sz w:val="16"/>
                <w:szCs w:val="16"/>
                <w14:ligatures w14:val="none"/>
              </w:rPr>
            </w:pPr>
            <m:oMathPara>
              <m:oMath>
                <m:r>
                  <w:rPr>
                    <w:rFonts w:ascii="Cambria Math" w:eastAsia="Calibri" w:hAnsi="Cambria Math" w:cs="Calibri"/>
                    <w:kern w:val="0"/>
                    <w:sz w:val="16"/>
                    <w:szCs w:val="16"/>
                    <w14:ligatures w14:val="none"/>
                  </w:rPr>
                  <m:t>2</m:t>
                </m:r>
              </m:oMath>
            </m:oMathPara>
          </w:p>
        </w:tc>
        <w:tc>
          <w:tcPr>
            <w:tcW w:w="1416" w:type="dxa"/>
            <w:tcBorders>
              <w:bottom w:val="single" w:sz="8" w:space="0" w:color="auto"/>
            </w:tcBorders>
            <w:vAlign w:val="center"/>
          </w:tcPr>
          <w:p w14:paraId="7A8289DC" w14:textId="17A20ABF" w:rsidR="004631FE" w:rsidRPr="003E511E" w:rsidRDefault="004631FE" w:rsidP="000870FB">
            <w:pPr>
              <w:bidi w:val="0"/>
              <w:jc w:val="center"/>
              <w:rPr>
                <w:rFonts w:ascii="Calibri" w:eastAsia="Calibri" w:hAnsi="Calibri" w:cs="Calibri"/>
                <w:kern w:val="0"/>
                <w:sz w:val="16"/>
                <w:szCs w:val="16"/>
                <w14:ligatures w14:val="none"/>
              </w:rPr>
            </w:pPr>
            <m:oMathPara>
              <m:oMath>
                <m:r>
                  <w:rPr>
                    <w:rFonts w:ascii="Cambria Math" w:eastAsia="Calibri" w:hAnsi="Cambria Math" w:cs="Calibri"/>
                    <w:kern w:val="0"/>
                    <w:sz w:val="16"/>
                    <w:szCs w:val="16"/>
                    <w14:ligatures w14:val="none"/>
                  </w:rPr>
                  <m:t>-9456.974</m:t>
                </m:r>
              </m:oMath>
            </m:oMathPara>
          </w:p>
        </w:tc>
        <w:tc>
          <w:tcPr>
            <w:tcW w:w="1283" w:type="dxa"/>
            <w:tcBorders>
              <w:bottom w:val="single" w:sz="8" w:space="0" w:color="auto"/>
            </w:tcBorders>
            <w:vAlign w:val="center"/>
          </w:tcPr>
          <w:p w14:paraId="7CEFB900" w14:textId="6E310144" w:rsidR="004631FE" w:rsidRPr="003E511E" w:rsidRDefault="004631FE" w:rsidP="000870FB">
            <w:pPr>
              <w:bidi w:val="0"/>
              <w:jc w:val="center"/>
              <w:rPr>
                <w:rFonts w:ascii="Calibri" w:eastAsia="Calibri" w:hAnsi="Calibri" w:cs="Calibri"/>
                <w:kern w:val="0"/>
                <w:sz w:val="16"/>
                <w:szCs w:val="16"/>
                <w14:ligatures w14:val="none"/>
              </w:rPr>
            </w:pPr>
            <m:oMathPara>
              <m:oMath>
                <m:r>
                  <w:rPr>
                    <w:rFonts w:ascii="Cambria Math" w:eastAsia="Calibri" w:hAnsi="Cambria Math" w:cs="Calibri"/>
                    <w:kern w:val="0"/>
                    <w:sz w:val="16"/>
                    <w:szCs w:val="16"/>
                    <w14:ligatures w14:val="none"/>
                  </w:rPr>
                  <m:t>193.247</m:t>
                </m:r>
              </m:oMath>
            </m:oMathPara>
          </w:p>
        </w:tc>
        <w:tc>
          <w:tcPr>
            <w:tcW w:w="1099" w:type="dxa"/>
            <w:tcBorders>
              <w:bottom w:val="single" w:sz="8" w:space="0" w:color="auto"/>
            </w:tcBorders>
            <w:vAlign w:val="center"/>
          </w:tcPr>
          <w:p w14:paraId="13992D6A" w14:textId="1D771747" w:rsidR="004631FE" w:rsidRPr="003E511E" w:rsidRDefault="004631FE" w:rsidP="000870FB">
            <w:pPr>
              <w:bidi w:val="0"/>
              <w:jc w:val="center"/>
              <w:rPr>
                <w:rFonts w:ascii="Calibri" w:eastAsia="Calibri" w:hAnsi="Calibri" w:cs="Calibri"/>
                <w:kern w:val="0"/>
                <w:sz w:val="16"/>
                <w:szCs w:val="16"/>
                <w14:ligatures w14:val="none"/>
              </w:rPr>
            </w:pPr>
            <w:r w:rsidRPr="003E511E">
              <w:rPr>
                <w:rFonts w:ascii="Calibri" w:eastAsia="Calibri" w:hAnsi="Calibri" w:cs="Calibri"/>
                <w:kern w:val="0"/>
                <w:sz w:val="16"/>
                <w:szCs w:val="16"/>
                <w14:ligatures w14:val="none"/>
              </w:rPr>
              <w:t>0.067</w:t>
            </w:r>
          </w:p>
        </w:tc>
        <w:tc>
          <w:tcPr>
            <w:tcW w:w="1237" w:type="dxa"/>
            <w:tcBorders>
              <w:bottom w:val="single" w:sz="8" w:space="0" w:color="auto"/>
            </w:tcBorders>
            <w:vAlign w:val="center"/>
          </w:tcPr>
          <w:p w14:paraId="766FEB16" w14:textId="2A9A24D2" w:rsidR="004631FE" w:rsidRPr="003E511E" w:rsidRDefault="004631FE" w:rsidP="000870FB">
            <w:pPr>
              <w:bidi w:val="0"/>
              <w:jc w:val="center"/>
              <w:rPr>
                <w:rFonts w:ascii="Calibri" w:eastAsia="Calibri" w:hAnsi="Calibri" w:cs="Calibri"/>
                <w:kern w:val="0"/>
                <w:sz w:val="16"/>
                <w:szCs w:val="16"/>
                <w14:ligatures w14:val="none"/>
              </w:rPr>
            </w:pPr>
            <m:oMathPara>
              <m:oMath>
                <m:r>
                  <w:rPr>
                    <w:rFonts w:ascii="Cambria Math" w:eastAsia="Calibri" w:hAnsi="Cambria Math" w:cs="Calibri"/>
                    <w:kern w:val="0"/>
                    <w:sz w:val="16"/>
                    <w:szCs w:val="16"/>
                    <w14:ligatures w14:val="none"/>
                  </w:rPr>
                  <m:t>0.2559</m:t>
                </m:r>
              </m:oMath>
            </m:oMathPara>
          </w:p>
        </w:tc>
        <w:tc>
          <w:tcPr>
            <w:tcW w:w="1646" w:type="dxa"/>
            <w:tcBorders>
              <w:bottom w:val="single" w:sz="8" w:space="0" w:color="auto"/>
              <w:right w:val="single" w:sz="8" w:space="0" w:color="auto"/>
            </w:tcBorders>
            <w:vAlign w:val="center"/>
          </w:tcPr>
          <w:p w14:paraId="3E9A91F2" w14:textId="4346CA61" w:rsidR="004631FE" w:rsidRPr="003E511E" w:rsidRDefault="004631FE" w:rsidP="000870FB">
            <w:pPr>
              <w:bidi w:val="0"/>
              <w:jc w:val="center"/>
              <w:rPr>
                <w:rFonts w:cstheme="minorHAnsi"/>
                <w:kern w:val="0"/>
                <w:sz w:val="16"/>
                <w:szCs w:val="16"/>
                <w14:ligatures w14:val="none"/>
              </w:rPr>
            </w:pPr>
            <w:r w:rsidRPr="003E511E">
              <w:rPr>
                <w:rFonts w:cstheme="minorHAnsi"/>
                <w:kern w:val="0"/>
                <w:sz w:val="16"/>
                <w:szCs w:val="16"/>
                <w14:ligatures w14:val="none"/>
              </w:rPr>
              <w:t>-</w:t>
            </w:r>
          </w:p>
        </w:tc>
      </w:tr>
    </w:tbl>
    <w:p w14:paraId="130AE84E" w14:textId="77777777" w:rsidR="00877F92" w:rsidRPr="003E511E" w:rsidRDefault="00877F92" w:rsidP="000870FB">
      <w:pPr>
        <w:bidi w:val="0"/>
        <w:rPr>
          <w:kern w:val="0"/>
          <w14:ligatures w14:val="none"/>
        </w:rPr>
        <w:sectPr w:rsidR="00877F92" w:rsidRPr="003E511E" w:rsidSect="00877F92">
          <w:headerReference w:type="default" r:id="rId25"/>
          <w:footerReference w:type="default" r:id="rId26"/>
          <w:pgSz w:w="11906" w:h="16838"/>
          <w:pgMar w:top="1440" w:right="1440" w:bottom="1440" w:left="1440" w:header="709" w:footer="709" w:gutter="0"/>
          <w:cols w:space="708"/>
          <w:bidi/>
          <w:rtlGutter/>
          <w:docGrid w:linePitch="360"/>
        </w:sectPr>
      </w:pPr>
    </w:p>
    <w:p w14:paraId="4D2FB483" w14:textId="0054F96B" w:rsidR="00890910" w:rsidRPr="003E511E" w:rsidRDefault="00890910" w:rsidP="000870FB">
      <w:pPr>
        <w:bidi w:val="0"/>
        <w:rPr>
          <w:kern w:val="0"/>
          <w14:ligatures w14:val="none"/>
        </w:rPr>
      </w:pPr>
    </w:p>
    <w:p w14:paraId="20D83BEE" w14:textId="5706C961" w:rsidR="005651A2" w:rsidRPr="003E511E" w:rsidRDefault="005651A2" w:rsidP="000870FB">
      <w:pPr>
        <w:bidi w:val="0"/>
        <w:spacing w:line="259" w:lineRule="auto"/>
        <w:rPr>
          <w:kern w:val="0"/>
          <w14:ligatures w14:val="none"/>
        </w:rPr>
        <w:sectPr w:rsidR="005651A2" w:rsidRPr="003E511E" w:rsidSect="005651A2">
          <w:pgSz w:w="16838" w:h="11906" w:orient="landscape"/>
          <w:pgMar w:top="1440" w:right="1440" w:bottom="1440" w:left="1440" w:header="709" w:footer="709" w:gutter="0"/>
          <w:cols w:space="708"/>
          <w:bidi/>
          <w:rtlGutter/>
          <w:docGrid w:linePitch="360"/>
        </w:sectPr>
      </w:pPr>
      <w:r w:rsidRPr="003E511E">
        <w:rPr>
          <w:noProof/>
          <w:kern w:val="0"/>
        </w:rPr>
        <mc:AlternateContent>
          <mc:Choice Requires="wpg">
            <w:drawing>
              <wp:anchor distT="0" distB="0" distL="114300" distR="114300" simplePos="0" relativeHeight="251658241" behindDoc="0" locked="0" layoutInCell="1" allowOverlap="1" wp14:anchorId="53AFCBEA" wp14:editId="28C60814">
                <wp:simplePos x="0" y="0"/>
                <wp:positionH relativeFrom="margin">
                  <wp:posOffset>241300</wp:posOffset>
                </wp:positionH>
                <wp:positionV relativeFrom="paragraph">
                  <wp:posOffset>406400</wp:posOffset>
                </wp:positionV>
                <wp:extent cx="6572250" cy="3994150"/>
                <wp:effectExtent l="0" t="0" r="0" b="6350"/>
                <wp:wrapNone/>
                <wp:docPr id="616274370" name="Group 616274370"/>
                <wp:cNvGraphicFramePr/>
                <a:graphic xmlns:a="http://schemas.openxmlformats.org/drawingml/2006/main">
                  <a:graphicData uri="http://schemas.microsoft.com/office/word/2010/wordprocessingGroup">
                    <wpg:wgp>
                      <wpg:cNvGrpSpPr/>
                      <wpg:grpSpPr>
                        <a:xfrm>
                          <a:off x="0" y="0"/>
                          <a:ext cx="6572250" cy="3994150"/>
                          <a:chOff x="-1385512" y="0"/>
                          <a:chExt cx="6572884" cy="3590300"/>
                        </a:xfrm>
                      </wpg:grpSpPr>
                      <wps:wsp>
                        <wps:cNvPr id="1050510353" name="Text Box 2"/>
                        <wps:cNvSpPr txBox="1">
                          <a:spLocks noChangeArrowheads="1"/>
                        </wps:cNvSpPr>
                        <wps:spPr bwMode="auto">
                          <a:xfrm>
                            <a:off x="-1385512" y="2924705"/>
                            <a:ext cx="6572884" cy="665595"/>
                          </a:xfrm>
                          <a:prstGeom prst="rect">
                            <a:avLst/>
                          </a:prstGeom>
                          <a:solidFill>
                            <a:srgbClr val="FFFFFF"/>
                          </a:solidFill>
                          <a:ln w="9525">
                            <a:noFill/>
                            <a:miter lim="800000"/>
                            <a:headEnd/>
                            <a:tailEnd/>
                          </a:ln>
                        </wps:spPr>
                        <wps:txbx>
                          <w:txbxContent>
                            <w:p w14:paraId="3C3C562B" w14:textId="77777777" w:rsidR="005651A2" w:rsidRPr="004729D4" w:rsidRDefault="005651A2" w:rsidP="005651A2">
                              <w:pPr>
                                <w:bidi w:val="0"/>
                                <w:rPr>
                                  <w:rFonts w:asciiTheme="majorHAnsi" w:hAnsiTheme="majorHAnsi" w:cstheme="majorHAnsi"/>
                                  <w:color w:val="7F7F7F" w:themeColor="text1" w:themeTint="80"/>
                                  <w:sz w:val="14"/>
                                  <w:szCs w:val="14"/>
                                </w:rPr>
                              </w:pPr>
                              <w:r w:rsidRPr="004729D4">
                                <w:rPr>
                                  <w:rFonts w:asciiTheme="majorHAnsi" w:eastAsiaTheme="minorEastAsia" w:hAnsiTheme="majorHAnsi" w:cstheme="majorHAnsi"/>
                                  <w:color w:val="7F7F7F" w:themeColor="text1" w:themeTint="80"/>
                                  <w:sz w:val="14"/>
                                  <w:szCs w:val="14"/>
                                </w:rPr>
                                <w:t>F</w:t>
                              </w:r>
                              <w:r>
                                <w:rPr>
                                  <w:rFonts w:asciiTheme="majorHAnsi" w:eastAsiaTheme="minorEastAsia" w:hAnsiTheme="majorHAnsi" w:cstheme="majorHAnsi"/>
                                  <w:color w:val="7F7F7F" w:themeColor="text1" w:themeTint="80"/>
                                  <w:sz w:val="14"/>
                                  <w:szCs w:val="14"/>
                                </w:rPr>
                                <w:t>ive</w:t>
                              </w:r>
                              <w:r w:rsidRPr="004729D4">
                                <w:rPr>
                                  <w:rFonts w:asciiTheme="majorHAnsi" w:hAnsiTheme="majorHAnsi" w:cstheme="majorHAnsi"/>
                                  <w:color w:val="7F7F7F" w:themeColor="text1" w:themeTint="80"/>
                                  <w:sz w:val="14"/>
                                  <w:szCs w:val="14"/>
                                </w:rPr>
                                <w:t xml:space="preserve"> points (A, B,</w:t>
                              </w:r>
                              <w:r>
                                <w:rPr>
                                  <w:rFonts w:asciiTheme="majorHAnsi" w:hAnsiTheme="majorHAnsi" w:cstheme="majorHAnsi"/>
                                  <w:color w:val="7F7F7F" w:themeColor="text1" w:themeTint="80"/>
                                  <w:sz w:val="14"/>
                                  <w:szCs w:val="14"/>
                                </w:rPr>
                                <w:t xml:space="preserve"> </w:t>
                              </w:r>
                              <w:r w:rsidRPr="004729D4">
                                <w:rPr>
                                  <w:rFonts w:asciiTheme="majorHAnsi" w:hAnsiTheme="majorHAnsi" w:cstheme="majorHAnsi"/>
                                  <w:color w:val="7F7F7F" w:themeColor="text1" w:themeTint="80"/>
                                  <w:sz w:val="14"/>
                                  <w:szCs w:val="14"/>
                                </w:rPr>
                                <w:t>C,</w:t>
                              </w:r>
                              <w:r>
                                <w:rPr>
                                  <w:rFonts w:asciiTheme="majorHAnsi" w:hAnsiTheme="majorHAnsi" w:cstheme="majorHAnsi"/>
                                  <w:color w:val="7F7F7F" w:themeColor="text1" w:themeTint="80"/>
                                  <w:sz w:val="14"/>
                                  <w:szCs w:val="14"/>
                                </w:rPr>
                                <w:t xml:space="preserve"> </w:t>
                              </w:r>
                              <w:r w:rsidRPr="004729D4">
                                <w:rPr>
                                  <w:rFonts w:asciiTheme="majorHAnsi" w:hAnsiTheme="majorHAnsi" w:cstheme="majorHAnsi"/>
                                  <w:color w:val="7F7F7F" w:themeColor="text1" w:themeTint="80"/>
                                  <w:sz w:val="14"/>
                                  <w:szCs w:val="14"/>
                                </w:rPr>
                                <w:t>D</w:t>
                              </w:r>
                              <w:r>
                                <w:rPr>
                                  <w:rFonts w:asciiTheme="majorHAnsi" w:hAnsiTheme="majorHAnsi" w:cstheme="majorHAnsi"/>
                                  <w:color w:val="7F7F7F" w:themeColor="text1" w:themeTint="80"/>
                                  <w:sz w:val="14"/>
                                  <w:szCs w:val="14"/>
                                </w:rPr>
                                <w:t>, C'</w:t>
                              </w:r>
                              <w:r w:rsidRPr="004729D4">
                                <w:rPr>
                                  <w:rFonts w:asciiTheme="majorHAnsi" w:hAnsiTheme="majorHAnsi" w:cstheme="majorHAnsi"/>
                                  <w:color w:val="7F7F7F" w:themeColor="text1" w:themeTint="80"/>
                                  <w:sz w:val="14"/>
                                  <w:szCs w:val="14"/>
                                </w:rPr>
                                <w:t xml:space="preserve">) represent the model parameters of each of the </w:t>
                              </w:r>
                              <w:r>
                                <w:rPr>
                                  <w:rFonts w:asciiTheme="majorHAnsi" w:hAnsiTheme="majorHAnsi" w:cstheme="majorHAnsi"/>
                                  <w:color w:val="7F7F7F" w:themeColor="text1" w:themeTint="80"/>
                                  <w:sz w:val="14"/>
                                  <w:szCs w:val="14"/>
                                </w:rPr>
                                <w:t>five</w:t>
                              </w:r>
                              <w:r w:rsidRPr="004729D4">
                                <w:rPr>
                                  <w:rFonts w:asciiTheme="majorHAnsi" w:hAnsiTheme="majorHAnsi" w:cstheme="majorHAnsi"/>
                                  <w:color w:val="7F7F7F" w:themeColor="text1" w:themeTint="80"/>
                                  <w:sz w:val="14"/>
                                  <w:szCs w:val="14"/>
                                </w:rPr>
                                <w:t xml:space="preserve"> models. Contours represent the difference in support</w:t>
                              </w:r>
                              <w:r w:rsidRPr="0016404B">
                                <w:rPr>
                                  <w:noProof/>
                                </w:rPr>
                                <w:t xml:space="preserve"> </w:t>
                              </w:r>
                              <w:r w:rsidRPr="004729D4">
                                <w:rPr>
                                  <w:rFonts w:asciiTheme="majorHAnsi" w:hAnsiTheme="majorHAnsi" w:cstheme="majorHAnsi"/>
                                  <w:color w:val="7F7F7F" w:themeColor="text1" w:themeTint="80"/>
                                  <w:sz w:val="14"/>
                                  <w:szCs w:val="14"/>
                                </w:rPr>
                                <w:t>units from the maximum likelihood found.</w:t>
                              </w:r>
                              <w:r>
                                <w:rPr>
                                  <w:rFonts w:asciiTheme="majorHAnsi" w:hAnsiTheme="majorHAnsi" w:cstheme="majorHAnsi"/>
                                  <w:color w:val="7F7F7F" w:themeColor="text1" w:themeTint="80"/>
                                  <w:sz w:val="14"/>
                                  <w:szCs w:val="14"/>
                                </w:rPr>
                                <w:br/>
                                <w:t>left – likelihood calculated for the complete datasets (i.e., model A)</w:t>
                              </w:r>
                              <w:r>
                                <w:rPr>
                                  <w:rFonts w:asciiTheme="majorHAnsi" w:hAnsiTheme="majorHAnsi" w:cstheme="majorHAnsi"/>
                                  <w:color w:val="7F7F7F" w:themeColor="text1" w:themeTint="80"/>
                                  <w:sz w:val="14"/>
                                  <w:szCs w:val="14"/>
                                </w:rPr>
                                <w:br/>
                                <w:t xml:space="preserve">middle - likelihood calculated for the reduced datasets (i.e., model B) </w:t>
                              </w:r>
                              <w:r>
                                <w:rPr>
                                  <w:rFonts w:asciiTheme="majorHAnsi" w:hAnsiTheme="majorHAnsi" w:cstheme="majorHAnsi"/>
                                  <w:color w:val="7F7F7F" w:themeColor="text1" w:themeTint="80"/>
                                  <w:sz w:val="14"/>
                                  <w:szCs w:val="14"/>
                                </w:rPr>
                                <w:br/>
                                <w:t>right – likelihood calculated for the reduced datasets (i.e., model D)</w:t>
                              </w:r>
                            </w:p>
                          </w:txbxContent>
                        </wps:txbx>
                        <wps:bodyPr rot="0" vert="horz" wrap="square" lIns="91440" tIns="45720" rIns="91440" bIns="45720" anchor="t" anchorCtr="0">
                          <a:noAutofit/>
                        </wps:bodyPr>
                      </wps:wsp>
                      <wps:wsp>
                        <wps:cNvPr id="2129314000" name="Text Box 1"/>
                        <wps:cNvSpPr txBox="1"/>
                        <wps:spPr>
                          <a:xfrm>
                            <a:off x="500914" y="0"/>
                            <a:ext cx="3338195" cy="266746"/>
                          </a:xfrm>
                          <a:prstGeom prst="rect">
                            <a:avLst/>
                          </a:prstGeom>
                          <a:solidFill>
                            <a:prstClr val="white"/>
                          </a:solidFill>
                          <a:ln>
                            <a:noFill/>
                          </a:ln>
                        </wps:spPr>
                        <wps:txbx>
                          <w:txbxContent>
                            <w:p w14:paraId="71C27C45" w14:textId="77777777" w:rsidR="005651A2" w:rsidRPr="00871EE0" w:rsidRDefault="005651A2" w:rsidP="005651A2">
                              <w:pPr>
                                <w:pStyle w:val="Caption"/>
                                <w:bidi w:val="0"/>
                                <w:rPr>
                                  <w:noProof/>
                                  <w:kern w:val="0"/>
                                  <w14:ligatures w14:val="none"/>
                                </w:rPr>
                              </w:pPr>
                              <w:r>
                                <w:t xml:space="preserve">Figure </w:t>
                              </w:r>
                              <w:r>
                                <w:fldChar w:fldCharType="begin"/>
                              </w:r>
                              <w:r>
                                <w:instrText>SEQ Figure \* ARABIC</w:instrText>
                              </w:r>
                              <w:r>
                                <w:fldChar w:fldCharType="separate"/>
                              </w:r>
                              <w:r>
                                <w:rPr>
                                  <w:noProof/>
                                </w:rPr>
                                <w:t>1</w:t>
                              </w:r>
                              <w:r>
                                <w:fldChar w:fldCharType="end"/>
                              </w:r>
                              <w:r>
                                <w:rPr>
                                  <w:noProof/>
                                </w:rPr>
                                <w:t>.A contour map of the goodness-of-fit of the models</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AFCBEA" id="Group 616274370" o:spid="_x0000_s1030" style="position:absolute;margin-left:19pt;margin-top:32pt;width:517.5pt;height:314.5pt;z-index:251658241;mso-position-horizontal-relative:margin;mso-width-relative:margin;mso-height-relative:margin" coordorigin="-13855" coordsize="65728,3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">
                <v:shape id="Text Box 2" o:spid="_x0000_s1031" type="#_x0000_t202" style="position:absolute;left:-13855;top:29247;width:65728;height: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" stroked="f">
                  <v:textbox>
                    <w:txbxContent>
                      <w:p w14:paraId="3C3C562B" w14:textId="77777777" w:rsidR="005651A2" w:rsidRPr="004729D4" w:rsidRDefault="005651A2" w:rsidP="005651A2">
                        <w:pPr>
                          <w:bidi w:val="0"/>
                          <w:rPr>
                            <w:rFonts w:asciiTheme="majorHAnsi" w:hAnsiTheme="majorHAnsi" w:cstheme="majorHAnsi"/>
                            <w:color w:val="7F7F7F" w:themeColor="text1" w:themeTint="80"/>
                            <w:sz w:val="14"/>
                            <w:szCs w:val="14"/>
                          </w:rPr>
                        </w:pPr>
                        <w:r w:rsidRPr="004729D4">
                          <w:rPr>
                            <w:rFonts w:asciiTheme="majorHAnsi" w:eastAsiaTheme="minorEastAsia" w:hAnsiTheme="majorHAnsi" w:cstheme="majorHAnsi"/>
                            <w:color w:val="7F7F7F" w:themeColor="text1" w:themeTint="80"/>
                            <w:sz w:val="14"/>
                            <w:szCs w:val="14"/>
                          </w:rPr>
                          <w:t>F</w:t>
                        </w:r>
                        <w:r>
                          <w:rPr>
                            <w:rFonts w:asciiTheme="majorHAnsi" w:eastAsiaTheme="minorEastAsia" w:hAnsiTheme="majorHAnsi" w:cstheme="majorHAnsi"/>
                            <w:color w:val="7F7F7F" w:themeColor="text1" w:themeTint="80"/>
                            <w:sz w:val="14"/>
                            <w:szCs w:val="14"/>
                          </w:rPr>
                          <w:t>ive</w:t>
                        </w:r>
                        <w:r w:rsidRPr="004729D4">
                          <w:rPr>
                            <w:rFonts w:asciiTheme="majorHAnsi" w:hAnsiTheme="majorHAnsi" w:cstheme="majorHAnsi"/>
                            <w:color w:val="7F7F7F" w:themeColor="text1" w:themeTint="80"/>
                            <w:sz w:val="14"/>
                            <w:szCs w:val="14"/>
                          </w:rPr>
                          <w:t xml:space="preserve"> points (A, B,</w:t>
                        </w:r>
                        <w:r>
                          <w:rPr>
                            <w:rFonts w:asciiTheme="majorHAnsi" w:hAnsiTheme="majorHAnsi" w:cstheme="majorHAnsi"/>
                            <w:color w:val="7F7F7F" w:themeColor="text1" w:themeTint="80"/>
                            <w:sz w:val="14"/>
                            <w:szCs w:val="14"/>
                          </w:rPr>
                          <w:t xml:space="preserve"> </w:t>
                        </w:r>
                        <w:r w:rsidRPr="004729D4">
                          <w:rPr>
                            <w:rFonts w:asciiTheme="majorHAnsi" w:hAnsiTheme="majorHAnsi" w:cstheme="majorHAnsi"/>
                            <w:color w:val="7F7F7F" w:themeColor="text1" w:themeTint="80"/>
                            <w:sz w:val="14"/>
                            <w:szCs w:val="14"/>
                          </w:rPr>
                          <w:t>C,</w:t>
                        </w:r>
                        <w:r>
                          <w:rPr>
                            <w:rFonts w:asciiTheme="majorHAnsi" w:hAnsiTheme="majorHAnsi" w:cstheme="majorHAnsi"/>
                            <w:color w:val="7F7F7F" w:themeColor="text1" w:themeTint="80"/>
                            <w:sz w:val="14"/>
                            <w:szCs w:val="14"/>
                          </w:rPr>
                          <w:t xml:space="preserve"> </w:t>
                        </w:r>
                        <w:r w:rsidRPr="004729D4">
                          <w:rPr>
                            <w:rFonts w:asciiTheme="majorHAnsi" w:hAnsiTheme="majorHAnsi" w:cstheme="majorHAnsi"/>
                            <w:color w:val="7F7F7F" w:themeColor="text1" w:themeTint="80"/>
                            <w:sz w:val="14"/>
                            <w:szCs w:val="14"/>
                          </w:rPr>
                          <w:t>D</w:t>
                        </w:r>
                        <w:r>
                          <w:rPr>
                            <w:rFonts w:asciiTheme="majorHAnsi" w:hAnsiTheme="majorHAnsi" w:cstheme="majorHAnsi"/>
                            <w:color w:val="7F7F7F" w:themeColor="text1" w:themeTint="80"/>
                            <w:sz w:val="14"/>
                            <w:szCs w:val="14"/>
                          </w:rPr>
                          <w:t>, C'</w:t>
                        </w:r>
                        <w:r w:rsidRPr="004729D4">
                          <w:rPr>
                            <w:rFonts w:asciiTheme="majorHAnsi" w:hAnsiTheme="majorHAnsi" w:cstheme="majorHAnsi"/>
                            <w:color w:val="7F7F7F" w:themeColor="text1" w:themeTint="80"/>
                            <w:sz w:val="14"/>
                            <w:szCs w:val="14"/>
                          </w:rPr>
                          <w:t xml:space="preserve">) represent the model parameters of each of the </w:t>
                        </w:r>
                        <w:r>
                          <w:rPr>
                            <w:rFonts w:asciiTheme="majorHAnsi" w:hAnsiTheme="majorHAnsi" w:cstheme="majorHAnsi"/>
                            <w:color w:val="7F7F7F" w:themeColor="text1" w:themeTint="80"/>
                            <w:sz w:val="14"/>
                            <w:szCs w:val="14"/>
                          </w:rPr>
                          <w:t>five</w:t>
                        </w:r>
                        <w:r w:rsidRPr="004729D4">
                          <w:rPr>
                            <w:rFonts w:asciiTheme="majorHAnsi" w:hAnsiTheme="majorHAnsi" w:cstheme="majorHAnsi"/>
                            <w:color w:val="7F7F7F" w:themeColor="text1" w:themeTint="80"/>
                            <w:sz w:val="14"/>
                            <w:szCs w:val="14"/>
                          </w:rPr>
                          <w:t xml:space="preserve"> models. Contours represent the difference in support</w:t>
                        </w:r>
                        <w:r w:rsidRPr="0016404B">
                          <w:rPr>
                            <w:noProof/>
                          </w:rPr>
                          <w:t xml:space="preserve"> </w:t>
                        </w:r>
                        <w:r w:rsidRPr="004729D4">
                          <w:rPr>
                            <w:rFonts w:asciiTheme="majorHAnsi" w:hAnsiTheme="majorHAnsi" w:cstheme="majorHAnsi"/>
                            <w:color w:val="7F7F7F" w:themeColor="text1" w:themeTint="80"/>
                            <w:sz w:val="14"/>
                            <w:szCs w:val="14"/>
                          </w:rPr>
                          <w:t>units from the maximum likelihood found.</w:t>
                        </w:r>
                        <w:r>
                          <w:rPr>
                            <w:rFonts w:asciiTheme="majorHAnsi" w:hAnsiTheme="majorHAnsi" w:cstheme="majorHAnsi"/>
                            <w:color w:val="7F7F7F" w:themeColor="text1" w:themeTint="80"/>
                            <w:sz w:val="14"/>
                            <w:szCs w:val="14"/>
                          </w:rPr>
                          <w:br/>
                          <w:t>left – likelihood calculated for the complete datasets (i.e., model A)</w:t>
                        </w:r>
                        <w:r>
                          <w:rPr>
                            <w:rFonts w:asciiTheme="majorHAnsi" w:hAnsiTheme="majorHAnsi" w:cstheme="majorHAnsi"/>
                            <w:color w:val="7F7F7F" w:themeColor="text1" w:themeTint="80"/>
                            <w:sz w:val="14"/>
                            <w:szCs w:val="14"/>
                          </w:rPr>
                          <w:br/>
                          <w:t xml:space="preserve">middle - likelihood calculated for the reduced datasets (i.e., model B) </w:t>
                        </w:r>
                        <w:r>
                          <w:rPr>
                            <w:rFonts w:asciiTheme="majorHAnsi" w:hAnsiTheme="majorHAnsi" w:cstheme="majorHAnsi"/>
                            <w:color w:val="7F7F7F" w:themeColor="text1" w:themeTint="80"/>
                            <w:sz w:val="14"/>
                            <w:szCs w:val="14"/>
                          </w:rPr>
                          <w:br/>
                          <w:t>right – likelihood calculated for the reduced datasets (i.e., model D)</w:t>
                        </w:r>
                      </w:p>
                    </w:txbxContent>
                  </v:textbox>
                </v:shape>
                <v:shape id="Text Box 1" o:spid="_x0000_s1032" type="#_x0000_t202" style="position:absolute;left:5009;width:33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" stroked="f">
                  <v:textbox inset="0,0,0,0">
                    <w:txbxContent>
                      <w:p w14:paraId="71C27C45" w14:textId="77777777" w:rsidR="005651A2" w:rsidRPr="00871EE0" w:rsidRDefault="005651A2" w:rsidP="005651A2">
                        <w:pPr>
                          <w:pStyle w:val="Caption"/>
                          <w:bidi w:val="0"/>
                          <w:rPr>
                            <w:noProof/>
                            <w:kern w:val="0"/>
                            <w14:ligatures w14:val="none"/>
                          </w:rPr>
                        </w:pPr>
                        <w:r>
                          <w:t xml:space="preserve">Figure </w:t>
                        </w:r>
                        <w:r>
                          <w:fldChar w:fldCharType="begin"/>
                        </w:r>
                        <w:r>
                          <w:instrText>SEQ Figure \* ARABIC</w:instrText>
                        </w:r>
                        <w:r>
                          <w:fldChar w:fldCharType="separate"/>
                        </w:r>
                        <w:r>
                          <w:rPr>
                            <w:noProof/>
                          </w:rPr>
                          <w:t>1</w:t>
                        </w:r>
                        <w:r>
                          <w:fldChar w:fldCharType="end"/>
                        </w:r>
                        <w:r>
                          <w:rPr>
                            <w:noProof/>
                          </w:rPr>
                          <w:t>.A contour map of the goodness-of-fit of the models</w:t>
                        </w:r>
                      </w:p>
                    </w:txbxContent>
                  </v:textbox>
                </v:shape>
                <w10:wrap anchorx="margin"/>
              </v:group>
            </w:pict>
          </mc:Fallback>
        </mc:AlternateContent>
      </w:r>
      <w:r w:rsidR="00890910" w:rsidRPr="003E511E">
        <w:rPr>
          <w:kern w:val="0"/>
          <w14:ligatures w14:val="none"/>
        </w:rPr>
        <w:br w:type="page"/>
      </w:r>
      <w:r w:rsidRPr="003E511E">
        <w:rPr>
          <w:noProof/>
          <w:kern w:val="0"/>
          <w14:ligatures w14:val="none"/>
        </w:rPr>
        <w:drawing>
          <wp:anchor distT="0" distB="0" distL="114300" distR="114300" simplePos="0" relativeHeight="251658240" behindDoc="1" locked="0" layoutInCell="1" allowOverlap="1" wp14:anchorId="50F4CBDD" wp14:editId="0174B24B">
            <wp:simplePos x="0" y="0"/>
            <wp:positionH relativeFrom="margin">
              <wp:posOffset>-756285</wp:posOffset>
            </wp:positionH>
            <wp:positionV relativeFrom="paragraph">
              <wp:posOffset>628650</wp:posOffset>
            </wp:positionV>
            <wp:extent cx="10447020" cy="3016250"/>
            <wp:effectExtent l="0" t="0" r="0" b="0"/>
            <wp:wrapTight wrapText="bothSides">
              <wp:wrapPolygon edited="0">
                <wp:start x="0" y="0"/>
                <wp:lineTo x="0" y="21418"/>
                <wp:lineTo x="21545" y="21418"/>
                <wp:lineTo x="21545" y="0"/>
                <wp:lineTo x="0" y="0"/>
              </wp:wrapPolygon>
            </wp:wrapTight>
            <wp:docPr id="826874729" name="Picture 826874729"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74729" name="Picture 1" descr="A close-up of a person's 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0447020" cy="3016250"/>
                    </a:xfrm>
                    <a:prstGeom prst="rect">
                      <a:avLst/>
                    </a:prstGeom>
                  </pic:spPr>
                </pic:pic>
              </a:graphicData>
            </a:graphic>
            <wp14:sizeRelH relativeFrom="margin">
              <wp14:pctWidth>0</wp14:pctWidth>
            </wp14:sizeRelH>
            <wp14:sizeRelV relativeFrom="margin">
              <wp14:pctHeight>0</wp14:pctHeight>
            </wp14:sizeRelV>
          </wp:anchor>
        </w:drawing>
      </w:r>
    </w:p>
    <w:p w14:paraId="679FAE70" w14:textId="1CAACFF4" w:rsidR="00427124" w:rsidRPr="003E511E" w:rsidRDefault="00427124" w:rsidP="000870FB">
      <w:pPr>
        <w:pStyle w:val="Heading2"/>
        <w:bidi w:val="0"/>
        <w:rPr>
          <w:color w:val="auto"/>
          <w:u w:val="single"/>
        </w:rPr>
      </w:pPr>
      <w:bookmarkStart w:id="31" w:name="_Toc145605755"/>
      <w:r w:rsidRPr="003E511E">
        <w:rPr>
          <w:color w:val="auto"/>
          <w:u w:val="single"/>
        </w:rPr>
        <w:lastRenderedPageBreak/>
        <w:t>Discussion</w:t>
      </w:r>
      <w:bookmarkEnd w:id="31"/>
    </w:p>
    <w:p w14:paraId="296E4754" w14:textId="0956133A" w:rsidR="00842F04" w:rsidRPr="003E511E" w:rsidRDefault="00341ED8" w:rsidP="000870FB">
      <w:pPr>
        <w:bidi w:val="0"/>
        <w:rPr>
          <w:rFonts w:eastAsiaTheme="minorEastAsia"/>
          <w:kern w:val="0"/>
          <w14:ligatures w14:val="none"/>
        </w:rPr>
      </w:pPr>
      <w:r w:rsidRPr="003E511E">
        <w:rPr>
          <w:rFonts w:eastAsiaTheme="minorEastAsia"/>
          <w:kern w:val="0"/>
          <w14:ligatures w14:val="none"/>
        </w:rPr>
        <w:t>Up to</w:t>
      </w:r>
      <w:r w:rsidR="00842F04" w:rsidRPr="003E511E">
        <w:rPr>
          <w:rFonts w:eastAsiaTheme="minorEastAsia"/>
          <w:kern w:val="0"/>
          <w14:ligatures w14:val="none"/>
        </w:rPr>
        <w:t xml:space="preserve"> this point, we've described the steps to reconstruct McManus' 1985 genetic model of handedness. </w:t>
      </w:r>
      <w:r w:rsidR="00E92F42" w:rsidRPr="003E511E">
        <w:rPr>
          <w:rFonts w:eastAsiaTheme="minorEastAsia"/>
          <w:kern w:val="0"/>
          <w14:ligatures w14:val="none"/>
        </w:rPr>
        <w:t>I</w:t>
      </w:r>
      <w:r w:rsidR="0006455A" w:rsidRPr="003E511E">
        <w:rPr>
          <w:rFonts w:eastAsiaTheme="minorEastAsia"/>
          <w:kern w:val="0"/>
          <w14:ligatures w14:val="none"/>
        </w:rPr>
        <w:t>n this section</w:t>
      </w:r>
      <w:r w:rsidR="00E92F42" w:rsidRPr="003E511E">
        <w:rPr>
          <w:rFonts w:eastAsiaTheme="minorEastAsia"/>
          <w:kern w:val="0"/>
          <w14:ligatures w14:val="none"/>
        </w:rPr>
        <w:t>,</w:t>
      </w:r>
      <w:r w:rsidR="0006455A" w:rsidRPr="003E511E">
        <w:rPr>
          <w:rFonts w:eastAsiaTheme="minorEastAsia"/>
          <w:kern w:val="0"/>
          <w14:ligatures w14:val="none"/>
        </w:rPr>
        <w:t xml:space="preserve"> we will </w:t>
      </w:r>
      <w:r w:rsidR="00E92F42" w:rsidRPr="003E511E">
        <w:rPr>
          <w:rFonts w:eastAsiaTheme="minorEastAsia"/>
          <w:kern w:val="0"/>
          <w14:ligatures w14:val="none"/>
        </w:rPr>
        <w:t>address several</w:t>
      </w:r>
      <w:r w:rsidR="0006455A" w:rsidRPr="003E511E">
        <w:rPr>
          <w:rFonts w:eastAsiaTheme="minorEastAsia"/>
          <w:kern w:val="0"/>
          <w14:ligatures w14:val="none"/>
        </w:rPr>
        <w:t xml:space="preserve"> questions to measure our </w:t>
      </w:r>
      <w:r w:rsidR="00E92F42" w:rsidRPr="003E511E">
        <w:rPr>
          <w:rFonts w:eastAsiaTheme="minorEastAsia"/>
          <w:kern w:val="0"/>
          <w14:ligatures w14:val="none"/>
        </w:rPr>
        <w:t>success in replicating the model and</w:t>
      </w:r>
      <w:r w:rsidR="0006455A" w:rsidRPr="003E511E">
        <w:rPr>
          <w:rFonts w:eastAsiaTheme="minorEastAsia"/>
          <w:kern w:val="0"/>
          <w14:ligatures w14:val="none"/>
        </w:rPr>
        <w:t xml:space="preserve"> </w:t>
      </w:r>
      <w:r w:rsidR="00E92F42" w:rsidRPr="003E511E">
        <w:rPr>
          <w:rFonts w:eastAsiaTheme="minorEastAsia"/>
          <w:kern w:val="0"/>
          <w14:ligatures w14:val="none"/>
        </w:rPr>
        <w:t>illuminate</w:t>
      </w:r>
      <w:r w:rsidR="0006455A" w:rsidRPr="003E511E">
        <w:rPr>
          <w:rFonts w:eastAsiaTheme="minorEastAsia"/>
          <w:kern w:val="0"/>
          <w14:ligatures w14:val="none"/>
        </w:rPr>
        <w:t xml:space="preserve"> new </w:t>
      </w:r>
      <w:r w:rsidR="00E92F42" w:rsidRPr="003E511E">
        <w:rPr>
          <w:rFonts w:eastAsiaTheme="minorEastAsia"/>
          <w:kern w:val="0"/>
          <w14:ligatures w14:val="none"/>
        </w:rPr>
        <w:t>insights</w:t>
      </w:r>
      <w:r w:rsidR="0006455A" w:rsidRPr="003E511E">
        <w:rPr>
          <w:rFonts w:eastAsiaTheme="minorEastAsia"/>
          <w:kern w:val="0"/>
          <w14:ligatures w14:val="none"/>
        </w:rPr>
        <w:t xml:space="preserve"> r</w:t>
      </w:r>
      <w:r w:rsidR="00E92F42" w:rsidRPr="003E511E">
        <w:rPr>
          <w:rFonts w:eastAsiaTheme="minorEastAsia"/>
          <w:kern w:val="0"/>
          <w14:ligatures w14:val="none"/>
        </w:rPr>
        <w:t xml:space="preserve">egarding the model and its parameters revealed through our work. </w:t>
      </w:r>
    </w:p>
    <w:p w14:paraId="619259D1" w14:textId="51ABC3E6" w:rsidR="00E37EF0" w:rsidRPr="003E511E" w:rsidRDefault="00341ED8" w:rsidP="000870FB">
      <w:pPr>
        <w:bidi w:val="0"/>
        <w:rPr>
          <w:rFonts w:eastAsiaTheme="minorEastAsia"/>
          <w:kern w:val="0"/>
          <w14:ligatures w14:val="none"/>
        </w:rPr>
      </w:pPr>
      <w:r w:rsidRPr="003E511E">
        <w:rPr>
          <w:rFonts w:eastAsiaTheme="minorEastAsia"/>
          <w:kern w:val="0"/>
          <w14:ligatures w14:val="none"/>
        </w:rPr>
        <w:t>Our succes</w:t>
      </w:r>
      <w:r w:rsidR="00842F04" w:rsidRPr="003E511E">
        <w:rPr>
          <w:rFonts w:eastAsiaTheme="minorEastAsia"/>
          <w:kern w:val="0"/>
          <w14:ligatures w14:val="none"/>
        </w:rPr>
        <w:t xml:space="preserve">s </w:t>
      </w:r>
      <w:r w:rsidR="00E37EF0" w:rsidRPr="003E511E">
        <w:rPr>
          <w:rFonts w:eastAsiaTheme="minorEastAsia"/>
          <w:kern w:val="0"/>
          <w14:ligatures w14:val="none"/>
        </w:rPr>
        <w:t xml:space="preserve">in this </w:t>
      </w:r>
      <w:r w:rsidR="00D573DD" w:rsidRPr="003E511E">
        <w:rPr>
          <w:rFonts w:eastAsiaTheme="minorEastAsia"/>
          <w:kern w:val="0"/>
          <w14:ligatures w14:val="none"/>
        </w:rPr>
        <w:t>attempt</w:t>
      </w:r>
      <w:r w:rsidR="00E37EF0" w:rsidRPr="003E511E">
        <w:rPr>
          <w:rFonts w:eastAsiaTheme="minorEastAsia"/>
          <w:kern w:val="0"/>
          <w14:ligatures w14:val="none"/>
        </w:rPr>
        <w:t xml:space="preserve"> </w:t>
      </w:r>
      <w:r w:rsidRPr="003E511E">
        <w:rPr>
          <w:rFonts w:eastAsiaTheme="minorEastAsia"/>
          <w:kern w:val="0"/>
          <w14:ligatures w14:val="none"/>
        </w:rPr>
        <w:t>was determined</w:t>
      </w:r>
      <w:r w:rsidR="00D573DD" w:rsidRPr="003E511E">
        <w:rPr>
          <w:rFonts w:eastAsiaTheme="minorEastAsia"/>
          <w:kern w:val="0"/>
          <w14:ligatures w14:val="none"/>
        </w:rPr>
        <w:t xml:space="preserve"> </w:t>
      </w:r>
      <w:r w:rsidRPr="003E511E">
        <w:rPr>
          <w:rFonts w:eastAsiaTheme="minorEastAsia"/>
          <w:kern w:val="0"/>
          <w14:ligatures w14:val="none"/>
        </w:rPr>
        <w:t>by</w:t>
      </w:r>
      <w:r w:rsidR="00E37EF0" w:rsidRPr="003E511E">
        <w:rPr>
          <w:rFonts w:eastAsiaTheme="minorEastAsia"/>
          <w:kern w:val="0"/>
          <w14:ligatures w14:val="none"/>
        </w:rPr>
        <w:t xml:space="preserve"> two crucial factors: the ability to obtain </w:t>
      </w:r>
      <w:r w:rsidRPr="003E511E">
        <w:rPr>
          <w:rFonts w:eastAsiaTheme="minorEastAsia"/>
          <w:kern w:val="0"/>
          <w14:ligatures w14:val="none"/>
        </w:rPr>
        <w:t>similar</w:t>
      </w:r>
      <w:r w:rsidR="00E37EF0" w:rsidRPr="003E511E">
        <w:rPr>
          <w:rFonts w:eastAsiaTheme="minorEastAsia"/>
          <w:kern w:val="0"/>
          <w14:ligatures w14:val="none"/>
        </w:rPr>
        <w:t xml:space="preserve"> model parameters through maximum likelihood estimation and the </w:t>
      </w:r>
      <w:r w:rsidR="00D573DD" w:rsidRPr="003E511E">
        <w:rPr>
          <w:rFonts w:eastAsiaTheme="minorEastAsia"/>
          <w:kern w:val="0"/>
          <w14:ligatures w14:val="none"/>
        </w:rPr>
        <w:t>resemblance</w:t>
      </w:r>
      <w:r w:rsidR="00E37EF0" w:rsidRPr="003E511E">
        <w:rPr>
          <w:rFonts w:eastAsiaTheme="minorEastAsia"/>
          <w:kern w:val="0"/>
          <w14:ligatures w14:val="none"/>
        </w:rPr>
        <w:t xml:space="preserve"> of our statistical test results with the fit between the model and the observed data.</w:t>
      </w:r>
    </w:p>
    <w:p w14:paraId="1D658166" w14:textId="4EBC8B8A" w:rsidR="002D63AC" w:rsidRPr="003E511E" w:rsidRDefault="00341ED8" w:rsidP="000870FB">
      <w:pPr>
        <w:bidi w:val="0"/>
        <w:rPr>
          <w:rFonts w:eastAsiaTheme="minorEastAsia"/>
          <w:kern w:val="0"/>
          <w14:ligatures w14:val="none"/>
        </w:rPr>
      </w:pPr>
      <w:r w:rsidRPr="003E511E">
        <w:rPr>
          <w:rFonts w:eastAsiaTheme="minorEastAsia"/>
          <w:kern w:val="0"/>
          <w14:ligatures w14:val="none"/>
        </w:rPr>
        <w:t>With respect to the acquired parameters, it's worth highlighting that the parameters obtained through our research, along with the log-likelihood support calculated for these values, show no significant differences compared to those determined by McManus in 1985.</w:t>
      </w:r>
      <w:r w:rsidR="007809FE" w:rsidRPr="003E511E">
        <w:rPr>
          <w:rFonts w:eastAsiaTheme="minorEastAsia"/>
          <w:kern w:val="0"/>
          <w14:ligatures w14:val="none"/>
        </w:rPr>
        <w:t xml:space="preserve"> It is probable that any discrepancies that appear can be attributed to the enhanced precision inherent in</w:t>
      </w:r>
      <w:r w:rsidRPr="003E511E">
        <w:rPr>
          <w:rFonts w:eastAsiaTheme="minorEastAsia"/>
          <w:kern w:val="0"/>
          <w14:ligatures w14:val="none"/>
        </w:rPr>
        <w:t xml:space="preserve"> the</w:t>
      </w:r>
      <w:r w:rsidR="007809FE" w:rsidRPr="003E511E">
        <w:rPr>
          <w:rFonts w:eastAsiaTheme="minorEastAsia"/>
          <w:kern w:val="0"/>
          <w14:ligatures w14:val="none"/>
        </w:rPr>
        <w:t xml:space="preserve"> present computational methods</w:t>
      </w:r>
      <w:r w:rsidRPr="003E511E">
        <w:rPr>
          <w:rFonts w:eastAsiaTheme="minorEastAsia"/>
          <w:kern w:val="0"/>
          <w14:ligatures w14:val="none"/>
        </w:rPr>
        <w:t xml:space="preserve"> we used</w:t>
      </w:r>
      <w:r w:rsidR="007809FE" w:rsidRPr="003E511E">
        <w:rPr>
          <w:rFonts w:eastAsiaTheme="minorEastAsia"/>
          <w:kern w:val="0"/>
          <w14:ligatures w14:val="none"/>
        </w:rPr>
        <w:t>, which enhanced the accuracy of our calculations.</w:t>
      </w:r>
    </w:p>
    <w:p w14:paraId="7052C7F3" w14:textId="323748D2" w:rsidR="00AD33BE" w:rsidRPr="003E511E" w:rsidRDefault="002D63AC" w:rsidP="000870FB">
      <w:pPr>
        <w:bidi w:val="0"/>
        <w:rPr>
          <w:kern w:val="0"/>
          <w14:ligatures w14:val="none"/>
        </w:rPr>
      </w:pPr>
      <w:r w:rsidRPr="003E511E">
        <w:rPr>
          <w:kern w:val="0"/>
          <w14:ligatures w14:val="none"/>
        </w:rPr>
        <w:t>Concerning the statistical tests</w:t>
      </w:r>
      <w:r w:rsidR="001C0DBB" w:rsidRPr="003E511E">
        <w:rPr>
          <w:rFonts w:eastAsiaTheme="minorEastAsia"/>
          <w:kern w:val="0"/>
          <w14:ligatures w14:val="none"/>
        </w:rPr>
        <w:t xml:space="preserve">, </w:t>
      </w:r>
      <w:r w:rsidR="00341ED8" w:rsidRPr="003E511E">
        <w:rPr>
          <w:rFonts w:eastAsiaTheme="minorEastAsia"/>
          <w:kern w:val="0"/>
          <w14:ligatures w14:val="none"/>
        </w:rPr>
        <w:t>when</w:t>
      </w:r>
      <w:r w:rsidR="005477AA" w:rsidRPr="003E511E">
        <w:rPr>
          <w:rFonts w:eastAsiaTheme="minorEastAsia"/>
          <w:kern w:val="0"/>
          <w14:ligatures w14:val="none"/>
        </w:rPr>
        <w:t xml:space="preserve"> comparing the </w:t>
      </w:r>
      <m:oMath>
        <m:sSup>
          <m:sSupPr>
            <m:ctrlPr>
              <w:rPr>
                <w:rFonts w:ascii="Cambria Math" w:eastAsiaTheme="minorEastAsia" w:hAnsi="Cambria Math"/>
                <w:kern w:val="0"/>
                <w14:ligatures w14:val="none"/>
              </w:rPr>
            </m:ctrlPr>
          </m:sSupPr>
          <m:e>
            <m:r>
              <w:rPr>
                <w:rFonts w:ascii="Cambria Math" w:eastAsiaTheme="minorEastAsia" w:hAnsi="Cambria Math"/>
                <w:kern w:val="0"/>
                <w14:ligatures w14:val="none"/>
              </w:rPr>
              <m:t>χ</m:t>
            </m:r>
          </m:e>
          <m:sup>
            <m:r>
              <m:rPr>
                <m:sty m:val="p"/>
              </m:rPr>
              <w:rPr>
                <w:rFonts w:ascii="Cambria Math" w:eastAsiaTheme="minorEastAsia" w:hAnsi="Cambria Math"/>
                <w:kern w:val="0"/>
                <w14:ligatures w14:val="none"/>
              </w:rPr>
              <m:t>2</m:t>
            </m:r>
          </m:sup>
        </m:sSup>
      </m:oMath>
      <w:r w:rsidRPr="003E511E">
        <w:rPr>
          <w:rFonts w:eastAsiaTheme="minorEastAsia"/>
          <w:kern w:val="0"/>
          <w14:ligatures w14:val="none"/>
        </w:rPr>
        <w:t xml:space="preserve"> </w:t>
      </w:r>
      <w:r w:rsidRPr="003E511E">
        <w:rPr>
          <w:kern w:val="0"/>
          <w14:ligatures w14:val="none"/>
        </w:rPr>
        <w:t>statistics computed for each dataset independently, we identified only two datasets displaying significant differences between our calculations and those reported by McManus.</w:t>
      </w:r>
      <w:r w:rsidR="005477AA" w:rsidRPr="003E511E">
        <w:rPr>
          <w:rFonts w:eastAsiaTheme="minorEastAsia"/>
          <w:kern w:val="0"/>
          <w14:ligatures w14:val="none"/>
        </w:rPr>
        <w:t xml:space="preserve"> </w:t>
      </w:r>
      <w:r w:rsidRPr="003E511E">
        <w:rPr>
          <w:rFonts w:eastAsiaTheme="minorEastAsia"/>
          <w:kern w:val="0"/>
          <w14:ligatures w14:val="none"/>
        </w:rPr>
        <w:t>First, in</w:t>
      </w:r>
      <w:r w:rsidRPr="003E511E">
        <w:rPr>
          <w:kern w:val="0"/>
          <w14:ligatures w14:val="none"/>
        </w:rPr>
        <w:t xml:space="preserve"> the case of the observations of triplets from Merrell 1975,</w:t>
      </w:r>
      <w:r w:rsidR="005477AA" w:rsidRPr="003E511E">
        <w:rPr>
          <w:rFonts w:eastAsiaTheme="minorEastAsia"/>
          <w:kern w:val="0"/>
          <w14:ligatures w14:val="none"/>
        </w:rPr>
        <w:t xml:space="preserve"> our calculations </w:t>
      </w:r>
      <w:r w:rsidRPr="003E511E">
        <w:rPr>
          <w:rFonts w:eastAsiaTheme="minorEastAsia"/>
          <w:kern w:val="0"/>
          <w14:ligatures w14:val="none"/>
        </w:rPr>
        <w:t>yielded</w:t>
      </w:r>
      <w:r w:rsidR="005477AA" w:rsidRPr="003E511E">
        <w:rPr>
          <w:rFonts w:eastAsiaTheme="minorEastAsia"/>
          <w:kern w:val="0"/>
          <w14:ligatures w14:val="none"/>
        </w:rPr>
        <w:t xml:space="preserve"> </w:t>
      </w:r>
      <m:oMath>
        <m:sSup>
          <m:sSupPr>
            <m:ctrlPr>
              <w:rPr>
                <w:rFonts w:ascii="Cambria Math" w:eastAsiaTheme="minorEastAsia" w:hAnsi="Cambria Math"/>
                <w:kern w:val="0"/>
                <w14:ligatures w14:val="none"/>
              </w:rPr>
            </m:ctrlPr>
          </m:sSupPr>
          <m:e>
            <m:r>
              <w:rPr>
                <w:rFonts w:ascii="Cambria Math" w:eastAsiaTheme="minorEastAsia" w:hAnsi="Cambria Math"/>
                <w:kern w:val="0"/>
                <w14:ligatures w14:val="none"/>
              </w:rPr>
              <m:t>χ</m:t>
            </m:r>
          </m:e>
          <m:sup>
            <m:r>
              <m:rPr>
                <m:sty m:val="p"/>
              </m:rPr>
              <w:rPr>
                <w:rFonts w:ascii="Cambria Math" w:eastAsiaTheme="minorEastAsia" w:hAnsi="Cambria Math"/>
                <w:kern w:val="0"/>
                <w14:ligatures w14:val="none"/>
              </w:rPr>
              <m:t>2</m:t>
            </m:r>
          </m:sup>
        </m:sSup>
        <m:r>
          <m:rPr>
            <m:sty m:val="p"/>
          </m:rPr>
          <w:rPr>
            <w:rFonts w:ascii="Cambria Math" w:eastAsiaTheme="minorEastAsia" w:hAnsi="Cambria Math"/>
            <w:kern w:val="0"/>
            <w14:ligatures w14:val="none"/>
          </w:rPr>
          <m:t>=4.333</m:t>
        </m:r>
      </m:oMath>
      <w:r w:rsidRPr="003E511E">
        <w:rPr>
          <w:rFonts w:eastAsiaTheme="minorEastAsia"/>
          <w:kern w:val="0"/>
          <w14:ligatures w14:val="none"/>
        </w:rPr>
        <w:t>,</w:t>
      </w:r>
      <w:r w:rsidR="005477AA" w:rsidRPr="003E511E">
        <w:rPr>
          <w:rFonts w:eastAsiaTheme="minorEastAsia"/>
          <w:kern w:val="0"/>
          <w14:ligatures w14:val="none"/>
        </w:rPr>
        <w:t xml:space="preserve"> while McManus reported </w:t>
      </w:r>
      <m:oMath>
        <m:sSup>
          <m:sSupPr>
            <m:ctrlPr>
              <w:rPr>
                <w:rFonts w:ascii="Cambria Math" w:eastAsiaTheme="minorEastAsia" w:hAnsi="Cambria Math"/>
                <w:kern w:val="0"/>
                <w14:ligatures w14:val="none"/>
              </w:rPr>
            </m:ctrlPr>
          </m:sSupPr>
          <m:e>
            <m:r>
              <w:rPr>
                <w:rFonts w:ascii="Cambria Math" w:eastAsiaTheme="minorEastAsia" w:hAnsi="Cambria Math"/>
                <w:kern w:val="0"/>
                <w14:ligatures w14:val="none"/>
              </w:rPr>
              <m:t>χ</m:t>
            </m:r>
          </m:e>
          <m:sup>
            <m:r>
              <m:rPr>
                <m:sty m:val="p"/>
              </m:rPr>
              <w:rPr>
                <w:rFonts w:ascii="Cambria Math" w:eastAsiaTheme="minorEastAsia" w:hAnsi="Cambria Math"/>
                <w:kern w:val="0"/>
                <w14:ligatures w14:val="none"/>
              </w:rPr>
              <m:t>2</m:t>
            </m:r>
          </m:sup>
        </m:sSup>
        <m:r>
          <m:rPr>
            <m:sty m:val="p"/>
          </m:rPr>
          <w:rPr>
            <w:rFonts w:ascii="Cambria Math" w:eastAsiaTheme="minorEastAsia" w:hAnsi="Cambria Math"/>
            <w:kern w:val="0"/>
            <w14:ligatures w14:val="none"/>
          </w:rPr>
          <m:t>=14.266</m:t>
        </m:r>
      </m:oMath>
      <w:r w:rsidRPr="003E511E">
        <w:rPr>
          <w:rFonts w:eastAsiaTheme="minorEastAsia"/>
          <w:kern w:val="0"/>
          <w14:ligatures w14:val="none"/>
        </w:rPr>
        <w:t>.</w:t>
      </w:r>
      <w:r w:rsidR="005477AA" w:rsidRPr="003E511E">
        <w:rPr>
          <w:rFonts w:eastAsiaTheme="minorEastAsia"/>
          <w:kern w:val="0"/>
          <w14:ligatures w14:val="none"/>
        </w:rPr>
        <w:t xml:space="preserve"> </w:t>
      </w:r>
      <w:r w:rsidRPr="003E511E">
        <w:rPr>
          <w:rFonts w:eastAsiaTheme="minorEastAsia"/>
          <w:kern w:val="0"/>
          <w14:ligatures w14:val="none"/>
        </w:rPr>
        <w:t>U</w:t>
      </w:r>
      <w:r w:rsidR="005477AA" w:rsidRPr="003E511E">
        <w:rPr>
          <w:rFonts w:eastAsiaTheme="minorEastAsia"/>
          <w:kern w:val="0"/>
          <w14:ligatures w14:val="none"/>
        </w:rPr>
        <w:t>po</w:t>
      </w:r>
      <w:r w:rsidRPr="003E511E">
        <w:rPr>
          <w:rFonts w:eastAsiaTheme="minorEastAsia"/>
          <w:kern w:val="0"/>
          <w14:ligatures w14:val="none"/>
        </w:rPr>
        <w:t xml:space="preserve">n </w:t>
      </w:r>
      <w:r w:rsidR="005477AA" w:rsidRPr="003E511E">
        <w:rPr>
          <w:rFonts w:eastAsiaTheme="minorEastAsia"/>
          <w:kern w:val="0"/>
          <w14:ligatures w14:val="none"/>
        </w:rPr>
        <w:t xml:space="preserve">examination of the fitted values </w:t>
      </w:r>
      <w:r w:rsidRPr="003E511E">
        <w:rPr>
          <w:rFonts w:eastAsiaTheme="minorEastAsia"/>
          <w:kern w:val="0"/>
          <w14:ligatures w14:val="none"/>
        </w:rPr>
        <w:t>provided</w:t>
      </w:r>
      <w:r w:rsidR="005477AA" w:rsidRPr="003E511E">
        <w:rPr>
          <w:rFonts w:eastAsiaTheme="minorEastAsia"/>
          <w:kern w:val="0"/>
          <w14:ligatures w14:val="none"/>
        </w:rPr>
        <w:t xml:space="preserve"> by </w:t>
      </w:r>
      <w:r w:rsidRPr="003E511E">
        <w:rPr>
          <w:rFonts w:eastAsiaTheme="minorEastAsia"/>
          <w:kern w:val="0"/>
          <w14:ligatures w14:val="none"/>
        </w:rPr>
        <w:t xml:space="preserve">McManus, it became evident that an </w:t>
      </w:r>
      <w:commentRangeStart w:id="32"/>
      <w:r w:rsidRPr="003E511E">
        <w:rPr>
          <w:rFonts w:eastAsiaTheme="minorEastAsia"/>
          <w:kern w:val="0"/>
          <w14:ligatures w14:val="none"/>
        </w:rPr>
        <w:t xml:space="preserve">error </w:t>
      </w:r>
      <w:commentRangeEnd w:id="32"/>
      <w:r w:rsidR="00947BB1" w:rsidRPr="003E511E">
        <w:rPr>
          <w:rStyle w:val="CommentReference"/>
          <w:rtl/>
        </w:rPr>
        <w:commentReference w:id="32"/>
      </w:r>
      <w:r w:rsidRPr="003E511E">
        <w:rPr>
          <w:rFonts w:eastAsiaTheme="minorEastAsia"/>
          <w:kern w:val="0"/>
          <w14:ligatures w14:val="none"/>
        </w:rPr>
        <w:t xml:space="preserve">had </w:t>
      </w:r>
      <w:r w:rsidR="00204288" w:rsidRPr="003E511E">
        <w:rPr>
          <w:rFonts w:eastAsiaTheme="minorEastAsia"/>
          <w:kern w:val="0"/>
          <w14:ligatures w14:val="none"/>
        </w:rPr>
        <w:t>occurred</w:t>
      </w:r>
      <w:r w:rsidRPr="003E511E">
        <w:rPr>
          <w:rFonts w:eastAsiaTheme="minorEastAsia"/>
          <w:kern w:val="0"/>
          <w14:ligatures w14:val="none"/>
        </w:rPr>
        <w:t xml:space="preserve"> </w:t>
      </w:r>
      <w:r w:rsidR="00204288" w:rsidRPr="003E511E">
        <w:rPr>
          <w:rFonts w:eastAsiaTheme="minorEastAsia"/>
          <w:kern w:val="0"/>
          <w14:ligatures w14:val="none"/>
        </w:rPr>
        <w:t>in the report</w:t>
      </w:r>
      <w:r w:rsidRPr="003E511E">
        <w:rPr>
          <w:rFonts w:eastAsiaTheme="minorEastAsia"/>
          <w:kern w:val="0"/>
          <w14:ligatures w14:val="none"/>
        </w:rPr>
        <w:t xml:space="preserve">, and according to our calculations </w:t>
      </w:r>
      <w:r w:rsidR="00717DBB" w:rsidRPr="003E511E">
        <w:rPr>
          <w:rFonts w:eastAsiaTheme="minorEastAsia"/>
          <w:kern w:val="0"/>
          <w14:ligatures w14:val="none"/>
        </w:rPr>
        <w:t>the result that should have been reported is</w:t>
      </w:r>
      <w:r w:rsidR="00204288" w:rsidRPr="003E511E">
        <w:rPr>
          <w:rFonts w:eastAsiaTheme="minorEastAsia"/>
          <w:kern w:val="0"/>
          <w14:ligatures w14:val="none"/>
        </w:rPr>
        <w:t xml:space="preserve"> </w:t>
      </w:r>
      <m:oMath>
        <m:sSup>
          <m:sSupPr>
            <m:ctrlPr>
              <w:rPr>
                <w:rFonts w:ascii="Cambria Math" w:eastAsiaTheme="minorEastAsia" w:hAnsi="Cambria Math"/>
                <w:kern w:val="0"/>
                <w14:ligatures w14:val="none"/>
              </w:rPr>
            </m:ctrlPr>
          </m:sSupPr>
          <m:e>
            <m:r>
              <w:rPr>
                <w:rFonts w:ascii="Cambria Math" w:eastAsiaTheme="minorEastAsia" w:hAnsi="Cambria Math"/>
                <w:kern w:val="0"/>
                <w14:ligatures w14:val="none"/>
              </w:rPr>
              <m:t>χ</m:t>
            </m:r>
          </m:e>
          <m:sup>
            <m:r>
              <m:rPr>
                <m:sty m:val="p"/>
              </m:rPr>
              <w:rPr>
                <w:rFonts w:ascii="Cambria Math" w:eastAsiaTheme="minorEastAsia" w:hAnsi="Cambria Math"/>
                <w:kern w:val="0"/>
                <w14:ligatures w14:val="none"/>
              </w:rPr>
              <m:t>2</m:t>
            </m:r>
          </m:sup>
        </m:sSup>
        <m:r>
          <m:rPr>
            <m:sty m:val="p"/>
          </m:rPr>
          <w:rPr>
            <w:rFonts w:ascii="Cambria Math" w:eastAsiaTheme="minorEastAsia" w:hAnsi="Cambria Math"/>
            <w:kern w:val="0"/>
            <w14:ligatures w14:val="none"/>
          </w:rPr>
          <m:t>=4.429</m:t>
        </m:r>
      </m:oMath>
      <w:r w:rsidR="00717DBB" w:rsidRPr="003E511E">
        <w:rPr>
          <w:rFonts w:eastAsiaTheme="minorEastAsia"/>
          <w:kern w:val="0"/>
          <w14:ligatures w14:val="none"/>
        </w:rPr>
        <w:t xml:space="preserve">, </w:t>
      </w:r>
      <w:r w:rsidR="00631284" w:rsidRPr="003E511E">
        <w:rPr>
          <w:kern w:val="0"/>
          <w14:ligatures w14:val="none"/>
        </w:rPr>
        <w:t>which is very similar to our calculation</w:t>
      </w:r>
      <w:r w:rsidR="00717DBB" w:rsidRPr="003E511E">
        <w:rPr>
          <w:rFonts w:eastAsiaTheme="minorEastAsia"/>
          <w:kern w:val="0"/>
          <w14:ligatures w14:val="none"/>
        </w:rPr>
        <w:t>.</w:t>
      </w:r>
      <w:r w:rsidR="00631284" w:rsidRPr="003E511E">
        <w:rPr>
          <w:rFonts w:eastAsiaTheme="minorEastAsia"/>
          <w:kern w:val="0"/>
          <w14:ligatures w14:val="none"/>
        </w:rPr>
        <w:br/>
      </w:r>
      <w:r w:rsidR="00631284" w:rsidRPr="003E511E">
        <w:rPr>
          <w:kern w:val="0"/>
          <w14:ligatures w14:val="none"/>
        </w:rPr>
        <w:t xml:space="preserve">Secondly, in the ICM2 maternal family dataset (Table 2), </w:t>
      </w:r>
      <w:r w:rsidR="00CE2957" w:rsidRPr="003E511E">
        <w:rPr>
          <w:rFonts w:eastAsiaTheme="minorEastAsia"/>
          <w:kern w:val="0"/>
          <w14:ligatures w14:val="none"/>
        </w:rPr>
        <w:t xml:space="preserve">McManus declared </w:t>
      </w:r>
      <w:r w:rsidR="00796021" w:rsidRPr="003E511E">
        <w:rPr>
          <w:rFonts w:eastAsiaTheme="minorEastAsia"/>
          <w:kern w:val="0"/>
          <w14:ligatures w14:val="none"/>
        </w:rPr>
        <w:t xml:space="preserve">a </w:t>
      </w:r>
      <m:oMath>
        <m:sSup>
          <m:sSupPr>
            <m:ctrlPr>
              <w:rPr>
                <w:rFonts w:ascii="Cambria Math" w:eastAsiaTheme="minorEastAsia" w:hAnsi="Cambria Math"/>
                <w:kern w:val="0"/>
                <w14:ligatures w14:val="none"/>
              </w:rPr>
            </m:ctrlPr>
          </m:sSupPr>
          <m:e>
            <m:r>
              <w:rPr>
                <w:rFonts w:ascii="Cambria Math" w:eastAsiaTheme="minorEastAsia" w:hAnsi="Cambria Math"/>
                <w:kern w:val="0"/>
                <w14:ligatures w14:val="none"/>
              </w:rPr>
              <m:t>χ</m:t>
            </m:r>
          </m:e>
          <m:sup>
            <m:r>
              <m:rPr>
                <m:sty m:val="p"/>
              </m:rPr>
              <w:rPr>
                <w:rFonts w:ascii="Cambria Math" w:eastAsiaTheme="minorEastAsia" w:hAnsi="Cambria Math"/>
                <w:kern w:val="0"/>
                <w14:ligatures w14:val="none"/>
              </w:rPr>
              <m:t>2</m:t>
            </m:r>
          </m:sup>
        </m:sSup>
        <m:r>
          <m:rPr>
            <m:sty m:val="p"/>
          </m:rPr>
          <w:rPr>
            <w:rFonts w:ascii="Cambria Math" w:eastAsiaTheme="minorEastAsia" w:hAnsi="Cambria Math"/>
            <w:kern w:val="0"/>
            <w14:ligatures w14:val="none"/>
          </w:rPr>
          <m:t xml:space="preserve"> </m:t>
        </m:r>
      </m:oMath>
      <w:r w:rsidR="00947BB1" w:rsidRPr="003E511E">
        <w:rPr>
          <w:rFonts w:eastAsiaTheme="minorEastAsia"/>
          <w:kern w:val="0"/>
          <w14:ligatures w14:val="none"/>
        </w:rPr>
        <w:t>result</w:t>
      </w:r>
      <w:r w:rsidR="00796021" w:rsidRPr="003E511E">
        <w:rPr>
          <w:rFonts w:eastAsiaTheme="minorEastAsia"/>
          <w:kern w:val="0"/>
          <w14:ligatures w14:val="none"/>
        </w:rPr>
        <w:t xml:space="preserve"> of </w:t>
      </w:r>
      <m:oMath>
        <m:r>
          <m:rPr>
            <m:sty m:val="p"/>
          </m:rPr>
          <w:rPr>
            <w:rFonts w:ascii="Cambria Math" w:eastAsiaTheme="minorEastAsia" w:hAnsi="Cambria Math"/>
            <w:kern w:val="0"/>
            <w14:ligatures w14:val="none"/>
          </w:rPr>
          <m:t>24.962</m:t>
        </m:r>
      </m:oMath>
      <w:r w:rsidR="00A6699D" w:rsidRPr="003E511E">
        <w:rPr>
          <w:rFonts w:eastAsiaTheme="minorEastAsia"/>
          <w:kern w:val="0"/>
          <w14:ligatures w14:val="none"/>
        </w:rPr>
        <w:t xml:space="preserve">, </w:t>
      </w:r>
      <w:r w:rsidR="00631284" w:rsidRPr="003E511E">
        <w:rPr>
          <w:kern w:val="0"/>
          <w14:ligatures w14:val="none"/>
        </w:rPr>
        <w:t>whereas our computation yielded</w:t>
      </w:r>
      <m:oMath>
        <m:r>
          <w:rPr>
            <w:rFonts w:ascii="Cambria Math" w:eastAsiaTheme="minorEastAsia" w:hAnsi="Cambria Math"/>
            <w:kern w:val="0"/>
            <w14:ligatures w14:val="none"/>
          </w:rPr>
          <m:t xml:space="preserve"> </m:t>
        </m:r>
        <m:sSup>
          <m:sSupPr>
            <m:ctrlPr>
              <w:rPr>
                <w:rFonts w:ascii="Cambria Math" w:eastAsiaTheme="minorEastAsia" w:hAnsi="Cambria Math"/>
                <w:i/>
                <w:kern w:val="0"/>
                <w14:ligatures w14:val="none"/>
              </w:rPr>
            </m:ctrlPr>
          </m:sSupPr>
          <m:e>
            <m:r>
              <w:rPr>
                <w:rFonts w:ascii="Cambria Math" w:eastAsiaTheme="minorEastAsia" w:hAnsi="Cambria Math"/>
                <w:kern w:val="0"/>
                <w14:ligatures w14:val="none"/>
              </w:rPr>
              <m:t>χ</m:t>
            </m:r>
          </m:e>
          <m:sup>
            <m:r>
              <w:rPr>
                <w:rFonts w:ascii="Cambria Math" w:eastAsiaTheme="minorEastAsia" w:hAnsi="Cambria Math"/>
                <w:kern w:val="0"/>
                <w14:ligatures w14:val="none"/>
              </w:rPr>
              <m:t>2</m:t>
            </m:r>
          </m:sup>
        </m:sSup>
        <m:r>
          <w:rPr>
            <w:rFonts w:ascii="Cambria Math" w:eastAsiaTheme="minorEastAsia" w:hAnsi="Cambria Math"/>
            <w:kern w:val="0"/>
            <w14:ligatures w14:val="none"/>
          </w:rPr>
          <m:t>=47.579</m:t>
        </m:r>
      </m:oMath>
      <w:r w:rsidR="00A6699D" w:rsidRPr="003E511E">
        <w:rPr>
          <w:rFonts w:eastAsiaTheme="minorEastAsia"/>
          <w:kern w:val="0"/>
          <w14:ligatures w14:val="none"/>
        </w:rPr>
        <w:t>.</w:t>
      </w:r>
      <w:r w:rsidR="00631284" w:rsidRPr="003E511E">
        <w:rPr>
          <w:rFonts w:eastAsiaTheme="minorEastAsia"/>
          <w:kern w:val="0"/>
          <w14:ligatures w14:val="none"/>
        </w:rPr>
        <w:t xml:space="preserve"> S</w:t>
      </w:r>
      <w:r w:rsidR="00631284" w:rsidRPr="003E511E">
        <w:rPr>
          <w:kern w:val="0"/>
          <w14:ligatures w14:val="none"/>
        </w:rPr>
        <w:t xml:space="preserve">ubsequent analysis of McManus' fitted values for this dataset revealed a result in close proximity to our </w:t>
      </w:r>
      <w:commentRangeStart w:id="33"/>
      <w:r w:rsidR="00631284" w:rsidRPr="003E511E">
        <w:rPr>
          <w:kern w:val="0"/>
          <w14:ligatures w14:val="none"/>
        </w:rPr>
        <w:t>own</w:t>
      </w:r>
      <w:commentRangeEnd w:id="33"/>
      <w:r w:rsidR="00947BB1" w:rsidRPr="003E511E">
        <w:rPr>
          <w:rStyle w:val="CommentReference"/>
        </w:rPr>
        <w:commentReference w:id="33"/>
      </w:r>
      <w:r w:rsidR="00631284" w:rsidRPr="003E511E">
        <w:rPr>
          <w:kern w:val="0"/>
          <w14:ligatures w14:val="none"/>
        </w:rPr>
        <w:t xml:space="preserve">, </w:t>
      </w:r>
      <m:oMath>
        <m:sSup>
          <m:sSupPr>
            <m:ctrlPr>
              <w:rPr>
                <w:rFonts w:ascii="Cambria Math" w:hAnsi="Cambria Math"/>
                <w:kern w:val="0"/>
                <w14:ligatures w14:val="none"/>
              </w:rPr>
            </m:ctrlPr>
          </m:sSupPr>
          <m:e>
            <m:r>
              <m:rPr>
                <m:sty m:val="p"/>
              </m:rPr>
              <w:rPr>
                <w:rFonts w:ascii="Cambria Math" w:hAnsi="Cambria Math"/>
                <w:kern w:val="0"/>
                <w14:ligatures w14:val="none"/>
              </w:rPr>
              <m:t>χ</m:t>
            </m:r>
          </m:e>
          <m:sup>
            <m:r>
              <m:rPr>
                <m:sty m:val="p"/>
              </m:rPr>
              <w:rPr>
                <w:rFonts w:ascii="Cambria Math" w:hAnsi="Cambria Math"/>
                <w:kern w:val="0"/>
                <w14:ligatures w14:val="none"/>
              </w:rPr>
              <m:t>2</m:t>
            </m:r>
          </m:sup>
        </m:sSup>
        <m:r>
          <m:rPr>
            <m:sty m:val="p"/>
          </m:rPr>
          <w:rPr>
            <w:rFonts w:ascii="Cambria Math" w:hAnsi="Cambria Math"/>
            <w:kern w:val="0"/>
            <w14:ligatures w14:val="none"/>
          </w:rPr>
          <m:t>=47.262</m:t>
        </m:r>
      </m:oMath>
      <w:r w:rsidR="00A6699D" w:rsidRPr="003E511E">
        <w:rPr>
          <w:rFonts w:eastAsiaTheme="minorEastAsia"/>
          <w:kern w:val="0"/>
          <w14:ligatures w14:val="none"/>
        </w:rPr>
        <w:t xml:space="preserve">. </w:t>
      </w:r>
      <w:r w:rsidR="00842F04" w:rsidRPr="003E511E">
        <w:rPr>
          <w:kern w:val="0"/>
          <w14:ligatures w14:val="none"/>
        </w:rPr>
        <w:t xml:space="preserve">Given the corrections we identified, particularly with respect to the </w:t>
      </w:r>
      <m:oMath>
        <m:sSup>
          <m:sSupPr>
            <m:ctrlPr>
              <w:rPr>
                <w:rFonts w:ascii="Cambria Math" w:hAnsi="Cambria Math"/>
                <w:i/>
                <w:kern w:val="0"/>
                <w14:ligatures w14:val="none"/>
              </w:rPr>
            </m:ctrlPr>
          </m:sSupPr>
          <m:e>
            <m:r>
              <w:rPr>
                <w:rFonts w:ascii="Cambria Math" w:hAnsi="Cambria Math"/>
                <w:kern w:val="0"/>
                <w14:ligatures w14:val="none"/>
              </w:rPr>
              <m:t>χ</m:t>
            </m:r>
          </m:e>
          <m:sup>
            <m:r>
              <w:rPr>
                <w:rFonts w:ascii="Cambria Math" w:hAnsi="Cambria Math"/>
                <w:kern w:val="0"/>
                <w14:ligatures w14:val="none"/>
              </w:rPr>
              <m:t>2</m:t>
            </m:r>
          </m:sup>
        </m:sSup>
      </m:oMath>
      <w:r w:rsidR="00842F04" w:rsidRPr="003E511E">
        <w:rPr>
          <w:kern w:val="0"/>
          <w14:ligatures w14:val="none"/>
        </w:rPr>
        <w:t xml:space="preserve"> statistics reported by McManus, it is reasonable to infer that the overall fitness of the model should align closely with what we have uncovered in our replication efforts. </w:t>
      </w:r>
      <w:r w:rsidR="00631284" w:rsidRPr="003E511E">
        <w:rPr>
          <w:kern w:val="0"/>
          <w14:ligatures w14:val="none"/>
        </w:rPr>
        <w:t>Therefore, we can confidently conclude that we have successfully replicated the model.</w:t>
      </w:r>
    </w:p>
    <w:p w14:paraId="52116CC0" w14:textId="522B32B1" w:rsidR="002B3489" w:rsidRPr="003E511E" w:rsidRDefault="007D1BF1" w:rsidP="000870FB">
      <w:pPr>
        <w:bidi w:val="0"/>
        <w:rPr>
          <w:kern w:val="0"/>
          <w14:ligatures w14:val="none"/>
        </w:rPr>
      </w:pPr>
      <w:r w:rsidRPr="003E511E">
        <w:rPr>
          <w:kern w:val="0"/>
          <w14:ligatures w14:val="none"/>
        </w:rPr>
        <w:t xml:space="preserve">In light of the </w:t>
      </w:r>
      <w:proofErr w:type="gramStart"/>
      <w:r w:rsidRPr="003E511E">
        <w:rPr>
          <w:kern w:val="0"/>
          <w14:ligatures w14:val="none"/>
        </w:rPr>
        <w:t>modifications</w:t>
      </w:r>
      <w:proofErr w:type="gramEnd"/>
      <w:r w:rsidRPr="003E511E">
        <w:rPr>
          <w:kern w:val="0"/>
          <w14:ligatures w14:val="none"/>
        </w:rPr>
        <w:t xml:space="preserve"> we made to McManus' statistical analysis results, two significant questions have arisen. </w:t>
      </w:r>
      <w:r w:rsidR="004362CD" w:rsidRPr="003E511E">
        <w:rPr>
          <w:kern w:val="0"/>
          <w14:ligatures w14:val="none"/>
        </w:rPr>
        <w:t>First</w:t>
      </w:r>
      <w:r w:rsidRPr="003E511E">
        <w:rPr>
          <w:kern w:val="0"/>
          <w14:ligatures w14:val="none"/>
        </w:rPr>
        <w:t>ly</w:t>
      </w:r>
      <w:r w:rsidR="004362CD" w:rsidRPr="003E511E">
        <w:rPr>
          <w:kern w:val="0"/>
          <w14:ligatures w14:val="none"/>
        </w:rPr>
        <w:t>,</w:t>
      </w:r>
      <w:r w:rsidRPr="003E511E">
        <w:rPr>
          <w:kern w:val="0"/>
          <w14:ligatures w14:val="none"/>
        </w:rPr>
        <w:t xml:space="preserve"> we need to evaluate</w:t>
      </w:r>
      <w:r w:rsidR="004362CD" w:rsidRPr="003E511E">
        <w:rPr>
          <w:kern w:val="0"/>
          <w14:ligatures w14:val="none"/>
        </w:rPr>
        <w:t xml:space="preserve"> whether all the datasets removed in model B should have been </w:t>
      </w:r>
      <w:r w:rsidRPr="003E511E">
        <w:rPr>
          <w:kern w:val="0"/>
          <w14:ligatures w14:val="none"/>
        </w:rPr>
        <w:t>excluded</w:t>
      </w:r>
      <w:r w:rsidR="004362CD" w:rsidRPr="003E511E">
        <w:rPr>
          <w:kern w:val="0"/>
          <w14:ligatures w14:val="none"/>
        </w:rPr>
        <w:t xml:space="preserve">. Secondly, </w:t>
      </w:r>
      <w:r w:rsidRPr="003E511E">
        <w:rPr>
          <w:kern w:val="0"/>
          <w14:ligatures w14:val="none"/>
        </w:rPr>
        <w:t>we must consider whether</w:t>
      </w:r>
      <w:r w:rsidR="00B164F7" w:rsidRPr="003E511E">
        <w:rPr>
          <w:kern w:val="0"/>
          <w14:ligatures w14:val="none"/>
        </w:rPr>
        <w:t xml:space="preserve"> the parameters chosen are </w:t>
      </w:r>
      <w:r w:rsidRPr="003E511E">
        <w:rPr>
          <w:kern w:val="0"/>
          <w14:ligatures w14:val="none"/>
        </w:rPr>
        <w:t>appropriate to</w:t>
      </w:r>
      <w:r w:rsidR="00B164F7" w:rsidRPr="003E511E">
        <w:rPr>
          <w:kern w:val="0"/>
          <w14:ligatures w14:val="none"/>
        </w:rPr>
        <w:t xml:space="preserve"> describe the model.</w:t>
      </w:r>
    </w:p>
    <w:p w14:paraId="026C327E" w14:textId="65E50636" w:rsidR="00D47EB1" w:rsidRPr="003E511E" w:rsidRDefault="00B164F7" w:rsidP="000870FB">
      <w:pPr>
        <w:bidi w:val="0"/>
        <w:rPr>
          <w:kern w:val="0"/>
          <w14:ligatures w14:val="none"/>
        </w:rPr>
      </w:pPr>
      <w:r w:rsidRPr="003E511E">
        <w:rPr>
          <w:kern w:val="0"/>
          <w14:ligatures w14:val="none"/>
        </w:rPr>
        <w:t xml:space="preserve">Regarding the first question, </w:t>
      </w:r>
      <w:r w:rsidR="0039438B" w:rsidRPr="003E511E">
        <w:rPr>
          <w:kern w:val="0"/>
          <w14:ligatures w14:val="none"/>
        </w:rPr>
        <w:t xml:space="preserve">which concerns the removal of datasets in model B, it is essential to reevaluate whether all the datasets that were removed should have </w:t>
      </w:r>
      <w:r w:rsidR="007D1BF1" w:rsidRPr="003E511E">
        <w:rPr>
          <w:kern w:val="0"/>
          <w14:ligatures w14:val="none"/>
        </w:rPr>
        <w:t>been excluded</w:t>
      </w:r>
      <w:r w:rsidR="0039438B" w:rsidRPr="003E511E">
        <w:rPr>
          <w:kern w:val="0"/>
          <w14:ligatures w14:val="none"/>
        </w:rPr>
        <w:t xml:space="preserve">. While we acknowledge that removing outlier datasets is a valid method to reassess the model's fitness, we strongly disagree with the decision to remove the dataset of Merrell. </w:t>
      </w:r>
      <w:r w:rsidR="00A84B30" w:rsidRPr="003E511E">
        <w:rPr>
          <w:kern w:val="0"/>
          <w14:ligatures w14:val="none"/>
        </w:rPr>
        <w:t xml:space="preserve">As </w:t>
      </w:r>
      <w:r w:rsidR="00D91107" w:rsidRPr="003E511E">
        <w:rPr>
          <w:kern w:val="0"/>
          <w14:ligatures w14:val="none"/>
        </w:rPr>
        <w:t>demonstrated earlier</w:t>
      </w:r>
      <w:r w:rsidR="00A84B30" w:rsidRPr="003E511E">
        <w:rPr>
          <w:kern w:val="0"/>
          <w14:ligatures w14:val="none"/>
        </w:rPr>
        <w:t xml:space="preserve">, this dataset was </w:t>
      </w:r>
      <w:r w:rsidR="0039438B" w:rsidRPr="003E511E">
        <w:rPr>
          <w:kern w:val="0"/>
          <w14:ligatures w14:val="none"/>
        </w:rPr>
        <w:t xml:space="preserve">mistakenly </w:t>
      </w:r>
      <w:r w:rsidR="00A84B30" w:rsidRPr="003E511E">
        <w:rPr>
          <w:kern w:val="0"/>
          <w14:ligatures w14:val="none"/>
        </w:rPr>
        <w:t xml:space="preserve">classified as </w:t>
      </w:r>
      <w:r w:rsidR="0039438B" w:rsidRPr="003E511E">
        <w:rPr>
          <w:kern w:val="0"/>
          <w14:ligatures w14:val="none"/>
        </w:rPr>
        <w:t>an outlier, and our examination of the data revealed</w:t>
      </w:r>
      <w:r w:rsidR="00A84B30" w:rsidRPr="003E511E">
        <w:rPr>
          <w:kern w:val="0"/>
          <w14:ligatures w14:val="none"/>
        </w:rPr>
        <w:t xml:space="preserve"> </w:t>
      </w:r>
      <w:r w:rsidR="00D91107" w:rsidRPr="003E511E">
        <w:rPr>
          <w:kern w:val="0"/>
          <w14:ligatures w14:val="none"/>
        </w:rPr>
        <w:t>that it aligns with the model.</w:t>
      </w:r>
      <w:r w:rsidR="00A84B30" w:rsidRPr="003E511E">
        <w:rPr>
          <w:kern w:val="0"/>
          <w14:ligatures w14:val="none"/>
        </w:rPr>
        <w:t xml:space="preserve"> Thus, its removal </w:t>
      </w:r>
      <w:r w:rsidR="0039438B" w:rsidRPr="003E511E">
        <w:rPr>
          <w:kern w:val="0"/>
          <w14:ligatures w14:val="none"/>
        </w:rPr>
        <w:t xml:space="preserve">is inappropriate and unjustified, as there is no compelling reason to exclude </w:t>
      </w:r>
      <w:r w:rsidR="00D91107" w:rsidRPr="003E511E">
        <w:rPr>
          <w:kern w:val="0"/>
          <w14:ligatures w14:val="none"/>
        </w:rPr>
        <w:t>it</w:t>
      </w:r>
      <w:r w:rsidR="0039438B" w:rsidRPr="003E511E">
        <w:rPr>
          <w:kern w:val="0"/>
          <w14:ligatures w14:val="none"/>
        </w:rPr>
        <w:t>.</w:t>
      </w:r>
    </w:p>
    <w:p w14:paraId="0BB47172" w14:textId="4ACF509E" w:rsidR="00322CB0" w:rsidRPr="003E511E" w:rsidRDefault="003E6977" w:rsidP="000870FB">
      <w:pPr>
        <w:bidi w:val="0"/>
        <w:rPr>
          <w:kern w:val="0"/>
          <w14:ligatures w14:val="none"/>
        </w:rPr>
      </w:pPr>
      <w:r w:rsidRPr="003E511E">
        <w:rPr>
          <w:kern w:val="0"/>
          <w14:ligatures w14:val="none"/>
        </w:rPr>
        <w:t>Furthermore</w:t>
      </w:r>
      <w:r w:rsidR="0039438B" w:rsidRPr="003E511E">
        <w:rPr>
          <w:kern w:val="0"/>
          <w14:ligatures w14:val="none"/>
        </w:rPr>
        <w:t xml:space="preserve">, </w:t>
      </w:r>
      <w:r w:rsidR="00D91107" w:rsidRPr="003E511E">
        <w:rPr>
          <w:kern w:val="0"/>
          <w14:ligatures w14:val="none"/>
        </w:rPr>
        <w:t xml:space="preserve">we </w:t>
      </w:r>
      <w:r w:rsidRPr="003E511E">
        <w:rPr>
          <w:kern w:val="0"/>
          <w14:ligatures w14:val="none"/>
        </w:rPr>
        <w:t>believe that the datasets chosen for removal in</w:t>
      </w:r>
      <w:r w:rsidR="00D91107" w:rsidRPr="003E511E">
        <w:rPr>
          <w:kern w:val="0"/>
          <w14:ligatures w14:val="none"/>
        </w:rPr>
        <w:t xml:space="preserve"> our</w:t>
      </w:r>
      <w:r w:rsidRPr="003E511E">
        <w:rPr>
          <w:kern w:val="0"/>
          <w14:ligatures w14:val="none"/>
        </w:rPr>
        <w:t xml:space="preserve"> model D provide a more appropriate correction</w:t>
      </w:r>
      <w:r w:rsidR="00877F92" w:rsidRPr="003E511E">
        <w:rPr>
          <w:kern w:val="0"/>
          <w14:ligatures w14:val="none"/>
        </w:rPr>
        <w:t>.</w:t>
      </w:r>
      <w:r w:rsidRPr="003E511E">
        <w:t xml:space="preserve"> </w:t>
      </w:r>
      <w:r w:rsidRPr="003E511E">
        <w:rPr>
          <w:kern w:val="0"/>
          <w14:ligatures w14:val="none"/>
        </w:rPr>
        <w:t xml:space="preserve">Model D not only addresses the issue of outliers and overall fit of the model but also accounts for the problematic fit of the dizygotic </w:t>
      </w:r>
      <w:proofErr w:type="gramStart"/>
      <w:r w:rsidRPr="003E511E">
        <w:rPr>
          <w:kern w:val="0"/>
          <w14:ligatures w14:val="none"/>
        </w:rPr>
        <w:t>twins</w:t>
      </w:r>
      <w:proofErr w:type="gramEnd"/>
      <w:r w:rsidRPr="003E511E">
        <w:rPr>
          <w:kern w:val="0"/>
          <w14:ligatures w14:val="none"/>
        </w:rPr>
        <w:t xml:space="preserve"> datasets to the model. This approach ensures more balanced and accurate representation of the data, without excluding datasets that appear to align with the model.</w:t>
      </w:r>
    </w:p>
    <w:p w14:paraId="666059A8" w14:textId="3014AB45" w:rsidR="00D47EB1" w:rsidRPr="003E511E" w:rsidRDefault="00322CB0" w:rsidP="000870FB">
      <w:pPr>
        <w:bidi w:val="0"/>
        <w:rPr>
          <w:rFonts w:eastAsiaTheme="minorEastAsia"/>
          <w:kern w:val="0"/>
          <w14:ligatures w14:val="none"/>
        </w:rPr>
      </w:pPr>
      <w:r w:rsidRPr="003E511E">
        <w:rPr>
          <w:kern w:val="0"/>
          <w14:ligatures w14:val="none"/>
        </w:rPr>
        <w:lastRenderedPageBreak/>
        <w:t xml:space="preserve">Facing the second question, and building on the conclusion from the previous question, we can now examine whether the </w:t>
      </w:r>
      <w:r w:rsidR="00661158" w:rsidRPr="003E511E">
        <w:rPr>
          <w:kern w:val="0"/>
          <w14:ligatures w14:val="none"/>
        </w:rPr>
        <w:t xml:space="preserve">estimators to the </w:t>
      </w:r>
      <w:r w:rsidRPr="003E511E">
        <w:rPr>
          <w:kern w:val="0"/>
          <w14:ligatures w14:val="none"/>
        </w:rPr>
        <w:t xml:space="preserve">parameters selected for the model by McManus (Model C) are appropriate </w:t>
      </w:r>
      <w:r w:rsidR="00661158" w:rsidRPr="003E511E">
        <w:rPr>
          <w:kern w:val="0"/>
          <w14:ligatures w14:val="none"/>
        </w:rPr>
        <w:t>to describe the model</w:t>
      </w:r>
      <w:r w:rsidR="00853CDD" w:rsidRPr="003E511E">
        <w:rPr>
          <w:kern w:val="0"/>
          <w14:ligatures w14:val="none"/>
        </w:rPr>
        <w:t>.</w:t>
      </w:r>
      <w:r w:rsidR="00D91107" w:rsidRPr="003E511E">
        <w:rPr>
          <w:kern w:val="0"/>
          <w14:ligatures w14:val="none"/>
        </w:rPr>
        <w:t xml:space="preserve"> Upon comparing the support calculated for the parameters of model C both when using the complete dataset and the reduced dataset, we found that while the estimation of </w:t>
      </w:r>
      <m:oMath>
        <m:r>
          <w:rPr>
            <w:rFonts w:ascii="Cambria Math" w:hAnsi="Cambria Math"/>
            <w:kern w:val="0"/>
            <w14:ligatures w14:val="none"/>
          </w:rPr>
          <m:t>p</m:t>
        </m:r>
        <m:d>
          <m:dPr>
            <m:ctrlPr>
              <w:rPr>
                <w:rFonts w:ascii="Cambria Math" w:hAnsi="Cambria Math"/>
                <w:i/>
                <w:kern w:val="0"/>
                <w14:ligatures w14:val="none"/>
              </w:rPr>
            </m:ctrlPr>
          </m:dPr>
          <m:e>
            <m:r>
              <w:rPr>
                <w:rFonts w:ascii="Cambria Math" w:hAnsi="Cambria Math"/>
                <w:kern w:val="0"/>
                <w14:ligatures w14:val="none"/>
              </w:rPr>
              <m:t>L</m:t>
            </m:r>
          </m:e>
          <m:e>
            <m:r>
              <w:rPr>
                <w:rFonts w:ascii="Cambria Math" w:hAnsi="Cambria Math"/>
                <w:kern w:val="0"/>
                <w14:ligatures w14:val="none"/>
              </w:rPr>
              <m:t>DC</m:t>
            </m:r>
          </m:e>
        </m:d>
        <m:r>
          <w:rPr>
            <w:rFonts w:ascii="Cambria Math" w:eastAsiaTheme="minorEastAsia" w:hAnsi="Cambria Math"/>
            <w:kern w:val="0"/>
            <w14:ligatures w14:val="none"/>
          </w:rPr>
          <m:t>=0.25</m:t>
        </m:r>
      </m:oMath>
      <w:r w:rsidR="00D91107" w:rsidRPr="003E511E">
        <w:rPr>
          <w:rFonts w:eastAsiaTheme="minorEastAsia"/>
          <w:kern w:val="0"/>
          <w14:ligatures w14:val="none"/>
        </w:rPr>
        <w:t xml:space="preserve"> is very much appropriate, while for the estimation of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oMath>
      <w:r w:rsidR="00D91107" w:rsidRPr="003E511E">
        <w:rPr>
          <w:rFonts w:eastAsiaTheme="minorEastAsia"/>
          <w:kern w:val="0"/>
          <w14:ligatures w14:val="none"/>
        </w:rPr>
        <w:t xml:space="preserve"> we found the values of </w:t>
      </w:r>
      <m:oMath>
        <m:r>
          <w:rPr>
            <w:rFonts w:ascii="Cambria Math" w:eastAsiaTheme="minorEastAsia" w:hAnsi="Cambria Math"/>
            <w:kern w:val="0"/>
            <w14:ligatures w14:val="none"/>
          </w:rPr>
          <m:t>0.0725</m:t>
        </m:r>
      </m:oMath>
      <w:r w:rsidR="00D91107" w:rsidRPr="003E511E">
        <w:rPr>
          <w:rFonts w:eastAsiaTheme="minorEastAsia"/>
          <w:kern w:val="0"/>
          <w14:ligatures w14:val="none"/>
        </w:rPr>
        <w:t xml:space="preserve"> </w:t>
      </w:r>
      <w:r w:rsidR="00D47EB1" w:rsidRPr="003E511E">
        <w:rPr>
          <w:rFonts w:eastAsiaTheme="minorEastAsia"/>
          <w:kern w:val="0"/>
          <w14:ligatures w14:val="none"/>
        </w:rPr>
        <w:t>more ideal</w:t>
      </w:r>
      <w:r w:rsidR="002C5B4B" w:rsidRPr="003E511E">
        <w:rPr>
          <w:rFonts w:eastAsiaTheme="minorEastAsia"/>
          <w:kern w:val="0"/>
          <w14:ligatures w14:val="none"/>
        </w:rPr>
        <w:t xml:space="preserve"> (referred as model </w:t>
      </w:r>
      <m:oMath>
        <m:r>
          <w:rPr>
            <w:rFonts w:ascii="Cambria Math" w:eastAsiaTheme="minorEastAsia" w:hAnsi="Cambria Math"/>
            <w:kern w:val="0"/>
            <w14:ligatures w14:val="none"/>
          </w:rPr>
          <m:t>C'</m:t>
        </m:r>
      </m:oMath>
      <w:r w:rsidR="002C5B4B" w:rsidRPr="003E511E">
        <w:rPr>
          <w:rFonts w:eastAsiaTheme="minorEastAsia"/>
          <w:kern w:val="0"/>
          <w14:ligatures w14:val="none"/>
        </w:rPr>
        <w:t>)</w:t>
      </w:r>
      <w:r w:rsidR="00D47EB1" w:rsidRPr="003E511E">
        <w:rPr>
          <w:rFonts w:eastAsiaTheme="minorEastAsia"/>
          <w:kern w:val="0"/>
          <w14:ligatures w14:val="none"/>
        </w:rPr>
        <w:t>.</w:t>
      </w:r>
    </w:p>
    <w:p w14:paraId="2475880C" w14:textId="2ED8085E" w:rsidR="00346A7C" w:rsidRPr="003E511E" w:rsidRDefault="00D47EB1" w:rsidP="000870FB">
      <w:pPr>
        <w:bidi w:val="0"/>
        <w:rPr>
          <w:rFonts w:eastAsiaTheme="minorEastAsia"/>
          <w:kern w:val="0"/>
          <w14:ligatures w14:val="none"/>
        </w:rPr>
      </w:pPr>
      <w:r w:rsidRPr="003E511E">
        <w:rPr>
          <w:rFonts w:eastAsiaTheme="minorEastAsia"/>
          <w:kern w:val="0"/>
          <w14:ligatures w14:val="none"/>
        </w:rPr>
        <w:t xml:space="preserve">While both estimations of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oMath>
      <w:r w:rsidRPr="003E511E">
        <w:rPr>
          <w:rFonts w:eastAsiaTheme="minorEastAsia"/>
          <w:kern w:val="0"/>
          <w14:ligatures w14:val="none"/>
        </w:rPr>
        <w:t xml:space="preserve"> </w:t>
      </w:r>
      <w:r w:rsidR="005F34D6" w:rsidRPr="003E511E">
        <w:rPr>
          <w:rFonts w:eastAsiaTheme="minorEastAsia"/>
          <w:kern w:val="0"/>
          <w14:ligatures w14:val="none"/>
        </w:rPr>
        <w:t xml:space="preserve">show a rather similar fit to the datasets when analyzing each dataset alone, and have only a difference of </w:t>
      </w:r>
      <m:oMath>
        <m:r>
          <w:rPr>
            <w:rFonts w:ascii="Cambria Math" w:eastAsiaTheme="minorEastAsia" w:hAnsi="Cambria Math"/>
            <w:kern w:val="0"/>
            <w14:ligatures w14:val="none"/>
          </w:rPr>
          <m:t xml:space="preserve">0.869 </m:t>
        </m:r>
      </m:oMath>
      <w:r w:rsidR="005F34D6" w:rsidRPr="003E511E">
        <w:rPr>
          <w:rFonts w:eastAsiaTheme="minorEastAsia"/>
          <w:kern w:val="0"/>
          <w14:ligatures w14:val="none"/>
        </w:rPr>
        <w:t xml:space="preserve">support units between the likelihood, we argue that the new estimation is more faithful to the results of models A and D. </w:t>
      </w:r>
      <w:r w:rsidR="009E7936" w:rsidRPr="003E511E">
        <w:rPr>
          <w:rFonts w:eastAsiaTheme="minorEastAsia"/>
          <w:kern w:val="0"/>
          <w14:ligatures w14:val="none"/>
        </w:rPr>
        <w:t>T</w:t>
      </w:r>
      <w:r w:rsidR="006D7E23" w:rsidRPr="003E511E">
        <w:rPr>
          <w:rFonts w:eastAsiaTheme="minorEastAsia"/>
          <w:kern w:val="0"/>
          <w14:ligatures w14:val="none"/>
        </w:rPr>
        <w:t>his</w:t>
      </w:r>
      <w:r w:rsidR="009E7936" w:rsidRPr="003E511E">
        <w:rPr>
          <w:rFonts w:eastAsiaTheme="minorEastAsia"/>
          <w:kern w:val="0"/>
          <w14:ligatures w14:val="none"/>
        </w:rPr>
        <w:t xml:space="preserve"> is because the new</w:t>
      </w:r>
      <w:r w:rsidR="006D7E23" w:rsidRPr="003E511E">
        <w:rPr>
          <w:rFonts w:eastAsiaTheme="minorEastAsia"/>
          <w:kern w:val="0"/>
          <w14:ligatures w14:val="none"/>
        </w:rPr>
        <w:t xml:space="preserve"> value of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oMath>
      <w:r w:rsidR="006D7E23" w:rsidRPr="003E511E">
        <w:rPr>
          <w:rFonts w:eastAsiaTheme="minorEastAsia"/>
          <w:kern w:val="0"/>
          <w14:ligatures w14:val="none"/>
        </w:rPr>
        <w:t xml:space="preserve"> lies between the estimation</w:t>
      </w:r>
      <w:r w:rsidR="00346A7C" w:rsidRPr="003E511E">
        <w:rPr>
          <w:rFonts w:eastAsiaTheme="minorEastAsia"/>
          <w:kern w:val="0"/>
          <w14:ligatures w14:val="none"/>
        </w:rPr>
        <w:t>s</w:t>
      </w:r>
      <w:r w:rsidR="006D7E23" w:rsidRPr="003E511E">
        <w:rPr>
          <w:rFonts w:eastAsiaTheme="minorEastAsia"/>
          <w:kern w:val="0"/>
          <w14:ligatures w14:val="none"/>
        </w:rPr>
        <w:t xml:space="preserve"> found in both models. </w:t>
      </w:r>
      <w:r w:rsidR="005F34D6" w:rsidRPr="003E511E">
        <w:rPr>
          <w:rFonts w:eastAsiaTheme="minorEastAsia"/>
          <w:kern w:val="0"/>
          <w14:ligatures w14:val="none"/>
        </w:rPr>
        <w:t>Additionally,</w:t>
      </w:r>
      <w:r w:rsidR="000E50AB" w:rsidRPr="003E511E">
        <w:rPr>
          <w:rFonts w:eastAsiaTheme="minorEastAsia"/>
          <w:kern w:val="0"/>
          <w14:ligatures w14:val="none"/>
        </w:rPr>
        <w:t xml:space="preserve"> while </w:t>
      </w:r>
      <w:r w:rsidR="005F34D6" w:rsidRPr="003E511E">
        <w:rPr>
          <w:rFonts w:eastAsiaTheme="minorEastAsia"/>
          <w:kern w:val="0"/>
          <w14:ligatures w14:val="none"/>
        </w:rPr>
        <w:t>the p-value for the overall fit of the estimates suggested by McManus remains below 0.05 when calculated for the complete dataset and the two reduced datasets</w:t>
      </w:r>
      <w:r w:rsidR="000E50AB" w:rsidRPr="003E511E">
        <w:rPr>
          <w:rFonts w:eastAsiaTheme="minorEastAsia"/>
          <w:kern w:val="0"/>
          <w14:ligatures w14:val="none"/>
        </w:rPr>
        <w:t xml:space="preserve">, the new estimation of </w:t>
      </w:r>
      <m:oMath>
        <m:r>
          <w:rPr>
            <w:rFonts w:ascii="Cambria Math" w:eastAsiaTheme="minorEastAsia" w:hAnsi="Cambria Math"/>
            <w:kern w:val="0"/>
            <w14:ligatures w14:val="none"/>
          </w:rPr>
          <m:t>p</m:t>
        </m:r>
        <m:d>
          <m:dPr>
            <m:ctrlPr>
              <w:rPr>
                <w:rFonts w:ascii="Cambria Math" w:eastAsiaTheme="minorEastAsia" w:hAnsi="Cambria Math"/>
                <w:i/>
                <w:kern w:val="0"/>
                <w14:ligatures w14:val="none"/>
              </w:rPr>
            </m:ctrlPr>
          </m:dPr>
          <m:e>
            <m:sSub>
              <m:sSubPr>
                <m:ctrlPr>
                  <w:rPr>
                    <w:rFonts w:ascii="Cambria Math" w:eastAsiaTheme="minorEastAsia" w:hAnsi="Cambria Math"/>
                    <w:i/>
                    <w:kern w:val="0"/>
                    <w14:ligatures w14:val="none"/>
                  </w:rPr>
                </m:ctrlPr>
              </m:sSubPr>
              <m:e>
                <m:r>
                  <w:rPr>
                    <w:rFonts w:ascii="Cambria Math" w:eastAsiaTheme="minorEastAsia" w:hAnsi="Cambria Math"/>
                    <w:kern w:val="0"/>
                    <w14:ligatures w14:val="none"/>
                  </w:rPr>
                  <m:t>L</m:t>
                </m:r>
              </m:e>
              <m:sub>
                <m:r>
                  <w:rPr>
                    <w:rFonts w:ascii="Cambria Math" w:eastAsiaTheme="minorEastAsia" w:hAnsi="Cambria Math"/>
                    <w:kern w:val="0"/>
                    <w14:ligatures w14:val="none"/>
                  </w:rPr>
                  <m:t>t</m:t>
                </m:r>
              </m:sub>
            </m:sSub>
          </m:e>
        </m:d>
      </m:oMath>
      <w:r w:rsidR="000E50AB" w:rsidRPr="003E511E">
        <w:rPr>
          <w:rFonts w:eastAsiaTheme="minorEastAsia"/>
          <w:kern w:val="0"/>
          <w14:ligatures w14:val="none"/>
        </w:rPr>
        <w:t xml:space="preserve"> yields p-value of</w:t>
      </w:r>
      <w:r w:rsidR="00C30834" w:rsidRPr="003E511E">
        <w:rPr>
          <w:rFonts w:eastAsiaTheme="minorEastAsia"/>
          <w:kern w:val="0"/>
          <w14:ligatures w14:val="none"/>
        </w:rPr>
        <w:t xml:space="preserve"> </w:t>
      </w:r>
      <m:oMath>
        <m:r>
          <w:rPr>
            <w:rFonts w:ascii="Cambria Math" w:eastAsiaTheme="minorEastAsia" w:hAnsi="Cambria Math"/>
            <w:kern w:val="0"/>
            <w14:ligatures w14:val="none"/>
          </w:rPr>
          <m:t>0.051</m:t>
        </m:r>
      </m:oMath>
      <w:r w:rsidR="00C30834" w:rsidRPr="003E511E">
        <w:rPr>
          <w:rFonts w:eastAsiaTheme="minorEastAsia"/>
          <w:kern w:val="0"/>
          <w14:ligatures w14:val="none"/>
        </w:rPr>
        <w:t xml:space="preserve"> for the data used to obtain model D</w:t>
      </w:r>
      <w:r w:rsidR="005F34D6" w:rsidRPr="003E511E">
        <w:rPr>
          <w:rFonts w:eastAsiaTheme="minorEastAsia"/>
          <w:kern w:val="0"/>
          <w14:ligatures w14:val="none"/>
        </w:rPr>
        <w:t>, reinforcing the validity of the new estimation.</w:t>
      </w:r>
    </w:p>
    <w:p w14:paraId="75E89B3A" w14:textId="091FF171" w:rsidR="00C30834" w:rsidRPr="003E511E" w:rsidRDefault="00684FA3" w:rsidP="000870FB">
      <w:pPr>
        <w:bidi w:val="0"/>
        <w:rPr>
          <w:kern w:val="0"/>
          <w14:ligatures w14:val="none"/>
        </w:rPr>
      </w:pPr>
      <w:r w:rsidRPr="003E511E">
        <w:rPr>
          <w:kern w:val="0"/>
          <w14:ligatures w14:val="none"/>
        </w:rPr>
        <w:t>S</w:t>
      </w:r>
      <w:r w:rsidR="00346A7C" w:rsidRPr="003E511E">
        <w:rPr>
          <w:kern w:val="0"/>
          <w14:ligatures w14:val="none"/>
        </w:rPr>
        <w:t>ince</w:t>
      </w:r>
      <w:r w:rsidRPr="003E511E">
        <w:rPr>
          <w:kern w:val="0"/>
          <w14:ligatures w14:val="none"/>
        </w:rPr>
        <w:t xml:space="preserve"> </w:t>
      </w:r>
      <w:r w:rsidR="00346A7C" w:rsidRPr="003E511E">
        <w:rPr>
          <w:kern w:val="0"/>
          <w14:ligatures w14:val="none"/>
        </w:rPr>
        <w:t xml:space="preserve">we proposed different estimations to the </w:t>
      </w:r>
      <w:r w:rsidR="0031587A" w:rsidRPr="003E511E">
        <w:rPr>
          <w:kern w:val="0"/>
          <w14:ligatures w14:val="none"/>
        </w:rPr>
        <w:t>models'</w:t>
      </w:r>
      <w:r w:rsidR="00346A7C" w:rsidRPr="003E511E">
        <w:rPr>
          <w:kern w:val="0"/>
          <w14:ligatures w14:val="none"/>
        </w:rPr>
        <w:t xml:space="preserve"> parameters from the ones proposed by McManus,</w:t>
      </w:r>
      <w:r w:rsidRPr="003E511E">
        <w:rPr>
          <w:kern w:val="0"/>
          <w14:ligatures w14:val="none"/>
        </w:rPr>
        <w:t xml:space="preserve"> it is essential to demonstrate that we still meet the five requirements for a genetic model of handedness outlined by McManus.</w:t>
      </w:r>
      <w:r w:rsidR="00346A7C" w:rsidRPr="003E511E">
        <w:rPr>
          <w:kern w:val="0"/>
          <w14:ligatures w14:val="none"/>
        </w:rPr>
        <w:t xml:space="preserve"> </w:t>
      </w:r>
      <w:r w:rsidR="00FE0D68" w:rsidRPr="003E511E">
        <w:rPr>
          <w:kern w:val="0"/>
          <w14:ligatures w14:val="none"/>
        </w:rPr>
        <w:t>Considering</w:t>
      </w:r>
      <w:r w:rsidR="00346A7C" w:rsidRPr="003E511E">
        <w:rPr>
          <w:kern w:val="0"/>
          <w14:ligatures w14:val="none"/>
        </w:rPr>
        <w:t xml:space="preserve"> the </w:t>
      </w:r>
      <w:r w:rsidR="00D41837" w:rsidRPr="003E511E">
        <w:rPr>
          <w:kern w:val="0"/>
          <w14:ligatures w14:val="none"/>
        </w:rPr>
        <w:t>first,</w:t>
      </w:r>
      <w:r w:rsidR="00EC69C9" w:rsidRPr="003E511E">
        <w:rPr>
          <w:kern w:val="0"/>
          <w14:ligatures w14:val="none"/>
        </w:rPr>
        <w:t xml:space="preserve"> the second</w:t>
      </w:r>
      <w:r w:rsidRPr="003E511E">
        <w:rPr>
          <w:kern w:val="0"/>
          <w14:ligatures w14:val="none"/>
        </w:rPr>
        <w:t>, and the third</w:t>
      </w:r>
      <w:r w:rsidR="00346A7C" w:rsidRPr="003E511E">
        <w:rPr>
          <w:kern w:val="0"/>
          <w14:ligatures w14:val="none"/>
        </w:rPr>
        <w:t xml:space="preserve"> requirement</w:t>
      </w:r>
      <w:r w:rsidRPr="003E511E">
        <w:rPr>
          <w:kern w:val="0"/>
          <w14:ligatures w14:val="none"/>
        </w:rPr>
        <w:t>s</w:t>
      </w:r>
      <w:r w:rsidR="006E6922" w:rsidRPr="003E511E">
        <w:rPr>
          <w:kern w:val="0"/>
          <w14:ligatures w14:val="none"/>
        </w:rPr>
        <w:t xml:space="preserve">, as </w:t>
      </w:r>
      <w:r w:rsidR="00FE0D68" w:rsidRPr="003E511E">
        <w:rPr>
          <w:kern w:val="0"/>
          <w14:ligatures w14:val="none"/>
        </w:rPr>
        <w:t>indicated</w:t>
      </w:r>
      <w:r w:rsidR="006E6922" w:rsidRPr="003E511E">
        <w:rPr>
          <w:kern w:val="0"/>
          <w14:ligatures w14:val="none"/>
        </w:rPr>
        <w:t xml:space="preserve"> b</w:t>
      </w:r>
      <w:r w:rsidR="00FE0D68" w:rsidRPr="003E511E">
        <w:rPr>
          <w:kern w:val="0"/>
          <w14:ligatures w14:val="none"/>
        </w:rPr>
        <w:t xml:space="preserve">y </w:t>
      </w:r>
      <w:r w:rsidR="006E6922" w:rsidRPr="003E511E">
        <w:rPr>
          <w:rStyle w:val="f1000-at-ignore"/>
          <w:shd w:val="clear" w:color="auto" w:fill="FFFFFF"/>
        </w:rPr>
        <w:t xml:space="preserve">the results of the statistical </w:t>
      </w:r>
      <w:r w:rsidR="00FE0D68" w:rsidRPr="003E511E">
        <w:rPr>
          <w:rStyle w:val="f1000-at-ignore"/>
          <w:shd w:val="clear" w:color="auto" w:fill="FFFFFF"/>
        </w:rPr>
        <w:t>analysis</w:t>
      </w:r>
      <w:r w:rsidR="00D41837" w:rsidRPr="003E511E">
        <w:rPr>
          <w:rStyle w:val="f1000-at-ignore"/>
          <w:shd w:val="clear" w:color="auto" w:fill="FFFFFF"/>
        </w:rPr>
        <w:t xml:space="preserve"> presented in Appendix 3</w:t>
      </w:r>
      <w:r w:rsidR="00FE0D68" w:rsidRPr="003E511E">
        <w:rPr>
          <w:rStyle w:val="f1000-at-ignore"/>
          <w:shd w:val="clear" w:color="auto" w:fill="FFFFFF"/>
        </w:rPr>
        <w:t>,</w:t>
      </w:r>
      <w:r w:rsidR="00EC69C9" w:rsidRPr="003E511E">
        <w:rPr>
          <w:rStyle w:val="f1000-at-ignore"/>
          <w:shd w:val="clear" w:color="auto" w:fill="FFFFFF"/>
        </w:rPr>
        <w:t xml:space="preserve"> the model fits well with the literature. </w:t>
      </w:r>
      <w:r w:rsidR="00FE0D68" w:rsidRPr="003E511E">
        <w:rPr>
          <w:rStyle w:val="f1000-at-ignore"/>
          <w:shd w:val="clear" w:color="auto" w:fill="FFFFFF"/>
        </w:rPr>
        <w:br/>
      </w:r>
      <w:r w:rsidR="00FE0D68" w:rsidRPr="003E511E">
        <w:t xml:space="preserve">Regarding the fourth requirement, we consider it </w:t>
      </w:r>
      <w:r w:rsidRPr="003E511E">
        <w:t xml:space="preserve">rather </w:t>
      </w:r>
      <w:r w:rsidR="00FE0D68" w:rsidRPr="003E511E">
        <w:t xml:space="preserve">irrelevant. Since 1985, our understanding of the mechanisms that control these phenomena has evolved, </w:t>
      </w:r>
      <w:r w:rsidR="001D1008" w:rsidRPr="003E511E">
        <w:t>rendering the insistence on complying with this requirement somewhat missing the original intent it was meant to achieve.</w:t>
      </w:r>
      <w:r w:rsidR="00FE0D68" w:rsidRPr="003E511E">
        <w:br/>
      </w:r>
      <w:r w:rsidR="00EC69C9" w:rsidRPr="003E511E">
        <w:t>The fifth requirement is</w:t>
      </w:r>
      <w:r w:rsidR="00FE0D68" w:rsidRPr="003E511E">
        <w:t xml:space="preserve"> satisfied </w:t>
      </w:r>
      <w:r w:rsidR="00EC69C9" w:rsidRPr="003E511E">
        <w:t>by the datasets and McManus</w:t>
      </w:r>
      <w:r w:rsidR="00FE0D68" w:rsidRPr="003E511E">
        <w:t>'</w:t>
      </w:r>
      <w:r w:rsidR="00EC69C9" w:rsidRPr="003E511E">
        <w:t xml:space="preserve"> description of the general model.</w:t>
      </w:r>
      <w:r w:rsidR="009F0E59" w:rsidRPr="003E511E">
        <w:rPr>
          <w:shd w:val="clear" w:color="auto" w:fill="FFFFFF"/>
        </w:rPr>
        <w:t xml:space="preserve"> </w:t>
      </w:r>
      <w:r w:rsidR="001D1008" w:rsidRPr="003E511E">
        <w:rPr>
          <w:shd w:val="clear" w:color="auto" w:fill="FFFFFF"/>
        </w:rPr>
        <w:t xml:space="preserve">Hence, the adjustment of the parameters has resulted in a practical model, tables </w:t>
      </w:r>
      <w:r w:rsidR="007A1204" w:rsidRPr="003E511E">
        <w:rPr>
          <w:shd w:val="clear" w:color="auto" w:fill="FFFFFF"/>
        </w:rPr>
        <w:t>8</w:t>
      </w:r>
      <w:r w:rsidR="001D1008" w:rsidRPr="003E511E">
        <w:rPr>
          <w:shd w:val="clear" w:color="auto" w:fill="FFFFFF"/>
        </w:rPr>
        <w:t xml:space="preserve"> and </w:t>
      </w:r>
      <w:r w:rsidR="007A1204" w:rsidRPr="003E511E">
        <w:rPr>
          <w:shd w:val="clear" w:color="auto" w:fill="FFFFFF"/>
        </w:rPr>
        <w:t>9</w:t>
      </w:r>
      <w:r w:rsidR="00D41837" w:rsidRPr="003E511E">
        <w:rPr>
          <w:shd w:val="clear" w:color="auto" w:fill="FFFFFF"/>
        </w:rPr>
        <w:t xml:space="preserve"> in Appendix 3</w:t>
      </w:r>
      <w:r w:rsidR="001D1008" w:rsidRPr="003E511E">
        <w:rPr>
          <w:shd w:val="clear" w:color="auto" w:fill="FFFFFF"/>
        </w:rPr>
        <w:t xml:space="preserve"> display the anticipated distribution of handedness within families for this model.</w:t>
      </w:r>
    </w:p>
    <w:p w14:paraId="07F0B35E" w14:textId="17706A93" w:rsidR="000E1AA0" w:rsidRPr="003E511E" w:rsidRDefault="00A0298C" w:rsidP="000870FB">
      <w:pPr>
        <w:bidi w:val="0"/>
        <w:spacing w:line="259" w:lineRule="auto"/>
        <w:rPr>
          <w:kern w:val="0"/>
          <w14:ligatures w14:val="none"/>
        </w:rPr>
      </w:pPr>
      <w:r w:rsidRPr="003E511E">
        <w:rPr>
          <w:kern w:val="0"/>
          <w14:ligatures w14:val="none"/>
        </w:rPr>
        <w:t xml:space="preserve">Finally, we need to </w:t>
      </w:r>
      <w:r w:rsidR="005F34D6" w:rsidRPr="003E511E">
        <w:rPr>
          <w:kern w:val="0"/>
          <w14:ligatures w14:val="none"/>
        </w:rPr>
        <w:t xml:space="preserve">address </w:t>
      </w:r>
      <w:r w:rsidRPr="003E511E">
        <w:rPr>
          <w:kern w:val="0"/>
          <w14:ligatures w14:val="none"/>
        </w:rPr>
        <w:t>the weaknesses of the model and con</w:t>
      </w:r>
      <w:r w:rsidR="005F34D6" w:rsidRPr="003E511E">
        <w:rPr>
          <w:kern w:val="0"/>
          <w14:ligatures w14:val="none"/>
        </w:rPr>
        <w:t>sider its</w:t>
      </w:r>
      <w:r w:rsidRPr="003E511E">
        <w:rPr>
          <w:kern w:val="0"/>
          <w14:ligatures w14:val="none"/>
        </w:rPr>
        <w:t xml:space="preserve"> future implications, continuing the research to enhance its performance and applicability. </w:t>
      </w:r>
      <w:r w:rsidR="005F34D6" w:rsidRPr="003E511E">
        <w:rPr>
          <w:kern w:val="0"/>
          <w14:ligatures w14:val="none"/>
        </w:rPr>
        <w:t>In addition to</w:t>
      </w:r>
      <w:r w:rsidR="00C30834" w:rsidRPr="003E511E">
        <w:rPr>
          <w:kern w:val="0"/>
          <w14:ligatures w14:val="none"/>
        </w:rPr>
        <w:t xml:space="preserve"> the </w:t>
      </w:r>
      <w:r w:rsidR="000E1AA0" w:rsidRPr="003E511E">
        <w:rPr>
          <w:kern w:val="0"/>
          <w14:ligatures w14:val="none"/>
        </w:rPr>
        <w:t>issue</w:t>
      </w:r>
      <w:r w:rsidR="00C30834" w:rsidRPr="003E511E">
        <w:rPr>
          <w:kern w:val="0"/>
          <w14:ligatures w14:val="none"/>
        </w:rPr>
        <w:t>s raised by McManus in the original paper</w:t>
      </w:r>
      <w:r w:rsidR="000E1AA0" w:rsidRPr="003E511E">
        <w:rPr>
          <w:kern w:val="0"/>
          <w14:ligatures w14:val="none"/>
        </w:rPr>
        <w:t>,</w:t>
      </w:r>
      <w:r w:rsidR="00C30834" w:rsidRPr="003E511E">
        <w:rPr>
          <w:kern w:val="0"/>
          <w14:ligatures w14:val="none"/>
        </w:rPr>
        <w:t xml:space="preserve"> we have </w:t>
      </w:r>
      <w:r w:rsidR="000E1AA0" w:rsidRPr="003E511E">
        <w:rPr>
          <w:kern w:val="0"/>
          <w14:ligatures w14:val="none"/>
        </w:rPr>
        <w:t>identified a few</w:t>
      </w:r>
      <w:r w:rsidR="00C30834" w:rsidRPr="003E511E">
        <w:rPr>
          <w:kern w:val="0"/>
          <w14:ligatures w14:val="none"/>
        </w:rPr>
        <w:t xml:space="preserve"> more</w:t>
      </w:r>
      <w:r w:rsidR="000E1AA0" w:rsidRPr="003E511E">
        <w:rPr>
          <w:kern w:val="0"/>
          <w14:ligatures w14:val="none"/>
        </w:rPr>
        <w:t xml:space="preserve"> deficiencies</w:t>
      </w:r>
      <w:r w:rsidR="00C30834" w:rsidRPr="003E511E">
        <w:rPr>
          <w:kern w:val="0"/>
          <w14:ligatures w14:val="none"/>
        </w:rPr>
        <w:t xml:space="preserve">. First, as </w:t>
      </w:r>
      <w:r w:rsidR="000E1AA0" w:rsidRPr="003E511E">
        <w:rPr>
          <w:kern w:val="0"/>
          <w14:ligatures w14:val="none"/>
        </w:rPr>
        <w:t>illustrated in figure 1</w:t>
      </w:r>
      <w:r w:rsidR="00C30834" w:rsidRPr="003E511E">
        <w:rPr>
          <w:kern w:val="0"/>
          <w14:ligatures w14:val="none"/>
        </w:rPr>
        <w:t xml:space="preserve">, there is a range of values for the true incidence of left handedness which </w:t>
      </w:r>
      <w:r w:rsidR="000E1AA0" w:rsidRPr="003E511E">
        <w:rPr>
          <w:kern w:val="0"/>
          <w14:ligatures w14:val="none"/>
        </w:rPr>
        <w:t>yield</w:t>
      </w:r>
      <w:r w:rsidR="00C30834" w:rsidRPr="003E511E">
        <w:rPr>
          <w:kern w:val="0"/>
          <w14:ligatures w14:val="none"/>
        </w:rPr>
        <w:t xml:space="preserve">s similar fitness between the model and the data, </w:t>
      </w:r>
      <w:r w:rsidR="000E1AA0" w:rsidRPr="003E511E">
        <w:rPr>
          <w:kern w:val="0"/>
          <w14:ligatures w14:val="none"/>
        </w:rPr>
        <w:t>whether we analyze each dataset separately, each table individually, or the fitness of the entire dataset. Th</w:t>
      </w:r>
      <w:r w:rsidR="00C30834" w:rsidRPr="003E511E">
        <w:rPr>
          <w:kern w:val="0"/>
          <w14:ligatures w14:val="none"/>
        </w:rPr>
        <w:t xml:space="preserve">is </w:t>
      </w:r>
      <w:r w:rsidR="000E1AA0" w:rsidRPr="003E511E">
        <w:rPr>
          <w:kern w:val="0"/>
          <w14:ligatures w14:val="none"/>
        </w:rPr>
        <w:t xml:space="preserve">phenomenon may </w:t>
      </w:r>
      <w:r w:rsidR="00C30834" w:rsidRPr="003E511E">
        <w:rPr>
          <w:kern w:val="0"/>
          <w14:ligatures w14:val="none"/>
        </w:rPr>
        <w:t>be</w:t>
      </w:r>
      <w:r w:rsidR="000E1AA0" w:rsidRPr="003E511E">
        <w:rPr>
          <w:kern w:val="0"/>
          <w14:ligatures w14:val="none"/>
        </w:rPr>
        <w:t xml:space="preserve"> attributed</w:t>
      </w:r>
      <w:r w:rsidR="00C30834" w:rsidRPr="003E511E">
        <w:rPr>
          <w:kern w:val="0"/>
          <w14:ligatures w14:val="none"/>
        </w:rPr>
        <w:t xml:space="preserve"> to the assumption of uniform distribution of the alleles between all the studies used</w:t>
      </w:r>
      <w:r w:rsidR="000E1AA0" w:rsidRPr="003E511E">
        <w:rPr>
          <w:kern w:val="0"/>
          <w14:ligatures w14:val="none"/>
        </w:rPr>
        <w:t>.</w:t>
      </w:r>
      <w:r w:rsidR="00C30834" w:rsidRPr="003E511E">
        <w:rPr>
          <w:kern w:val="0"/>
          <w14:ligatures w14:val="none"/>
        </w:rPr>
        <w:t xml:space="preserve"> </w:t>
      </w:r>
      <w:r w:rsidR="000E1AA0" w:rsidRPr="003E511E">
        <w:rPr>
          <w:kern w:val="0"/>
          <w14:ligatures w14:val="none"/>
        </w:rPr>
        <w:t xml:space="preserve">Since as presented in equation 1, there is a connection between the allele frequencies, the true incidence of left-handers and </w:t>
      </w:r>
      <w:r w:rsidR="000E1AA0" w:rsidRPr="003E511E">
        <w:rPr>
          <w:rFonts w:eastAsiaTheme="minorEastAsia"/>
        </w:rPr>
        <w:t>the anticipated proportion of left-handers among heterozygotes</w:t>
      </w:r>
      <w:r w:rsidR="000E1AA0" w:rsidRPr="003E511E">
        <w:rPr>
          <w:kern w:val="0"/>
          <w14:ligatures w14:val="none"/>
        </w:rPr>
        <w:t>.</w:t>
      </w:r>
    </w:p>
    <w:p w14:paraId="26CA8AA0" w14:textId="77777777" w:rsidR="001B65D3" w:rsidRPr="003E511E" w:rsidRDefault="001B65D3" w:rsidP="000870FB">
      <w:pPr>
        <w:bidi w:val="0"/>
        <w:spacing w:line="259" w:lineRule="auto"/>
        <w:rPr>
          <w:kern w:val="0"/>
          <w14:ligatures w14:val="none"/>
        </w:rPr>
      </w:pPr>
      <w:r w:rsidRPr="003E511E">
        <w:rPr>
          <w:kern w:val="0"/>
          <w14:ligatures w14:val="none"/>
        </w:rPr>
        <w:t xml:space="preserve">Second, the model relies on data collected almost half a century ago. Since then, </w:t>
      </w:r>
      <w:proofErr w:type="gramStart"/>
      <w:r w:rsidRPr="003E511E">
        <w:rPr>
          <w:kern w:val="0"/>
          <w14:ligatures w14:val="none"/>
        </w:rPr>
        <w:t>social</w:t>
      </w:r>
      <w:proofErr w:type="gramEnd"/>
      <w:r w:rsidRPr="003E511E">
        <w:rPr>
          <w:kern w:val="0"/>
          <w14:ligatures w14:val="none"/>
        </w:rPr>
        <w:t xml:space="preserve"> and demographic changes may have influenced the prevalence of left-handedness. Therefore, it might be worth in the future to revalidate the model using present day data in order to maintain its relevance.</w:t>
      </w:r>
    </w:p>
    <w:p w14:paraId="448B8F40" w14:textId="77777777" w:rsidR="006579B8" w:rsidRPr="003E511E" w:rsidRDefault="006579B8" w:rsidP="000870FB">
      <w:pPr>
        <w:bidi w:val="0"/>
        <w:spacing w:line="259" w:lineRule="auto"/>
        <w:rPr>
          <w:kern w:val="0"/>
          <w14:ligatures w14:val="none"/>
        </w:rPr>
      </w:pPr>
      <w:r w:rsidRPr="003E511E">
        <w:rPr>
          <w:kern w:val="0"/>
          <w14:ligatures w14:val="none"/>
        </w:rPr>
        <w:t>Third, in the time since the publication of the original model in 1985, there have been other models presented that succeeded in fitting more of the datasets that have been used than this model. It may be worth comparing our model with these alternative models using additional datasets that represent diverse populations and generations. Such a comparative analysis can provide valuable insights into the mechanisms determining handedness and help us refine our understanding of handedness.</w:t>
      </w:r>
    </w:p>
    <w:p w14:paraId="3AFFD070" w14:textId="1855F863" w:rsidR="00E56C4C" w:rsidRPr="003E511E" w:rsidRDefault="00D41837" w:rsidP="000870FB">
      <w:pPr>
        <w:bidi w:val="0"/>
        <w:spacing w:line="259" w:lineRule="auto"/>
        <w:rPr>
          <w:kern w:val="0"/>
          <w14:ligatures w14:val="none"/>
        </w:rPr>
      </w:pPr>
      <w:r w:rsidRPr="003E511E">
        <w:rPr>
          <w:kern w:val="0"/>
          <w14:ligatures w14:val="none"/>
        </w:rPr>
        <w:br/>
      </w:r>
      <w:r w:rsidRPr="003E511E">
        <w:rPr>
          <w:kern w:val="0"/>
          <w14:ligatures w14:val="none"/>
        </w:rPr>
        <w:br/>
      </w:r>
      <w:r w:rsidR="006579B8" w:rsidRPr="003E511E">
        <w:rPr>
          <w:kern w:val="0"/>
          <w14:ligatures w14:val="none"/>
        </w:rPr>
        <w:lastRenderedPageBreak/>
        <w:t>In conclusion, our replication of McManus' 1985 genetic model of handedness has been successful, with parameters closely matching the original model and corrections made to reported statistical values. However, we must acknowledge its weaknesses</w:t>
      </w:r>
      <w:r w:rsidR="00E56C4C" w:rsidRPr="003E511E">
        <w:rPr>
          <w:kern w:val="0"/>
          <w14:ligatures w14:val="none"/>
        </w:rPr>
        <w:t xml:space="preserve"> and the need </w:t>
      </w:r>
      <w:r w:rsidR="00B14D95" w:rsidRPr="003E511E">
        <w:rPr>
          <w:kern w:val="0"/>
          <w14:ligatures w14:val="none"/>
        </w:rPr>
        <w:t>for</w:t>
      </w:r>
      <w:r w:rsidR="006579B8" w:rsidRPr="003E511E">
        <w:rPr>
          <w:kern w:val="0"/>
          <w14:ligatures w14:val="none"/>
        </w:rPr>
        <w:t xml:space="preserve"> </w:t>
      </w:r>
      <w:r w:rsidR="00E56C4C" w:rsidRPr="003E511E">
        <w:rPr>
          <w:kern w:val="0"/>
          <w14:ligatures w14:val="none"/>
        </w:rPr>
        <w:t>f</w:t>
      </w:r>
      <w:r w:rsidR="006579B8" w:rsidRPr="003E511E">
        <w:rPr>
          <w:kern w:val="0"/>
          <w14:ligatures w14:val="none"/>
        </w:rPr>
        <w:t xml:space="preserve">uture research </w:t>
      </w:r>
      <w:r w:rsidR="00E56C4C" w:rsidRPr="003E511E">
        <w:rPr>
          <w:kern w:val="0"/>
          <w14:ligatures w14:val="none"/>
        </w:rPr>
        <w:t>to enhance its performance and relevance. The model continues to be a valuable tool for understanding handedness, but ongoing updates and refinements are necessary to keep it aligned with modern knowledge and demographic changes.</w:t>
      </w:r>
    </w:p>
    <w:p w14:paraId="68404CA5" w14:textId="77777777" w:rsidR="00E56C4C" w:rsidRPr="003E511E" w:rsidRDefault="00E56C4C" w:rsidP="000870FB">
      <w:pPr>
        <w:bidi w:val="0"/>
        <w:spacing w:line="259" w:lineRule="auto"/>
        <w:rPr>
          <w:kern w:val="0"/>
          <w14:ligatures w14:val="none"/>
        </w:rPr>
      </w:pPr>
      <w:r w:rsidRPr="003E511E">
        <w:rPr>
          <w:kern w:val="0"/>
          <w14:ligatures w14:val="none"/>
        </w:rPr>
        <w:br w:type="page"/>
      </w:r>
    </w:p>
    <w:p w14:paraId="3A2CEC2B" w14:textId="77777777" w:rsidR="00B725A8" w:rsidRPr="003E511E" w:rsidRDefault="00B725A8" w:rsidP="000870FB">
      <w:pPr>
        <w:pStyle w:val="Heading2"/>
        <w:bidi w:val="0"/>
        <w:rPr>
          <w:color w:val="auto"/>
        </w:rPr>
      </w:pPr>
      <w:bookmarkStart w:id="34" w:name="_Toc145605756"/>
      <w:r w:rsidRPr="003E511E">
        <w:rPr>
          <w:color w:val="auto"/>
        </w:rPr>
        <w:lastRenderedPageBreak/>
        <w:t>APPENDIX 1: CORRECTION MATRICES</w:t>
      </w:r>
      <w:bookmarkEnd w:id="34"/>
    </w:p>
    <w:p w14:paraId="37D881A8" w14:textId="19C39613" w:rsidR="00B725A8" w:rsidRPr="003E511E" w:rsidRDefault="00E56C4C" w:rsidP="000870FB">
      <w:pPr>
        <w:bidi w:val="0"/>
        <w:rPr>
          <w:u w:val="single"/>
        </w:rPr>
      </w:pPr>
      <w:r w:rsidRPr="003E511E">
        <w:t>In this appendix, we outline the correction matrices used to adjust the predictions of the model to the datasets. Between the datasets involving triplets, families with multiple children, and twins the correction method stays similar, although slight changes are made with the matrices.</w:t>
      </w:r>
      <w:r w:rsidRPr="003E511E">
        <w:br/>
      </w:r>
      <w:r w:rsidR="00B725A8" w:rsidRPr="003E511E">
        <w:rPr>
          <w:rtl/>
        </w:rPr>
        <w:br/>
      </w:r>
      <w:r w:rsidR="00B725A8" w:rsidRPr="003E511E">
        <w:rPr>
          <w:u w:val="single"/>
        </w:rPr>
        <w:t>Correcting triplets datasets</w:t>
      </w:r>
    </w:p>
    <w:p w14:paraId="07F2CB39" w14:textId="77777777" w:rsidR="00B725A8" w:rsidRPr="003E511E" w:rsidRDefault="00B725A8" w:rsidP="000870FB">
      <w:pPr>
        <w:bidi w:val="0"/>
        <w:rPr>
          <w:rFonts w:eastAsiaTheme="minorEastAsia"/>
          <w:sz w:val="20"/>
          <w:szCs w:val="20"/>
        </w:rPr>
      </w:pPr>
      <w:r w:rsidRPr="003E511E">
        <w:t>For datasets presenting triplets we used the correction matrices as devised by McManus:</w:t>
      </w:r>
      <w:r w:rsidRPr="003E511E">
        <w:br/>
      </w:r>
      <m:oMathPara>
        <m:oMath>
          <m:r>
            <w:rPr>
              <w:rFonts w:ascii="Cambria Math" w:hAnsi="Cambria Math"/>
              <w:sz w:val="20"/>
              <w:szCs w:val="20"/>
            </w:rPr>
            <m:t>P=</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sz w:val="20"/>
                        <w:szCs w:val="20"/>
                      </w:rPr>
                      <m:t>p</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e>
                    </m:d>
                  </m:e>
                  <m:e>
                    <m:r>
                      <w:rPr>
                        <w:rFonts w:ascii="Cambria Math" w:hAnsi="Cambria Math"/>
                        <w:sz w:val="20"/>
                        <w:szCs w:val="20"/>
                      </w:rPr>
                      <m:t>p</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e>
                    </m:d>
                  </m:e>
                </m:mr>
                <m:mr>
                  <m:e>
                    <m:r>
                      <w:rPr>
                        <w:rFonts w:ascii="Cambria Math" w:hAnsi="Cambria Math"/>
                        <w:sz w:val="20"/>
                        <w:szCs w:val="20"/>
                      </w:rPr>
                      <m:t>p</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e>
                  <m:e>
                    <m:r>
                      <w:rPr>
                        <w:rFonts w:ascii="Cambria Math" w:hAnsi="Cambria Math"/>
                        <w:sz w:val="20"/>
                        <w:szCs w:val="20"/>
                      </w:rPr>
                      <m:t>p</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e>
                </m:mr>
              </m:m>
            </m:e>
          </m:d>
          <m:r>
            <w:rPr>
              <w:rFonts w:ascii="Cambria Math" w:eastAsiaTheme="minorEastAsia" w:hAnsi="Cambria Math"/>
              <w:sz w:val="20"/>
              <w:szCs w:val="20"/>
            </w:rPr>
            <m:t xml:space="preserve">              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szCs w:val="20"/>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d>
                  </m:e>
                  <m:e>
                    <m:r>
                      <w:rPr>
                        <w:rFonts w:ascii="Cambria Math" w:eastAsiaTheme="minorEastAsia" w:hAnsi="Cambria Math"/>
                        <w:sz w:val="20"/>
                        <w:szCs w:val="20"/>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d>
                  </m:e>
                </m:mr>
                <m:mr>
                  <m:e>
                    <m:r>
                      <w:rPr>
                        <w:rFonts w:ascii="Cambria Math" w:eastAsiaTheme="minorEastAsia" w:hAnsi="Cambria Math"/>
                        <w:sz w:val="20"/>
                        <w:szCs w:val="20"/>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e>
                  <m:e>
                    <m:r>
                      <w:rPr>
                        <w:rFonts w:ascii="Cambria Math" w:eastAsiaTheme="minorEastAsia" w:hAnsi="Cambria Math"/>
                        <w:sz w:val="20"/>
                        <w:szCs w:val="20"/>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e>
                </m:mr>
                <m:mr>
                  <m:e>
                    <m:r>
                      <w:rPr>
                        <w:rFonts w:ascii="Cambria Math" w:eastAsiaTheme="minorEastAsia" w:hAnsi="Cambria Math"/>
                        <w:sz w:val="20"/>
                        <w:szCs w:val="20"/>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e>
                  <m:e>
                    <m:r>
                      <w:rPr>
                        <w:rFonts w:ascii="Cambria Math" w:eastAsiaTheme="minorEastAsia" w:hAnsi="Cambria Math"/>
                        <w:sz w:val="20"/>
                        <w:szCs w:val="20"/>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e>
                </m:mr>
              </m:m>
            </m:e>
          </m:d>
        </m:oMath>
      </m:oMathPara>
    </w:p>
    <w:p w14:paraId="086AFE3C" w14:textId="77777777" w:rsidR="00B725A8" w:rsidRPr="003E511E" w:rsidRDefault="00B725A8" w:rsidP="000870FB">
      <w:pPr>
        <w:bidi w:val="0"/>
        <w:rPr>
          <w:rFonts w:eastAsiaTheme="minorEastAsia"/>
          <w:i/>
          <w:sz w:val="24"/>
          <w:szCs w:val="24"/>
        </w:rPr>
      </w:pPr>
      <m:oMathPara>
        <m:oMath>
          <m:r>
            <w:rPr>
              <w:rFonts w:ascii="Cambria Math" w:eastAsiaTheme="minorEastAsia" w:hAnsi="Cambria Math"/>
              <w:sz w:val="20"/>
              <w:szCs w:val="20"/>
            </w:rPr>
            <m:t xml:space="preserve"> Q=</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e>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e>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e>
                </m:mr>
                <m:mr>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e>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e>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e>
                </m:mr>
                <m:mr>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e>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e>
                  <m:e>
                    <m:r>
                      <w:rPr>
                        <w:rFonts w:ascii="Cambria Math" w:eastAsiaTheme="minorEastAsia" w:hAnsi="Cambria Math"/>
                        <w:sz w:val="20"/>
                        <w:szCs w:val="20"/>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t</m:t>
                            </m:r>
                          </m:sub>
                        </m:sSub>
                      </m:e>
                    </m:d>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rPr>
                        </m:ctrlPr>
                      </m:sSubPr>
                      <m:e>
                        <m:r>
                          <w:rPr>
                            <w:rFonts w:ascii="Cambria Math" w:eastAsiaTheme="minorEastAsia" w:hAnsi="Cambria Math"/>
                            <w:sz w:val="20"/>
                            <w:szCs w:val="20"/>
                          </w:rPr>
                          <m:t>L</m:t>
                        </m:r>
                      </m:e>
                      <m:sub>
                        <m:r>
                          <w:rPr>
                            <w:rFonts w:ascii="Cambria Math" w:eastAsiaTheme="minorEastAsia" w:hAnsi="Cambria Math"/>
                            <w:sz w:val="20"/>
                            <w:szCs w:val="20"/>
                          </w:rPr>
                          <m:t>m</m:t>
                        </m:r>
                      </m:sub>
                    </m:sSub>
                    <m:r>
                      <w:rPr>
                        <w:rFonts w:ascii="Cambria Math" w:eastAsiaTheme="minorEastAsia" w:hAnsi="Cambria Math"/>
                        <w:sz w:val="20"/>
                        <w:szCs w:val="20"/>
                      </w:rPr>
                      <m:t>)</m:t>
                    </m:r>
                  </m:e>
                </m:mr>
              </m:m>
            </m:e>
          </m:d>
        </m:oMath>
      </m:oMathPara>
    </w:p>
    <w:p w14:paraId="0BA803F0" w14:textId="7DA7523F" w:rsidR="00B725A8" w:rsidRPr="003E511E" w:rsidRDefault="00E56C4C" w:rsidP="000870FB">
      <w:pPr>
        <w:bidi w:val="0"/>
      </w:pPr>
      <w:r w:rsidRPr="003E511E">
        <w:t>P is the transition matrix for the progeny, and it is created using two parameters: t (the true incidence of left-handedness in the population) and p (the observed frequency of left-handedness in the progeny, calculated from the dataset)</w:t>
      </w:r>
      <w:r w:rsidR="00B725A8" w:rsidRPr="003E511E">
        <w:t xml:space="preserve">. In creating this matrix, its assumed by McManus that either some left-handers been misclassified as right handers (resulting in </w:t>
      </w:r>
      <m:oMath>
        <m:r>
          <w:rPr>
            <w:rFonts w:ascii="Cambria Math" w:hAnsi="Cambria Math"/>
          </w:rPr>
          <m:t>p&lt;t</m:t>
        </m:r>
      </m:oMath>
      <w:r w:rsidR="00B725A8" w:rsidRPr="003E511E">
        <w:rPr>
          <w:rFonts w:eastAsiaTheme="minorEastAsia"/>
        </w:rPr>
        <w:t>)</w:t>
      </w:r>
      <w:r w:rsidR="00B725A8" w:rsidRPr="003E511E">
        <w:t xml:space="preserve">, or that some right-handers been misclassified as left handers (resulting in </w:t>
      </w:r>
      <m:oMath>
        <m:r>
          <w:rPr>
            <w:rFonts w:ascii="Cambria Math" w:hAnsi="Cambria Math"/>
          </w:rPr>
          <m:t xml:space="preserve"> p&gt;t)</m:t>
        </m:r>
      </m:oMath>
      <w:r w:rsidR="00B725A8" w:rsidRPr="003E511E">
        <w:rPr>
          <w:rFonts w:eastAsiaTheme="minorEastAsia"/>
        </w:rPr>
        <w:t>, but not both</w:t>
      </w:r>
      <w:r w:rsidR="00B725A8" w:rsidRPr="003E511E">
        <w:t>. Therefore, the probabilities can be defined as follows:</w:t>
      </w:r>
    </w:p>
    <w:p w14:paraId="47ABD43F" w14:textId="77777777" w:rsidR="00B725A8" w:rsidRPr="003E511E" w:rsidRDefault="00B725A8" w:rsidP="000870FB">
      <w:pPr>
        <w:bidi w:val="0"/>
        <w:rPr>
          <w:rFonts w:eastAsiaTheme="minorEastAsia"/>
        </w:rPr>
      </w:pPr>
      <m:oMathPara>
        <m:oMath>
          <m:r>
            <w:rPr>
              <w:rFonts w:ascii="Cambria Math" w:hAnsi="Cambria Math"/>
              <w:sz w:val="20"/>
              <w:szCs w:val="20"/>
            </w:rPr>
            <m:t>P=</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sz w:val="20"/>
                        <w:szCs w:val="20"/>
                      </w:rPr>
                      <m:t>1-</m:t>
                    </m:r>
                    <m:f>
                      <m:fPr>
                        <m:ctrlPr>
                          <w:rPr>
                            <w:rFonts w:ascii="Cambria Math" w:hAnsi="Cambria Math"/>
                            <w:i/>
                          </w:rPr>
                        </m:ctrlPr>
                      </m:fPr>
                      <m:num>
                        <m:r>
                          <w:rPr>
                            <w:rFonts w:ascii="Cambria Math" w:hAnsi="Cambria Math"/>
                            <w:sz w:val="20"/>
                            <w:szCs w:val="20"/>
                          </w:rPr>
                          <m:t>p-t</m:t>
                        </m:r>
                      </m:num>
                      <m:den>
                        <m:r>
                          <w:rPr>
                            <w:rFonts w:ascii="Cambria Math" w:hAnsi="Cambria Math"/>
                            <w:sz w:val="20"/>
                            <w:szCs w:val="20"/>
                          </w:rPr>
                          <m:t>1-t</m:t>
                        </m:r>
                      </m:den>
                    </m:f>
                  </m:e>
                  <m:e>
                    <m:f>
                      <m:fPr>
                        <m:ctrlPr>
                          <w:rPr>
                            <w:rFonts w:ascii="Cambria Math" w:hAnsi="Cambria Math"/>
                            <w:i/>
                          </w:rPr>
                        </m:ctrlPr>
                      </m:fPr>
                      <m:num>
                        <m:r>
                          <w:rPr>
                            <w:rFonts w:ascii="Cambria Math" w:hAnsi="Cambria Math"/>
                            <w:sz w:val="20"/>
                            <w:szCs w:val="20"/>
                          </w:rPr>
                          <m:t>p-t</m:t>
                        </m:r>
                      </m:num>
                      <m:den>
                        <m:r>
                          <w:rPr>
                            <w:rFonts w:ascii="Cambria Math" w:hAnsi="Cambria Math"/>
                            <w:sz w:val="20"/>
                            <w:szCs w:val="20"/>
                          </w:rPr>
                          <m:t>1-t</m:t>
                        </m:r>
                      </m:den>
                    </m:f>
                  </m:e>
                </m:mr>
                <m:mr>
                  <m:e>
                    <m:r>
                      <w:rPr>
                        <w:rFonts w:ascii="Cambria Math" w:hAnsi="Cambria Math"/>
                        <w:sz w:val="20"/>
                        <w:szCs w:val="20"/>
                      </w:rPr>
                      <m:t>0</m:t>
                    </m:r>
                  </m:e>
                  <m:e>
                    <m:r>
                      <w:rPr>
                        <w:rFonts w:ascii="Cambria Math" w:hAnsi="Cambria Math"/>
                        <w:sz w:val="20"/>
                        <w:szCs w:val="20"/>
                      </w:rPr>
                      <m:t>1</m:t>
                    </m:r>
                  </m:e>
                </m:mr>
              </m:m>
            </m:e>
          </m:d>
          <m:r>
            <w:rPr>
              <w:rFonts w:ascii="Cambria Math" w:hAnsi="Cambria Math"/>
              <w:sz w:val="20"/>
              <w:szCs w:val="20"/>
            </w:rPr>
            <m:t xml:space="preserve"> if p&gt;t,       P=</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1-</m:t>
                    </m:r>
                    <m:f>
                      <m:fPr>
                        <m:ctrlPr>
                          <w:rPr>
                            <w:rFonts w:ascii="Cambria Math" w:hAnsi="Cambria Math"/>
                            <w:i/>
                          </w:rPr>
                        </m:ctrlPr>
                      </m:fPr>
                      <m:num>
                        <m:r>
                          <w:rPr>
                            <w:rFonts w:ascii="Cambria Math" w:hAnsi="Cambria Math"/>
                            <w:sz w:val="20"/>
                            <w:szCs w:val="20"/>
                          </w:rPr>
                          <m:t>p</m:t>
                        </m:r>
                      </m:num>
                      <m:den>
                        <m:r>
                          <w:rPr>
                            <w:rFonts w:ascii="Cambria Math" w:hAnsi="Cambria Math"/>
                            <w:sz w:val="20"/>
                            <w:szCs w:val="20"/>
                          </w:rPr>
                          <m:t>t</m:t>
                        </m:r>
                      </m:den>
                    </m:f>
                  </m:e>
                  <m:e>
                    <m:f>
                      <m:fPr>
                        <m:ctrlPr>
                          <w:rPr>
                            <w:rFonts w:ascii="Cambria Math" w:hAnsi="Cambria Math"/>
                            <w:i/>
                          </w:rPr>
                        </m:ctrlPr>
                      </m:fPr>
                      <m:num>
                        <m:r>
                          <w:rPr>
                            <w:rFonts w:ascii="Cambria Math" w:hAnsi="Cambria Math"/>
                            <w:sz w:val="20"/>
                            <w:szCs w:val="20"/>
                          </w:rPr>
                          <m:t>p</m:t>
                        </m:r>
                      </m:num>
                      <m:den>
                        <m:r>
                          <w:rPr>
                            <w:rFonts w:ascii="Cambria Math" w:hAnsi="Cambria Math"/>
                            <w:sz w:val="20"/>
                            <w:szCs w:val="20"/>
                          </w:rPr>
                          <m:t>t</m:t>
                        </m:r>
                      </m:den>
                    </m:f>
                  </m:e>
                </m:mr>
              </m:m>
            </m:e>
          </m:d>
          <m:r>
            <w:rPr>
              <w:rFonts w:ascii="Cambria Math" w:hAnsi="Cambria Math"/>
              <w:sz w:val="20"/>
              <w:szCs w:val="20"/>
            </w:rPr>
            <m:t xml:space="preserve"> if p≤t</m:t>
          </m:r>
        </m:oMath>
      </m:oMathPara>
    </w:p>
    <w:p w14:paraId="25FA485C" w14:textId="64BA333B" w:rsidR="00B725A8" w:rsidRPr="003E511E" w:rsidRDefault="00B725A8" w:rsidP="000870FB">
      <w:pPr>
        <w:bidi w:val="0"/>
      </w:pPr>
      <w:r w:rsidRPr="003E511E">
        <w:t>Q</w:t>
      </w:r>
      <w:r w:rsidR="00E56C4C" w:rsidRPr="003E511E">
        <w:t xml:space="preserve"> is the transition matrix for the parents, created using two parameters: t (the true incidence of left-handedness in the population) and q (the observed frequency of left-handedness in the parents, calculated from the dataset)</w:t>
      </w:r>
      <w:r w:rsidRPr="003E511E">
        <w:t>. Also, the same assumptions about misclassifying handedness as in the creation of P been used. Therefore, Q can be defined as:</w:t>
      </w:r>
    </w:p>
    <w:p w14:paraId="0DB6B23D" w14:textId="6A4DFBF5" w:rsidR="00B725A8" w:rsidRPr="003E511E" w:rsidRDefault="00B725A8" w:rsidP="000870FB">
      <w:pPr>
        <w:pStyle w:val="ListParagraph"/>
        <w:bidi w:val="0"/>
        <w:rPr>
          <w:rFonts w:eastAsiaTheme="minorEastAsia"/>
          <w:sz w:val="18"/>
          <w:szCs w:val="18"/>
        </w:rPr>
      </w:pPr>
      <m:oMathPara>
        <m:oMath>
          <m:r>
            <w:rPr>
              <w:rFonts w:ascii="Cambria Math" w:hAnsi="Cambria Math"/>
              <w:sz w:val="18"/>
              <w:szCs w:val="18"/>
            </w:rPr>
            <m:t>Q=</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1-t</m:t>
                                </m:r>
                              </m:num>
                              <m:den>
                                <m:r>
                                  <w:rPr>
                                    <w:rFonts w:ascii="Cambria Math" w:hAnsi="Cambria Math"/>
                                    <w:sz w:val="18"/>
                                    <w:szCs w:val="18"/>
                                  </w:rPr>
                                  <m:t>1-q</m:t>
                                </m:r>
                              </m:den>
                            </m:f>
                          </m:e>
                        </m:d>
                      </m:e>
                      <m:sup>
                        <m:r>
                          <w:rPr>
                            <w:rFonts w:ascii="Cambria Math" w:hAnsi="Cambria Math"/>
                            <w:sz w:val="18"/>
                            <w:szCs w:val="18"/>
                          </w:rPr>
                          <m:t>2</m:t>
                        </m:r>
                      </m:sup>
                    </m:sSup>
                  </m:e>
                  <m:e>
                    <m:r>
                      <w:rPr>
                        <w:rFonts w:ascii="Cambria Math" w:hAnsi="Cambria Math"/>
                        <w:sz w:val="18"/>
                        <w:szCs w:val="18"/>
                      </w:rPr>
                      <m:t>2</m:t>
                    </m:r>
                    <m:f>
                      <m:fPr>
                        <m:ctrlPr>
                          <w:rPr>
                            <w:rFonts w:ascii="Cambria Math" w:hAnsi="Cambria Math"/>
                            <w:i/>
                            <w:sz w:val="18"/>
                            <w:szCs w:val="18"/>
                          </w:rPr>
                        </m:ctrlPr>
                      </m:fPr>
                      <m:num>
                        <m:r>
                          <w:rPr>
                            <w:rFonts w:ascii="Cambria Math" w:hAnsi="Cambria Math"/>
                            <w:sz w:val="18"/>
                            <w:szCs w:val="18"/>
                          </w:rPr>
                          <m:t>1-t</m:t>
                        </m:r>
                      </m:num>
                      <m:den>
                        <m:r>
                          <w:rPr>
                            <w:rFonts w:ascii="Cambria Math" w:hAnsi="Cambria Math"/>
                            <w:sz w:val="18"/>
                            <w:szCs w:val="18"/>
                          </w:rPr>
                          <m:t>1-q</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t-q</m:t>
                        </m:r>
                      </m:num>
                      <m:den>
                        <m:r>
                          <w:rPr>
                            <w:rFonts w:ascii="Cambria Math" w:hAnsi="Cambria Math"/>
                            <w:sz w:val="18"/>
                            <w:szCs w:val="18"/>
                          </w:rPr>
                          <m:t>1-q</m:t>
                        </m:r>
                      </m:den>
                    </m:f>
                  </m:e>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t-q</m:t>
                                </m:r>
                              </m:num>
                              <m:den>
                                <m:r>
                                  <w:rPr>
                                    <w:rFonts w:ascii="Cambria Math" w:hAnsi="Cambria Math"/>
                                    <w:sz w:val="18"/>
                                    <w:szCs w:val="18"/>
                                  </w:rPr>
                                  <m:t>1-q</m:t>
                                </m:r>
                              </m:den>
                            </m:f>
                          </m:e>
                        </m:d>
                      </m:e>
                      <m:sup>
                        <m:r>
                          <w:rPr>
                            <w:rFonts w:ascii="Cambria Math" w:hAnsi="Cambria Math"/>
                            <w:sz w:val="18"/>
                            <w:szCs w:val="18"/>
                          </w:rPr>
                          <m:t>2</m:t>
                        </m:r>
                      </m:sup>
                    </m:sSup>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1-t</m:t>
                        </m:r>
                      </m:num>
                      <m:den>
                        <m:r>
                          <w:rPr>
                            <w:rFonts w:ascii="Cambria Math" w:hAnsi="Cambria Math"/>
                            <w:sz w:val="18"/>
                            <w:szCs w:val="18"/>
                          </w:rPr>
                          <m:t>1-q</m:t>
                        </m:r>
                      </m:den>
                    </m:f>
                  </m:e>
                  <m:e>
                    <m:f>
                      <m:fPr>
                        <m:ctrlPr>
                          <w:rPr>
                            <w:rFonts w:ascii="Cambria Math" w:hAnsi="Cambria Math"/>
                            <w:i/>
                            <w:sz w:val="18"/>
                            <w:szCs w:val="18"/>
                          </w:rPr>
                        </m:ctrlPr>
                      </m:fPr>
                      <m:num>
                        <m:r>
                          <w:rPr>
                            <w:rFonts w:ascii="Cambria Math" w:hAnsi="Cambria Math"/>
                            <w:sz w:val="18"/>
                            <w:szCs w:val="18"/>
                          </w:rPr>
                          <m:t>t-q</m:t>
                        </m:r>
                      </m:num>
                      <m:den>
                        <m:r>
                          <w:rPr>
                            <w:rFonts w:ascii="Cambria Math" w:hAnsi="Cambria Math"/>
                            <w:sz w:val="18"/>
                            <w:szCs w:val="18"/>
                          </w:rPr>
                          <m:t>1-q</m:t>
                        </m:r>
                      </m:den>
                    </m:f>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1</m:t>
                    </m:r>
                  </m:e>
                </m:mr>
              </m:m>
            </m:e>
          </m:d>
          <m:r>
            <w:rPr>
              <w:rFonts w:ascii="Cambria Math" w:hAnsi="Cambria Math"/>
              <w:sz w:val="18"/>
              <w:szCs w:val="18"/>
            </w:rPr>
            <m:t xml:space="preserve"> if q&lt;t,</m:t>
          </m:r>
          <m:r>
            <w:rPr>
              <w:rFonts w:ascii="Cambria Math" w:eastAsiaTheme="minorEastAsia" w:hAnsi="Cambria Math"/>
              <w:sz w:val="18"/>
              <w:szCs w:val="18"/>
            </w:rPr>
            <m:t xml:space="preserve">           Q=</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0</m:t>
                    </m:r>
                  </m:e>
                </m:mr>
                <m:m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q</m:t>
                        </m:r>
                      </m:den>
                    </m:f>
                  </m:e>
                  <m:e>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q</m:t>
                        </m:r>
                      </m:den>
                    </m:f>
                  </m:e>
                  <m:e>
                    <m:r>
                      <w:rPr>
                        <w:rFonts w:ascii="Cambria Math" w:hAnsi="Cambria Math"/>
                        <w:sz w:val="18"/>
                        <w:szCs w:val="18"/>
                      </w:rPr>
                      <m:t>0</m:t>
                    </m:r>
                  </m:e>
                </m:mr>
                <m:mr>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q</m:t>
                                </m:r>
                              </m:den>
                            </m:f>
                          </m:e>
                        </m:d>
                      </m:e>
                      <m:sup>
                        <m:r>
                          <w:rPr>
                            <w:rFonts w:ascii="Cambria Math" w:hAnsi="Cambria Math"/>
                            <w:sz w:val="18"/>
                            <w:szCs w:val="18"/>
                          </w:rPr>
                          <m:t>2</m:t>
                        </m:r>
                      </m:sup>
                    </m:sSup>
                  </m:e>
                  <m:e>
                    <m:r>
                      <w:rPr>
                        <w:rFonts w:ascii="Cambria Math" w:hAnsi="Cambria Math"/>
                        <w:sz w:val="18"/>
                        <w:szCs w:val="18"/>
                      </w:rPr>
                      <m:t>2</m:t>
                    </m:r>
                    <m:f>
                      <m:fPr>
                        <m:ctrlPr>
                          <w:rPr>
                            <w:rFonts w:ascii="Cambria Math" w:hAnsi="Cambria Math"/>
                            <w:i/>
                            <w:sz w:val="18"/>
                            <w:szCs w:val="18"/>
                          </w:rPr>
                        </m:ctrlPr>
                      </m:fPr>
                      <m:num>
                        <m:r>
                          <w:rPr>
                            <w:rFonts w:ascii="Cambria Math" w:hAnsi="Cambria Math"/>
                            <w:sz w:val="18"/>
                            <w:szCs w:val="18"/>
                          </w:rPr>
                          <m:t>tq-</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num>
                      <m:den>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2</m:t>
                            </m:r>
                          </m:sup>
                        </m:sSup>
                      </m:den>
                    </m:f>
                    <m:r>
                      <w:rPr>
                        <w:rFonts w:ascii="Cambria Math" w:hAnsi="Cambria Math"/>
                        <w:sz w:val="18"/>
                        <w:szCs w:val="18"/>
                      </w:rPr>
                      <m:t xml:space="preserve"> </m:t>
                    </m:r>
                  </m:e>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q</m:t>
                                </m:r>
                              </m:den>
                            </m:f>
                          </m:e>
                        </m:d>
                      </m:e>
                      <m:sup>
                        <m:r>
                          <w:rPr>
                            <w:rFonts w:ascii="Cambria Math" w:hAnsi="Cambria Math"/>
                            <w:sz w:val="18"/>
                            <w:szCs w:val="18"/>
                          </w:rPr>
                          <m:t>2</m:t>
                        </m:r>
                      </m:sup>
                    </m:sSup>
                  </m:e>
                </m:mr>
              </m:m>
            </m:e>
          </m:d>
          <m:r>
            <w:rPr>
              <w:rFonts w:ascii="Cambria Math" w:hAnsi="Cambria Math"/>
              <w:sz w:val="18"/>
              <w:szCs w:val="18"/>
            </w:rPr>
            <m:t xml:space="preserve"> if q≥t</m:t>
          </m:r>
          <m:r>
            <m:rPr>
              <m:sty m:val="p"/>
            </m:rPr>
            <w:rPr>
              <w:rFonts w:ascii="Cambria Math" w:eastAsiaTheme="minorEastAsia" w:hAnsi="Cambria Math"/>
              <w:sz w:val="18"/>
              <w:szCs w:val="18"/>
            </w:rPr>
            <w:br/>
          </m:r>
        </m:oMath>
      </m:oMathPara>
    </w:p>
    <w:p w14:paraId="4AA9A640" w14:textId="77777777" w:rsidR="00E56C4C" w:rsidRPr="003E511E" w:rsidRDefault="00E56C4C" w:rsidP="000870FB">
      <w:pPr>
        <w:bidi w:val="0"/>
      </w:pPr>
      <w:r w:rsidRPr="003E511E">
        <w:t>Matrix T compiles the anticipated probabilities of offspring displaying specific phenotypes based on the parental phenotypes, following the Mendelian system and the model assumptions regarding the phenotype-genotype system. Detailed calculations are provided in Appendix 2.</w:t>
      </w:r>
    </w:p>
    <w:p w14:paraId="259946B7" w14:textId="77777777" w:rsidR="00E56C4C" w:rsidRPr="003E511E" w:rsidRDefault="00E56C4C" w:rsidP="000870FB">
      <w:pPr>
        <w:bidi w:val="0"/>
        <w:rPr>
          <w:rFonts w:eastAsiaTheme="minorEastAsia"/>
        </w:rPr>
      </w:pPr>
      <w:r w:rsidRPr="003E511E">
        <w:t xml:space="preserve">Matrix M represents the expected frequencies of children manifesting specific phenotypes, based on the observed parental phenotypes. It is calculated as </w:t>
      </w:r>
      <m:oMath>
        <m:r>
          <w:rPr>
            <w:rFonts w:ascii="Cambria Math" w:hAnsi="Cambria Math"/>
          </w:rPr>
          <m:t>M=Q∙T∙P</m:t>
        </m:r>
      </m:oMath>
    </w:p>
    <w:p w14:paraId="24897400" w14:textId="180C294E" w:rsidR="00B725A8" w:rsidRPr="003E511E" w:rsidRDefault="00E56C4C" w:rsidP="000870FB">
      <w:pPr>
        <w:bidi w:val="0"/>
        <w:jc w:val="center"/>
      </w:pPr>
      <m:oMath>
        <m:r>
          <w:rPr>
            <w:rFonts w:ascii="Cambria Math" w:hAnsi="Cambria Math"/>
          </w:rPr>
          <m:t>M=</m:t>
        </m:r>
        <m:d>
          <m:dPr>
            <m:ctrlPr>
              <w:rPr>
                <w:rFonts w:ascii="Cambria Math" w:eastAsiaTheme="minorEastAsia" w:hAnsi="Cambria Math"/>
                <w:i/>
                <w:sz w:val="16"/>
                <w:szCs w:val="16"/>
              </w:rPr>
            </m:ctrlPr>
          </m:dPr>
          <m:e>
            <m:m>
              <m:mPr>
                <m:mcs>
                  <m:mc>
                    <m:mcPr>
                      <m:count m:val="2"/>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e>
                  </m:d>
                </m:e>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e>
                  </m:d>
                </m:e>
              </m:mr>
              <m:mr>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d>
                </m:e>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d>
                </m:e>
              </m:mr>
              <m:mr>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d>
                </m:e>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m</m:t>
                          </m:r>
                        </m:sub>
                      </m:sSub>
                    </m:e>
                  </m:d>
                </m:e>
              </m:mr>
            </m:m>
          </m:e>
        </m:d>
        <m:r>
          <w:rPr>
            <w:rFonts w:ascii="Cambria Math" w:hAnsi="Cambria Math"/>
          </w:rPr>
          <m:t xml:space="preserve"> </m:t>
        </m:r>
      </m:oMath>
      <w:r w:rsidR="00B725A8" w:rsidRPr="003E511E">
        <w:br w:type="page"/>
      </w:r>
    </w:p>
    <w:p w14:paraId="4833E82F" w14:textId="5D455904" w:rsidR="00B725A8" w:rsidRPr="003E511E" w:rsidRDefault="00B725A8" w:rsidP="000870FB">
      <w:pPr>
        <w:pStyle w:val="Heading3"/>
        <w:bidi w:val="0"/>
        <w:rPr>
          <w:color w:val="auto"/>
          <w:u w:val="single"/>
        </w:rPr>
      </w:pPr>
      <w:bookmarkStart w:id="35" w:name="_Toc145605757"/>
      <w:r w:rsidRPr="003E511E">
        <w:rPr>
          <w:color w:val="auto"/>
          <w:u w:val="single"/>
        </w:rPr>
        <w:lastRenderedPageBreak/>
        <w:t>Correcting families with multiple children</w:t>
      </w:r>
      <w:bookmarkEnd w:id="35"/>
    </w:p>
    <w:p w14:paraId="0A5F3828" w14:textId="02083DF4" w:rsidR="00B725A8" w:rsidRPr="003E511E" w:rsidRDefault="00E56C4C" w:rsidP="000870FB">
      <w:pPr>
        <w:bidi w:val="0"/>
      </w:pPr>
      <w:r w:rsidRPr="003E511E">
        <w:t>For datasets featuring families with multiple children, the matrices P and T are adapted to account for scenarios with N children within a family.</w:t>
      </w:r>
    </w:p>
    <w:p w14:paraId="01FA0B49" w14:textId="77777777" w:rsidR="00B725A8" w:rsidRPr="003E511E" w:rsidRDefault="00B725A8" w:rsidP="000870FB">
      <w:pPr>
        <w:bidi w:val="0"/>
      </w:pPr>
      <m:oMathPara>
        <m:oMath>
          <m:r>
            <w:rPr>
              <w:rFonts w:ascii="Cambria Math" w:hAnsi="Cambria Math"/>
              <w:sz w:val="20"/>
              <w:szCs w:val="20"/>
            </w:rPr>
            <m:t>P=</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r>
                          <w:rPr>
                            <w:rFonts w:ascii="Cambria Math" w:hAnsi="Cambria Math"/>
                            <w:sz w:val="20"/>
                            <w:szCs w:val="20"/>
                          </w:rPr>
                          <m:t>0</m:t>
                        </m:r>
                      </m:e>
                    </m:d>
                  </m:e>
                  <m:e>
                    <m:r>
                      <w:rPr>
                        <w:rFonts w:ascii="Cambria Math" w:hAnsi="Cambria Math"/>
                        <w:sz w:val="20"/>
                        <w:szCs w:val="20"/>
                      </w:rPr>
                      <m:t>⋯</m:t>
                    </m:r>
                  </m:e>
                  <m:e>
                    <m:r>
                      <w:rPr>
                        <w:rFonts w:ascii="Cambria Math" w:hAnsi="Cambria Math"/>
                        <w:sz w:val="20"/>
                        <w:szCs w:val="20"/>
                      </w:rPr>
                      <m:t>p(N|0)</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r>
                          <w:rPr>
                            <w:rFonts w:ascii="Cambria Math" w:hAnsi="Cambria Math"/>
                            <w:sz w:val="20"/>
                            <w:szCs w:val="20"/>
                          </w:rPr>
                          <m:t>N</m:t>
                        </m:r>
                      </m:e>
                    </m:d>
                  </m:e>
                  <m:e>
                    <m:r>
                      <w:rPr>
                        <w:rFonts w:ascii="Cambria Math" w:hAnsi="Cambria Math"/>
                        <w:sz w:val="20"/>
                        <w:szCs w:val="20"/>
                      </w:rPr>
                      <m:t>⋯</m:t>
                    </m:r>
                  </m:e>
                  <m:e>
                    <m:r>
                      <w:rPr>
                        <w:rFonts w:ascii="Cambria Math" w:hAnsi="Cambria Math"/>
                        <w:sz w:val="20"/>
                        <w:szCs w:val="20"/>
                      </w:rPr>
                      <m:t>p</m:t>
                    </m:r>
                    <m:d>
                      <m:dPr>
                        <m:ctrlPr>
                          <w:rPr>
                            <w:rFonts w:ascii="Cambria Math" w:hAnsi="Cambria Math"/>
                            <w:i/>
                          </w:rPr>
                        </m:ctrlPr>
                      </m:dPr>
                      <m:e>
                        <m:r>
                          <w:rPr>
                            <w:rFonts w:ascii="Cambria Math" w:hAnsi="Cambria Math"/>
                            <w:sz w:val="20"/>
                            <w:szCs w:val="20"/>
                          </w:rPr>
                          <m:t>N</m:t>
                        </m:r>
                      </m:e>
                      <m:e>
                        <m:r>
                          <w:rPr>
                            <w:rFonts w:ascii="Cambria Math" w:hAnsi="Cambria Math"/>
                            <w:sz w:val="20"/>
                            <w:szCs w:val="20"/>
                          </w:rPr>
                          <m:t>N</m:t>
                        </m:r>
                      </m:e>
                    </m:d>
                  </m:e>
                </m:mr>
              </m:m>
            </m:e>
          </m:d>
          <m:r>
            <w:rPr>
              <w:rFonts w:ascii="Cambria Math" w:hAnsi="Cambria Math"/>
              <w:sz w:val="20"/>
              <w:szCs w:val="20"/>
            </w:rPr>
            <m:t>,  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e>
                    </m:d>
                  </m:e>
                  <m:e>
                    <m:r>
                      <w:rPr>
                        <w:rFonts w:ascii="Cambria Math" w:hAnsi="Cambria Math"/>
                        <w:sz w:val="20"/>
                        <w:szCs w:val="20"/>
                      </w:rPr>
                      <m:t>⋯</m:t>
                    </m:r>
                  </m:e>
                  <m:e>
                    <m:d>
                      <m:dPr>
                        <m:ctrlPr>
                          <w:rPr>
                            <w:rFonts w:ascii="Cambria Math" w:hAnsi="Cambria Math"/>
                            <w:i/>
                          </w:rPr>
                        </m:ctrlPr>
                      </m:dPr>
                      <m:e>
                        <m:r>
                          <w:rPr>
                            <w:rFonts w:ascii="Cambria Math" w:hAnsi="Cambria Math"/>
                            <w:sz w:val="20"/>
                            <w:szCs w:val="20"/>
                          </w:rPr>
                          <m:t>N</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e>
                    </m:d>
                  </m:e>
                </m:m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e>
                  <m:e>
                    <m:r>
                      <w:rPr>
                        <w:rFonts w:ascii="Cambria Math" w:hAnsi="Cambria Math"/>
                        <w:sz w:val="20"/>
                        <w:szCs w:val="20"/>
                      </w:rPr>
                      <m:t>⋱</m:t>
                    </m:r>
                  </m:e>
                  <m:e>
                    <m:r>
                      <w:rPr>
                        <w:rFonts w:ascii="Cambria Math" w:hAnsi="Cambria Math"/>
                        <w:sz w:val="20"/>
                        <w:szCs w:val="20"/>
                      </w:rPr>
                      <m:t>p</m:t>
                    </m:r>
                    <m:d>
                      <m:dPr>
                        <m:ctrlPr>
                          <w:rPr>
                            <w:rFonts w:ascii="Cambria Math" w:hAnsi="Cambria Math"/>
                            <w:i/>
                          </w:rPr>
                        </m:ctrlPr>
                      </m:dPr>
                      <m:e>
                        <m:r>
                          <w:rPr>
                            <w:rFonts w:ascii="Cambria Math" w:hAnsi="Cambria Math"/>
                            <w:sz w:val="20"/>
                            <w:szCs w:val="20"/>
                          </w:rPr>
                          <m:t>N</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e>
                </m:m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e>
                  <m:e>
                    <m:r>
                      <w:rPr>
                        <w:rFonts w:ascii="Cambria Math" w:hAnsi="Cambria Math"/>
                        <w:sz w:val="20"/>
                        <w:szCs w:val="20"/>
                      </w:rPr>
                      <m:t>⋯</m:t>
                    </m:r>
                  </m:e>
                  <m:e>
                    <m:r>
                      <w:rPr>
                        <w:rFonts w:ascii="Cambria Math" w:hAnsi="Cambria Math"/>
                        <w:sz w:val="20"/>
                        <w:szCs w:val="20"/>
                      </w:rPr>
                      <m:t>p</m:t>
                    </m:r>
                    <m:d>
                      <m:dPr>
                        <m:ctrlPr>
                          <w:rPr>
                            <w:rFonts w:ascii="Cambria Math" w:hAnsi="Cambria Math"/>
                            <w:i/>
                          </w:rPr>
                        </m:ctrlPr>
                      </m:dPr>
                      <m:e>
                        <m:r>
                          <w:rPr>
                            <w:rFonts w:ascii="Cambria Math" w:hAnsi="Cambria Math"/>
                            <w:sz w:val="20"/>
                            <w:szCs w:val="20"/>
                          </w:rPr>
                          <m:t>N</m:t>
                        </m:r>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e>
                </m:mr>
              </m:m>
            </m:e>
          </m:d>
        </m:oMath>
      </m:oMathPara>
    </w:p>
    <w:p w14:paraId="708F9E32" w14:textId="10293C62" w:rsidR="00B725A8" w:rsidRPr="003E511E" w:rsidRDefault="00B725A8" w:rsidP="000870FB">
      <w:pPr>
        <w:bidi w:val="0"/>
        <w:rPr>
          <w:rFonts w:eastAsiaTheme="minorEastAsia"/>
        </w:rPr>
      </w:pPr>
      <w:r w:rsidRPr="003E511E">
        <w:t xml:space="preserve">For matrix P, originally presented the chances of progeny's handedness being measured as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Pr="003E511E">
        <w:rPr>
          <w:rFonts w:eastAsiaTheme="minorEastAsia"/>
        </w:rPr>
        <w:t xml:space="preserve"> given their true handedness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in the case of triplets</m:t>
        </m:r>
      </m:oMath>
      <w:r w:rsidRPr="003E511E">
        <w:rPr>
          <w:rFonts w:eastAsiaTheme="minorEastAsia"/>
        </w:rPr>
        <w:t>, a similar approach applied for</w:t>
      </w:r>
      <w:r w:rsidRPr="003E511E">
        <w:t xml:space="preserve"> multiple offspring. In this scenario, P should represent the chances of the handedness of N progenies being measured </w:t>
      </w:r>
      <m:oMath>
        <m:r>
          <w:rPr>
            <w:rFonts w:ascii="Cambria Math" w:hAnsi="Cambria Math"/>
          </w:rPr>
          <m:t xml:space="preserve"> &lt;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1</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2</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N</m:t>
                </m:r>
              </m:e>
              <m:sub>
                <m:r>
                  <w:rPr>
                    <w:rFonts w:ascii="Cambria Math" w:hAnsi="Cambria Math"/>
                  </w:rPr>
                  <m:t>m</m:t>
                </m:r>
              </m:sub>
            </m:sSub>
          </m:sub>
        </m:sSub>
        <m:r>
          <w:rPr>
            <w:rFonts w:ascii="Cambria Math" w:hAnsi="Cambria Math"/>
          </w:rPr>
          <m:t>&gt;</m:t>
        </m:r>
      </m:oMath>
      <w:r w:rsidRPr="003E511E">
        <w:rPr>
          <w:rFonts w:eastAsiaTheme="minorEastAsia"/>
        </w:rPr>
        <w:t xml:space="preserve"> given their true handedness is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&gt;</m:t>
        </m:r>
      </m:oMath>
      <w:r w:rsidRPr="003E511E">
        <w:rPr>
          <w:rFonts w:eastAsiaTheme="minorEastAsia"/>
        </w:rPr>
        <w:t xml:space="preserve">. </w:t>
      </w:r>
      <w:r w:rsidRPr="003E511E">
        <w:t xml:space="preserve">misclassifications occur either as some </w:t>
      </w:r>
      <w:r w:rsidR="00C83498">
        <w:t xml:space="preserve">of the </w:t>
      </w:r>
      <w:r w:rsidRPr="003E511E">
        <w:t>left-handers being misclassified as right-handers or some right-handers being misclassified as left-handers, but not both, the probabilities can be formulated as follows:</w:t>
      </w:r>
    </w:p>
    <w:p w14:paraId="50B4EA96" w14:textId="77777777" w:rsidR="00B725A8" w:rsidRPr="003E511E" w:rsidRDefault="00B725A8" w:rsidP="000870FB">
      <w:pPr>
        <w:bidi w:val="0"/>
        <w:rPr>
          <w:rFonts w:eastAsiaTheme="minorEastAsia"/>
          <w:sz w:val="18"/>
          <w:szCs w:val="18"/>
          <w:rtl/>
        </w:rPr>
      </w:pPr>
      <m:oMathPara>
        <m:oMath>
          <m:r>
            <w:rPr>
              <w:rFonts w:ascii="Cambria Math" w:hAnsi="Cambria Math"/>
              <w:sz w:val="18"/>
              <w:szCs w:val="18"/>
            </w:rPr>
            <m:t>p</m:t>
          </m:r>
          <m:d>
            <m:dPr>
              <m:ctrlPr>
                <w:rPr>
                  <w:rFonts w:ascii="Cambria Math" w:hAnsi="Cambria Math"/>
                  <w:iCs/>
                  <w:sz w:val="18"/>
                  <w:szCs w:val="18"/>
                </w:rPr>
              </m:ctrlPr>
            </m:dPr>
            <m:e>
              <m:r>
                <m:rPr>
                  <m:sty m:val="p"/>
                </m:rPr>
                <w:rPr>
                  <w:rFonts w:ascii="Cambria Math" w:hAnsi="Cambria Math"/>
                  <w:sz w:val="18"/>
                  <w:szCs w:val="18"/>
                </w:rPr>
                <m:t>#measured left handers=k</m:t>
              </m:r>
            </m:e>
            <m:e>
              <m:r>
                <m:rPr>
                  <m:sty m:val="p"/>
                </m:rPr>
                <w:rPr>
                  <w:rFonts w:ascii="Cambria Math" w:hAnsi="Cambria Math"/>
                  <w:sz w:val="18"/>
                  <w:szCs w:val="18"/>
                </w:rPr>
                <m:t># true left handers=n</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sup>
                      <m:r>
                        <w:rPr>
                          <w:rFonts w:ascii="Cambria Math" w:hAnsi="Cambria Math"/>
                          <w:sz w:val="18"/>
                          <w:szCs w:val="18"/>
                        </w:rPr>
                        <m:t>N-n</m:t>
                      </m:r>
                    </m:sup>
                  </m:sSup>
                  <m:r>
                    <w:rPr>
                      <w:rFonts w:ascii="Cambria Math" w:hAnsi="Cambria Math"/>
                      <w:sz w:val="18"/>
                      <w:szCs w:val="18"/>
                    </w:rPr>
                    <m:t xml:space="preserve"> </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k</m:t>
                          </m:r>
                        </m:den>
                      </m:f>
                    </m:e>
                  </m:d>
                  <m:r>
                    <w:rPr>
                      <w:rFonts w:ascii="Cambria Math" w:hAnsi="Cambria Math"/>
                      <w:sz w:val="18"/>
                      <w:szCs w:val="18"/>
                    </w:rPr>
                    <m:t xml:space="preserve"> 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sup>
                      <m:r>
                        <w:rPr>
                          <w:rFonts w:ascii="Cambria Math" w:hAnsi="Cambria Math"/>
                          <w:sz w:val="18"/>
                          <w:szCs w:val="18"/>
                        </w:rPr>
                        <m:t>k</m:t>
                      </m:r>
                    </m:sup>
                  </m:sSup>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sup>
                      <m:r>
                        <w:rPr>
                          <w:rFonts w:ascii="Cambria Math" w:hAnsi="Cambria Math"/>
                          <w:sz w:val="18"/>
                          <w:szCs w:val="18"/>
                        </w:rPr>
                        <m:t>n-k</m:t>
                      </m:r>
                    </m:sup>
                  </m:sSup>
                  <m:r>
                    <w:rPr>
                      <w:rFonts w:ascii="Cambria Math" w:hAnsi="Cambria Math"/>
                      <w:sz w:val="18"/>
                      <w:szCs w:val="18"/>
                    </w:rPr>
                    <m:t xml:space="preserve">            k&lt;n</m:t>
                  </m:r>
                </m:e>
                <m:e>
                  <m:d>
                    <m:dPr>
                      <m:ctrlPr>
                        <w:rPr>
                          <w:rFonts w:ascii="Cambria Math" w:hAnsi="Cambria Math" w:cs="Arial"/>
                          <w:i/>
                          <w:sz w:val="18"/>
                          <w:szCs w:val="18"/>
                        </w:rPr>
                      </m:ctrlPr>
                    </m:dPr>
                    <m:e>
                      <m:f>
                        <m:fPr>
                          <m:type m:val="noBar"/>
                          <m:ctrlPr>
                            <w:rPr>
                              <w:rFonts w:ascii="Cambria Math" w:hAnsi="Cambria Math"/>
                              <w:i/>
                              <w:sz w:val="18"/>
                              <w:szCs w:val="18"/>
                            </w:rPr>
                          </m:ctrlPr>
                        </m:fPr>
                        <m:num>
                          <m:r>
                            <w:rPr>
                              <w:rFonts w:ascii="Cambria Math" w:hAnsi="Cambria Math"/>
                              <w:sz w:val="18"/>
                              <w:szCs w:val="18"/>
                            </w:rPr>
                            <m:t>N-n</m:t>
                          </m:r>
                          <m:ctrlPr>
                            <w:rPr>
                              <w:rFonts w:ascii="Cambria Math" w:hAnsi="Cambria Math" w:cs="Arial"/>
                              <w:i/>
                              <w:sz w:val="18"/>
                              <w:szCs w:val="18"/>
                            </w:rPr>
                          </m:ctrlPr>
                        </m:num>
                        <m:den>
                          <m:r>
                            <w:rPr>
                              <w:rFonts w:ascii="Cambria Math" w:hAnsi="Cambria Math"/>
                              <w:sz w:val="18"/>
                              <w:szCs w:val="18"/>
                            </w:rPr>
                            <m:t>N-k</m:t>
                          </m:r>
                        </m:den>
                      </m:f>
                      <m:ctrlPr>
                        <w:rPr>
                          <w:rFonts w:ascii="Cambria Math" w:hAnsi="Cambria Math"/>
                          <w:i/>
                          <w:sz w:val="18"/>
                          <w:szCs w:val="18"/>
                        </w:rPr>
                      </m:ctrlPr>
                    </m:e>
                  </m:d>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sup>
                      <m:r>
                        <w:rPr>
                          <w:rFonts w:ascii="Cambria Math" w:hAnsi="Cambria Math"/>
                          <w:sz w:val="18"/>
                          <w:szCs w:val="18"/>
                        </w:rPr>
                        <m:t>N-n</m:t>
                      </m:r>
                    </m:sup>
                  </m:sSup>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sup>
                      <m:r>
                        <w:rPr>
                          <w:rFonts w:ascii="Cambria Math" w:hAnsi="Cambria Math"/>
                          <w:sz w:val="18"/>
                          <w:szCs w:val="18"/>
                        </w:rPr>
                        <m:t>k-n</m:t>
                      </m:r>
                    </m:sup>
                  </m:sSup>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sup>
                      <m:r>
                        <w:rPr>
                          <w:rFonts w:ascii="Cambria Math" w:hAnsi="Cambria Math"/>
                          <w:sz w:val="18"/>
                          <w:szCs w:val="18"/>
                        </w:rPr>
                        <m:t>n</m:t>
                      </m:r>
                    </m:sup>
                  </m:sSup>
                  <m:r>
                    <w:rPr>
                      <w:rFonts w:ascii="Cambria Math" w:hAnsi="Cambria Math"/>
                      <w:sz w:val="18"/>
                      <w:szCs w:val="18"/>
                    </w:rPr>
                    <m:t xml:space="preserve">      k&gt;n</m:t>
                  </m:r>
                </m:e>
                <m:e>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sup>
                      <m:r>
                        <w:rPr>
                          <w:rFonts w:ascii="Cambria Math" w:hAnsi="Cambria Math"/>
                          <w:sz w:val="18"/>
                          <w:szCs w:val="18"/>
                        </w:rPr>
                        <m:t>N-k</m:t>
                      </m:r>
                    </m:sup>
                  </m:sSup>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sup>
                      <m:r>
                        <w:rPr>
                          <w:rFonts w:ascii="Cambria Math" w:hAnsi="Cambria Math"/>
                          <w:sz w:val="18"/>
                          <w:szCs w:val="18"/>
                        </w:rPr>
                        <m:t>k</m:t>
                      </m:r>
                    </m:sup>
                  </m:sSup>
                  <m:r>
                    <w:rPr>
                      <w:rFonts w:ascii="Cambria Math" w:hAnsi="Cambria Math"/>
                      <w:sz w:val="18"/>
                      <w:szCs w:val="18"/>
                    </w:rPr>
                    <m:t xml:space="preserve">                                     otherwise</m:t>
                  </m:r>
                </m:e>
              </m:eqArr>
            </m:e>
          </m:d>
        </m:oMath>
      </m:oMathPara>
    </w:p>
    <w:p w14:paraId="4798682A" w14:textId="77777777" w:rsidR="00B725A8" w:rsidRPr="003E511E" w:rsidRDefault="00B725A8" w:rsidP="000870FB">
      <w:pPr>
        <w:bidi w:val="0"/>
      </w:pPr>
      <w:r w:rsidRPr="003E511E">
        <w:t>The probabilities for each progeny calculated as in P:</w:t>
      </w:r>
    </w:p>
    <w:p w14:paraId="3CE0EDC6" w14:textId="77777777" w:rsidR="00B725A8" w:rsidRPr="003E511E" w:rsidRDefault="00B725A8" w:rsidP="000870FB">
      <w:pPr>
        <w:bidi w:val="0"/>
        <w:jc w:val="right"/>
        <w:rPr>
          <w:rFonts w:eastAsiaTheme="minorEastAsia"/>
          <w:i/>
          <w:sz w:val="20"/>
          <w:szCs w:val="20"/>
        </w:rPr>
      </w:pPr>
      <m:oMathPara>
        <m:oMath>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r>
            <w:rPr>
              <w:rFonts w:ascii="Cambria Math" w:hAnsi="Cambria Math"/>
              <w:sz w:val="18"/>
              <w:szCs w:val="18"/>
            </w:rPr>
            <m:t>=1- 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
                        <w:rPr>
                          <w:rFonts w:ascii="Cambria Math" w:hAnsi="Cambria Math"/>
                          <w:sz w:val="18"/>
                          <w:szCs w:val="18"/>
                        </w:rPr>
                        <m:t>p-t</m:t>
                      </m:r>
                    </m:num>
                    <m:den>
                      <m:r>
                        <w:rPr>
                          <w:rFonts w:ascii="Cambria Math" w:hAnsi="Cambria Math"/>
                          <w:sz w:val="18"/>
                          <w:szCs w:val="18"/>
                        </w:rPr>
                        <m:t>1-t</m:t>
                      </m:r>
                    </m:den>
                  </m:f>
                  <m:r>
                    <w:rPr>
                      <w:rFonts w:ascii="Cambria Math" w:hAnsi="Cambria Math"/>
                      <w:sz w:val="18"/>
                      <w:szCs w:val="18"/>
                    </w:rPr>
                    <m:t xml:space="preserve">       p&gt;t</m:t>
                  </m:r>
                </m:e>
                <m:e>
                  <m:r>
                    <w:rPr>
                      <w:rFonts w:ascii="Cambria Math" w:hAnsi="Cambria Math"/>
                      <w:sz w:val="18"/>
                      <w:szCs w:val="18"/>
                    </w:rPr>
                    <m:t>0            else</m:t>
                  </m:r>
                </m:e>
              </m:eqArr>
            </m:e>
          </m:d>
          <m:r>
            <w:rPr>
              <w:rFonts w:ascii="Cambria Math" w:hAnsi="Cambria Math"/>
              <w:sz w:val="18"/>
              <w:szCs w:val="18"/>
            </w:rPr>
            <m:t xml:space="preserve"> </m:t>
          </m:r>
          <m:r>
            <w:rPr>
              <w:rFonts w:ascii="Cambria Math" w:hAnsi="Cambria Math"/>
              <w:sz w:val="20"/>
              <w:szCs w:val="20"/>
            </w:rPr>
            <m:t xml:space="preserve">                    p</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r>
            <w:rPr>
              <w:rFonts w:ascii="Cambria Math" w:hAnsi="Cambria Math"/>
              <w:sz w:val="20"/>
              <w:szCs w:val="20"/>
            </w:rPr>
            <m:t>=1- p</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t</m:t>
                  </m:r>
                </m:sub>
              </m:sSub>
            </m:e>
          </m:d>
          <m:r>
            <w:rPr>
              <w:rFonts w:ascii="Cambria Math" w:eastAsiaTheme="minorEastAsia" w:hAnsi="Cambria Math"/>
              <w:sz w:val="20"/>
              <w:szCs w:val="20"/>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p&gt;t</m:t>
                  </m:r>
                </m:e>
                <m:e>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t</m:t>
                      </m:r>
                    </m:den>
                  </m:f>
                  <m:r>
                    <w:rPr>
                      <w:rFonts w:ascii="Cambria Math" w:hAnsi="Cambria Math"/>
                      <w:sz w:val="18"/>
                      <w:szCs w:val="18"/>
                    </w:rPr>
                    <m:t xml:space="preserve">         else</m:t>
                  </m:r>
                </m:e>
              </m:eqArr>
            </m:e>
          </m:d>
          <m:r>
            <w:rPr>
              <w:rFonts w:ascii="Cambria Math" w:eastAsiaTheme="minorEastAsia" w:hAnsi="Cambria Math"/>
              <w:sz w:val="20"/>
              <w:szCs w:val="20"/>
            </w:rPr>
            <m:t xml:space="preserve"> </m:t>
          </m:r>
        </m:oMath>
      </m:oMathPara>
    </w:p>
    <w:p w14:paraId="2AC82B92" w14:textId="45A1600D" w:rsidR="0060013C" w:rsidRPr="003E511E" w:rsidRDefault="00B725A8" w:rsidP="000870FB">
      <w:pPr>
        <w:bidi w:val="0"/>
      </w:pPr>
      <w:r w:rsidRPr="003E511E">
        <w:t xml:space="preserve">In matrix 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3E511E">
        <w:t xml:space="preserve"> column corresponds to the probabilities of having </w:t>
      </w:r>
      <m:oMath>
        <m:r>
          <w:rPr>
            <w:rFonts w:ascii="Cambria Math" w:hAnsi="Cambria Math"/>
          </w:rPr>
          <m:t>i-1</m:t>
        </m:r>
      </m:oMath>
      <w:r w:rsidRPr="003E511E">
        <w:t xml:space="preserve"> progenies expressing left-handedness, resulting from the mating of parents with true phenotypes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Pr="003E511E">
        <w:t xml:space="preserve"> and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3E511E">
        <w:t xml:space="preserve"> and producing</w:t>
      </w:r>
      <m:oMath>
        <m:r>
          <w:rPr>
            <w:rFonts w:ascii="Cambria Math" w:hAnsi="Cambria Math"/>
          </w:rPr>
          <m:t xml:space="preserve"> N </m:t>
        </m:r>
      </m:oMath>
      <w:r w:rsidRPr="003E511E">
        <w:t xml:space="preserve">offspring. These probabilities are computed using the model parameters, and the comprehensive calculations are provided in Appendix 2. </w:t>
      </w:r>
    </w:p>
    <w:p w14:paraId="749AE384" w14:textId="7836049B" w:rsidR="00B725A8" w:rsidRPr="003E511E" w:rsidRDefault="00B725A8" w:rsidP="000870FB">
      <w:pPr>
        <w:bidi w:val="0"/>
      </w:pPr>
      <w:r w:rsidRPr="003E511E">
        <w:t xml:space="preserve">Similar to the approach used for triplets, we can employ the transition matrices to transform matrix T into matrix M. In matrix 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3E511E">
        <w:t xml:space="preserve"> column illustrates the anticipated frequencies of having </w:t>
      </w:r>
      <m:oMath>
        <m:r>
          <w:rPr>
            <w:rFonts w:ascii="Cambria Math" w:hAnsi="Cambria Math"/>
          </w:rPr>
          <m:t>i-1</m:t>
        </m:r>
      </m:oMath>
      <w:r w:rsidRPr="003E511E">
        <w:t xml:space="preserve"> progenies measured as left-handers, based on the observed parental phenotypes</w:t>
      </w:r>
      <w:r w:rsidRPr="003E511E">
        <w:rPr>
          <w:rFonts w:cs="Arial"/>
          <w:rtl/>
        </w:rPr>
        <w:t>.</w:t>
      </w:r>
    </w:p>
    <w:p w14:paraId="751736E9" w14:textId="77777777" w:rsidR="00B725A8" w:rsidRPr="003E511E" w:rsidRDefault="00B725A8" w:rsidP="000870FB">
      <w:pPr>
        <w:bidi w:val="0"/>
      </w:pPr>
      <m:oMathPara>
        <m:oMath>
          <m:r>
            <w:rPr>
              <w:rFonts w:ascii="Cambria Math" w:hAnsi="Cambria Math"/>
              <w:sz w:val="20"/>
              <w:szCs w:val="20"/>
            </w:rPr>
            <m:t xml:space="preserve">M=Q∙T∙P=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e>
                    </m:d>
                  </m:e>
                  <m:e>
                    <m:r>
                      <w:rPr>
                        <w:rFonts w:ascii="Cambria Math" w:hAnsi="Cambria Math"/>
                        <w:sz w:val="20"/>
                        <w:szCs w:val="20"/>
                      </w:rPr>
                      <m:t>⋯</m:t>
                    </m:r>
                  </m:e>
                  <m:e>
                    <m:d>
                      <m:dPr>
                        <m:ctrlPr>
                          <w:rPr>
                            <w:rFonts w:ascii="Cambria Math" w:hAnsi="Cambria Math"/>
                            <w:i/>
                          </w:rPr>
                        </m:ctrlPr>
                      </m:dPr>
                      <m:e>
                        <m:r>
                          <w:rPr>
                            <w:rFonts w:ascii="Cambria Math" w:hAnsi="Cambria Math"/>
                            <w:sz w:val="20"/>
                            <w:szCs w:val="20"/>
                          </w:rPr>
                          <m:t>N</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e>
                    </m:d>
                  </m:e>
                </m:m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d>
                  </m:e>
                  <m:e>
                    <m:r>
                      <w:rPr>
                        <w:rFonts w:ascii="Cambria Math" w:hAnsi="Cambria Math"/>
                        <w:sz w:val="20"/>
                        <w:szCs w:val="20"/>
                      </w:rPr>
                      <m:t>⋱</m:t>
                    </m:r>
                  </m:e>
                  <m:e>
                    <m:r>
                      <w:rPr>
                        <w:rFonts w:ascii="Cambria Math" w:hAnsi="Cambria Math"/>
                        <w:sz w:val="20"/>
                        <w:szCs w:val="20"/>
                      </w:rPr>
                      <m:t>p</m:t>
                    </m:r>
                    <m:d>
                      <m:dPr>
                        <m:ctrlPr>
                          <w:rPr>
                            <w:rFonts w:ascii="Cambria Math" w:hAnsi="Cambria Math"/>
                            <w:i/>
                          </w:rPr>
                        </m:ctrlPr>
                      </m:dPr>
                      <m:e>
                        <m:r>
                          <w:rPr>
                            <w:rFonts w:ascii="Cambria Math" w:hAnsi="Cambria Math"/>
                            <w:sz w:val="20"/>
                            <w:szCs w:val="20"/>
                          </w:rPr>
                          <m:t>N</m:t>
                        </m:r>
                      </m:e>
                      <m:e>
                        <m:sSub>
                          <m:sSubPr>
                            <m:ctrlPr>
                              <w:rPr>
                                <w:rFonts w:ascii="Cambria Math" w:hAnsi="Cambria Math"/>
                                <w:i/>
                              </w:rPr>
                            </m:ctrlPr>
                          </m:sSubPr>
                          <m:e>
                            <m:r>
                              <w:rPr>
                                <w:rFonts w:ascii="Cambria Math" w:hAnsi="Cambria Math"/>
                                <w:sz w:val="20"/>
                                <w:szCs w:val="20"/>
                              </w:rPr>
                              <m:t>R</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d>
                  </m:e>
                </m:mr>
                <m:mr>
                  <m:e>
                    <m:r>
                      <w:rPr>
                        <w:rFonts w:ascii="Cambria Math" w:hAnsi="Cambria Math"/>
                        <w:sz w:val="20"/>
                        <w:szCs w:val="20"/>
                      </w:rPr>
                      <m:t>p</m:t>
                    </m:r>
                    <m:d>
                      <m:dPr>
                        <m:ctrlPr>
                          <w:rPr>
                            <w:rFonts w:ascii="Cambria Math" w:hAnsi="Cambria Math"/>
                            <w:i/>
                          </w:rPr>
                        </m:ctrlPr>
                      </m:dPr>
                      <m:e>
                        <m:r>
                          <w:rPr>
                            <w:rFonts w:ascii="Cambria Math" w:hAnsi="Cambria Math"/>
                            <w:sz w:val="20"/>
                            <w:szCs w:val="20"/>
                          </w:rPr>
                          <m:t>0</m:t>
                        </m:r>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d>
                  </m:e>
                  <m:e>
                    <m:r>
                      <w:rPr>
                        <w:rFonts w:ascii="Cambria Math" w:hAnsi="Cambria Math"/>
                        <w:sz w:val="20"/>
                        <w:szCs w:val="20"/>
                      </w:rPr>
                      <m:t>⋯</m:t>
                    </m:r>
                  </m:e>
                  <m:e>
                    <m:r>
                      <w:rPr>
                        <w:rFonts w:ascii="Cambria Math" w:hAnsi="Cambria Math"/>
                        <w:sz w:val="20"/>
                        <w:szCs w:val="20"/>
                      </w:rPr>
                      <m:t>p</m:t>
                    </m:r>
                    <m:d>
                      <m:dPr>
                        <m:ctrlPr>
                          <w:rPr>
                            <w:rFonts w:ascii="Cambria Math" w:hAnsi="Cambria Math"/>
                            <w:i/>
                          </w:rPr>
                        </m:ctrlPr>
                      </m:dPr>
                      <m:e>
                        <m:r>
                          <w:rPr>
                            <w:rFonts w:ascii="Cambria Math" w:hAnsi="Cambria Math"/>
                            <w:sz w:val="20"/>
                            <w:szCs w:val="20"/>
                          </w:rPr>
                          <m:t>N</m:t>
                        </m:r>
                      </m:e>
                      <m:e>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L</m:t>
                            </m:r>
                          </m:e>
                          <m:sub>
                            <m:r>
                              <w:rPr>
                                <w:rFonts w:ascii="Cambria Math" w:hAnsi="Cambria Math"/>
                                <w:sz w:val="20"/>
                                <w:szCs w:val="20"/>
                              </w:rPr>
                              <m:t>m</m:t>
                            </m:r>
                          </m:sub>
                        </m:sSub>
                      </m:e>
                    </m:d>
                  </m:e>
                </m:mr>
              </m:m>
            </m:e>
          </m:d>
        </m:oMath>
      </m:oMathPara>
    </w:p>
    <w:p w14:paraId="734F0B40" w14:textId="6BD29D3D" w:rsidR="00B725A8" w:rsidRPr="003E511E" w:rsidRDefault="00B725A8" w:rsidP="000870FB">
      <w:pPr>
        <w:pStyle w:val="Heading3"/>
        <w:bidi w:val="0"/>
        <w:rPr>
          <w:color w:val="auto"/>
          <w:u w:val="single"/>
        </w:rPr>
      </w:pPr>
      <w:bookmarkStart w:id="36" w:name="_Toc145605758"/>
      <w:r w:rsidRPr="003E511E">
        <w:rPr>
          <w:color w:val="auto"/>
          <w:u w:val="single"/>
        </w:rPr>
        <w:t>Correcting for twins</w:t>
      </w:r>
      <w:bookmarkEnd w:id="36"/>
    </w:p>
    <w:p w14:paraId="642E25DB" w14:textId="64963E60" w:rsidR="00B725A8" w:rsidRPr="003E511E" w:rsidRDefault="0060013C" w:rsidP="000870FB">
      <w:pPr>
        <w:bidi w:val="0"/>
      </w:pPr>
      <w:r w:rsidRPr="003E511E">
        <w:t>For datasets involving twins, we use a single transition matrix P, as parental phenotypes are not available.</w:t>
      </w:r>
      <m:oMath>
        <m:r>
          <m:rPr>
            <m:sty m:val="p"/>
          </m:rPr>
          <w:rPr>
            <w:rFonts w:ascii="Cambria Math" w:hAnsi="Cambria Math"/>
            <w:sz w:val="18"/>
            <w:szCs w:val="18"/>
          </w:rPr>
          <w:br/>
        </m:r>
      </m:oMath>
      <m:oMathPara>
        <m:oMath>
          <m:r>
            <w:rPr>
              <w:rFonts w:ascii="Cambria Math" w:hAnsi="Cambria Math"/>
              <w:sz w:val="18"/>
              <w:szCs w:val="18"/>
            </w:rPr>
            <m:t>P=</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mr>
                <m:mr>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mr>
                <m:mr>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mr>
              </m:m>
            </m:e>
          </m:d>
          <m:r>
            <w:rPr>
              <w:rFonts w:ascii="Cambria Math" w:hAnsi="Cambria Math"/>
              <w:sz w:val="18"/>
              <w:szCs w:val="18"/>
            </w:rPr>
            <m:t>, T=</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t</m:t>
                            </m:r>
                          </m:sub>
                        </m:sSub>
                      </m:e>
                    </m:d>
                  </m:e>
                </m:mr>
              </m:m>
            </m:e>
          </m:d>
        </m:oMath>
      </m:oMathPara>
    </w:p>
    <w:p w14:paraId="1A4D3C71" w14:textId="2C407C4E" w:rsidR="00B725A8" w:rsidRPr="003E511E" w:rsidRDefault="0060013C" w:rsidP="000870FB">
      <w:pPr>
        <w:bidi w:val="0"/>
        <w:rPr>
          <w:rtl/>
        </w:rPr>
      </w:pPr>
      <w:r w:rsidRPr="003E511E">
        <w:t xml:space="preserve">P is calculated similarly to the case of families with 2 children </w:t>
      </w:r>
      <m:oMath>
        <m:r>
          <w:rPr>
            <w:rFonts w:ascii="Cambria Math" w:hAnsi="Cambria Math"/>
          </w:rPr>
          <m:t>(N=2)</m:t>
        </m:r>
      </m:oMath>
      <w:r w:rsidRPr="003E511E">
        <w:t>.</w:t>
      </w:r>
      <w:r w:rsidR="00FB4386" w:rsidRPr="003E511E">
        <w:br/>
      </w:r>
      <w:r w:rsidR="00B725A8" w:rsidRPr="003E511E">
        <w:t>Matrix T is computed differently for monozygotic twins and dizygotic twins, with detailed calculations presented in Appendix 2.</w:t>
      </w:r>
      <w:r w:rsidR="00B725A8" w:rsidRPr="003E511E">
        <w:br/>
      </w:r>
      <w:r w:rsidRPr="003E511E">
        <w:t>M</w:t>
      </w:r>
      <w:r w:rsidR="00B725A8" w:rsidRPr="003E511E">
        <w:t xml:space="preserve">atrix M, presenting the expected probabilities for encountering twins of phenotype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B725A8" w:rsidRPr="003E511E">
        <w:rPr>
          <w:rFonts w:eastAsiaTheme="minorEastAsia"/>
        </w:rPr>
        <w:t xml:space="preserve"> can be received by multiplying T by P.</w:t>
      </w:r>
      <w:r w:rsidR="00B725A8" w:rsidRPr="003E511E">
        <w:rPr>
          <w:rFonts w:eastAsiaTheme="minorEastAsia"/>
        </w:rPr>
        <w:br/>
      </w:r>
      <m:oMathPara>
        <m:oMath>
          <m:r>
            <w:rPr>
              <w:rFonts w:ascii="Cambria Math" w:hAnsi="Cambria Math"/>
              <w:sz w:val="20"/>
              <w:szCs w:val="20"/>
            </w:rPr>
            <m:t xml:space="preserve">M=T∙P= </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m</m:t>
                            </m:r>
                          </m:sub>
                        </m:sSub>
                      </m:e>
                    </m:d>
                  </m:e>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m:t>
                            </m:r>
                          </m:sub>
                        </m:sSub>
                      </m:e>
                    </m:d>
                  </m:e>
                </m:mr>
              </m:m>
            </m:e>
          </m:d>
        </m:oMath>
      </m:oMathPara>
    </w:p>
    <w:p w14:paraId="4A14EBE6" w14:textId="6C65060E" w:rsidR="00B725A8" w:rsidRPr="003E511E" w:rsidRDefault="00B725A8" w:rsidP="000870FB">
      <w:pPr>
        <w:pStyle w:val="Heading2"/>
        <w:bidi w:val="0"/>
        <w:rPr>
          <w:color w:val="auto"/>
        </w:rPr>
      </w:pPr>
      <w:bookmarkStart w:id="37" w:name="_Toc145605759"/>
      <w:r w:rsidRPr="003E511E">
        <w:rPr>
          <w:color w:val="auto"/>
        </w:rPr>
        <w:lastRenderedPageBreak/>
        <w:t>APPENDIX 2: PROBABILITIES AND LIKELIHOOD FUNCTIONS</w:t>
      </w:r>
      <w:bookmarkEnd w:id="37"/>
      <w:r w:rsidRPr="003E511E">
        <w:rPr>
          <w:color w:val="auto"/>
        </w:rPr>
        <w:t xml:space="preserve"> </w:t>
      </w:r>
    </w:p>
    <w:p w14:paraId="1FAAA1A3" w14:textId="77777777" w:rsidR="00B725A8" w:rsidRPr="003E511E" w:rsidRDefault="00B725A8" w:rsidP="000870FB">
      <w:pPr>
        <w:bidi w:val="0"/>
      </w:pPr>
      <w:r w:rsidRPr="003E511E">
        <w:t>The model proposed by McManus assumes that the genes responsible for determining handedness follow the Mendelian laws of heredity. Under this assumption, along with McManus's suggested probabilities for handedness in homozygote, we were able to create probability functions for the familial data, MZ twins, and DZ twins.</w:t>
      </w:r>
    </w:p>
    <w:p w14:paraId="70079DD6" w14:textId="77777777" w:rsidR="00B725A8" w:rsidRPr="003E511E" w:rsidRDefault="00B725A8" w:rsidP="000870FB">
      <w:pPr>
        <w:bidi w:val="0"/>
        <w:rPr>
          <w:rFonts w:eastAsiaTheme="minorEastAsia"/>
        </w:rPr>
      </w:pPr>
      <w:r w:rsidRPr="003E511E">
        <w:rPr>
          <w:u w:val="single"/>
        </w:rPr>
        <w:t>Allele C frequency:</w:t>
      </w:r>
      <w:r w:rsidRPr="003E511E">
        <w:br/>
        <w:t xml:space="preserve">To determine the frequency of allele C in the population, we utilized the model parameters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 p</m:t>
        </m:r>
        <m:d>
          <m:dPr>
            <m:ctrlPr>
              <w:rPr>
                <w:rFonts w:ascii="Cambria Math" w:hAnsi="Cambria Math"/>
                <w:i/>
              </w:rPr>
            </m:ctrlPr>
          </m:dPr>
          <m:e>
            <m:r>
              <w:rPr>
                <w:rFonts w:ascii="Cambria Math" w:hAnsi="Cambria Math"/>
              </w:rPr>
              <m:t>L</m:t>
            </m:r>
          </m:e>
          <m:e>
            <m:r>
              <w:rPr>
                <w:rFonts w:ascii="Cambria Math" w:hAnsi="Cambria Math"/>
              </w:rPr>
              <m:t>DC</m:t>
            </m:r>
          </m:e>
        </m:d>
      </m:oMath>
      <w:r w:rsidRPr="003E511E">
        <w:rPr>
          <w:rFonts w:eastAsiaTheme="minorEastAsia"/>
        </w:rPr>
        <w:t>. This This determination is based on the expression of the frequency of left-handedness:</w:t>
      </w:r>
      <w:r w:rsidRPr="003E511E">
        <w:br/>
      </w: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CC</m:t>
              </m:r>
            </m:e>
          </m:d>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CC</m:t>
              </m:r>
            </m:e>
          </m:d>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DC</m:t>
              </m:r>
            </m:e>
          </m:d>
        </m:oMath>
      </m:oMathPara>
    </w:p>
    <w:p w14:paraId="6F3F20B6" w14:textId="77777777" w:rsidR="00B725A8" w:rsidRPr="003E511E" w:rsidRDefault="00B725A8" w:rsidP="000870FB">
      <w:pPr>
        <w:bidi w:val="0"/>
        <w:rPr>
          <w:rFonts w:eastAsiaTheme="minorEastAsia"/>
        </w:rPr>
      </w:pPr>
      <w:r w:rsidRPr="003E511E">
        <w:rPr>
          <w:rFonts w:eastAsiaTheme="minorEastAsia"/>
        </w:rPr>
        <w:t xml:space="preserve">Given the genetic system involves only alleles C and D, we deduce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C</m:t>
            </m:r>
          </m:e>
        </m:d>
      </m:oMath>
      <w:r w:rsidRPr="003E511E">
        <w:rPr>
          <w:rFonts w:eastAsiaTheme="minorEastAsia"/>
        </w:rPr>
        <w:t>, resulting in:</w:t>
      </w:r>
    </w:p>
    <w:p w14:paraId="63D6DDA0" w14:textId="77777777" w:rsidR="00B725A8" w:rsidRPr="003E511E" w:rsidRDefault="00B725A8" w:rsidP="000870FB">
      <w:pPr>
        <w:bidi w:val="0"/>
        <w:rPr>
          <w:rFonts w:eastAsiaTheme="minor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0.5-2p</m:t>
              </m:r>
              <m:d>
                <m:dPr>
                  <m:ctrlPr>
                    <w:rPr>
                      <w:rFonts w:ascii="Cambria Math" w:hAnsi="Cambria Math"/>
                      <w:i/>
                    </w:rPr>
                  </m:ctrlPr>
                </m:dPr>
                <m:e>
                  <m:r>
                    <w:rPr>
                      <w:rFonts w:ascii="Cambria Math" w:hAnsi="Cambria Math"/>
                    </w:rPr>
                    <m:t>L</m:t>
                  </m:r>
                </m:e>
                <m:e>
                  <m:r>
                    <w:rPr>
                      <w:rFonts w:ascii="Cambria Math" w:hAnsi="Cambria Math"/>
                    </w:rPr>
                    <m:t>DC</m:t>
                  </m:r>
                </m:e>
              </m:d>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2</m:t>
              </m:r>
            </m:sup>
          </m:sSup>
          <m:r>
            <w:rPr>
              <w:rFonts w:ascii="Cambria Math" w:hAnsi="Cambria Math"/>
            </w:rPr>
            <m:t>+2p</m:t>
          </m:r>
          <m:d>
            <m:dPr>
              <m:ctrlPr>
                <w:rPr>
                  <w:rFonts w:ascii="Cambria Math" w:hAnsi="Cambria Math"/>
                  <w:i/>
                </w:rPr>
              </m:ctrlPr>
            </m:dPr>
            <m:e>
              <m:r>
                <w:rPr>
                  <w:rFonts w:ascii="Cambria Math" w:hAnsi="Cambria Math"/>
                </w:rPr>
                <m:t>L</m:t>
              </m:r>
            </m:e>
            <m:e>
              <m:r>
                <w:rPr>
                  <w:rFonts w:ascii="Cambria Math" w:hAnsi="Cambria Math"/>
                </w:rPr>
                <m:t>DC</m:t>
              </m:r>
            </m:e>
          </m:d>
          <m:r>
            <w:rPr>
              <w:rFonts w:ascii="Cambria Math" w:hAnsi="Cambria Math"/>
            </w:rPr>
            <m:t>∙p</m:t>
          </m:r>
          <m:d>
            <m:dPr>
              <m:ctrlPr>
                <w:rPr>
                  <w:rFonts w:ascii="Cambria Math" w:hAnsi="Cambria Math"/>
                  <w:i/>
                </w:rPr>
              </m:ctrlPr>
            </m:dPr>
            <m:e>
              <m:r>
                <w:rPr>
                  <w:rFonts w:ascii="Cambria Math" w:hAnsi="Cambria Math"/>
                </w:rPr>
                <m:t>C</m:t>
              </m:r>
            </m:e>
          </m:d>
        </m:oMath>
      </m:oMathPara>
    </w:p>
    <w:p w14:paraId="4501388A" w14:textId="77777777" w:rsidR="00B725A8" w:rsidRPr="003E511E" w:rsidRDefault="00B725A8" w:rsidP="000870FB">
      <w:pPr>
        <w:bidi w:val="0"/>
      </w:pPr>
      <w:r w:rsidRPr="003E511E">
        <w:t xml:space="preserve">Adding the constraints  </w:t>
      </w:r>
      <m:oMath>
        <m:r>
          <w:rPr>
            <w:rFonts w:ascii="Cambria Math" w:hAnsi="Cambria Math"/>
          </w:rPr>
          <m:t>0≤p</m:t>
        </m:r>
        <m:d>
          <m:dPr>
            <m:ctrlPr>
              <w:rPr>
                <w:rFonts w:ascii="Cambria Math" w:hAnsi="Cambria Math"/>
                <w:i/>
              </w:rPr>
            </m:ctrlPr>
          </m:dPr>
          <m:e>
            <m:r>
              <w:rPr>
                <w:rFonts w:ascii="Cambria Math" w:hAnsi="Cambria Math"/>
              </w:rPr>
              <m:t>C</m:t>
            </m:r>
          </m:e>
        </m:d>
        <m:r>
          <w:rPr>
            <w:rFonts w:ascii="Cambria Math" w:hAnsi="Cambria Math"/>
          </w:rPr>
          <m:t>≤1</m:t>
        </m:r>
      </m:oMath>
      <w:r w:rsidRPr="003E511E">
        <w:rPr>
          <w:rFonts w:eastAsiaTheme="minorEastAsia"/>
        </w:rPr>
        <w:t xml:space="preserve"> </w:t>
      </w:r>
      <w:r w:rsidRPr="003E511E">
        <w:t>we receive:</w:t>
      </w:r>
      <w:r w:rsidRPr="003E511E">
        <w:br/>
      </w:r>
    </w:p>
    <w:p w14:paraId="5AE2D1CF" w14:textId="77777777" w:rsidR="00B725A8" w:rsidRPr="003E511E" w:rsidRDefault="00B725A8" w:rsidP="000870FB">
      <w:pPr>
        <w:keepNext/>
        <w:bidi w:val="0"/>
        <w:rPr>
          <w:rtl/>
        </w:rPr>
      </w:pP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=2p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r>
          <w:rPr>
            <w:rFonts w:ascii="Cambria Math" w:hAnsi="Cambria Math"/>
          </w:rPr>
          <m:t xml:space="preserve">   </m:t>
        </m:r>
      </m:oMath>
      <w:r w:rsidRPr="003E511E">
        <w:rPr>
          <w:rFonts w:eastAsiaTheme="minorEastAsia"/>
        </w:rPr>
        <w:t>if</w:t>
      </w:r>
      <m:oMath>
        <m:r>
          <w:rPr>
            <w:rFonts w:ascii="Cambria Math" w:hAnsi="Cambria Math"/>
          </w:rPr>
          <m:t xml:space="preserve"> p</m:t>
        </m:r>
        <m:d>
          <m:dPr>
            <m:ctrlPr>
              <w:rPr>
                <w:rFonts w:ascii="Cambria Math" w:hAnsi="Cambria Math"/>
                <w:i/>
              </w:rPr>
            </m:ctrlPr>
          </m:dPr>
          <m:e>
            <m:r>
              <w:rPr>
                <w:rFonts w:ascii="Cambria Math" w:hAnsi="Cambria Math"/>
              </w:rPr>
              <m:t>L</m:t>
            </m:r>
          </m:e>
          <m:e>
            <m:r>
              <w:rPr>
                <w:rFonts w:ascii="Cambria Math" w:hAnsi="Cambria Math"/>
              </w:rPr>
              <m:t>DC</m:t>
            </m:r>
          </m:e>
        </m:d>
        <m:r>
          <w:rPr>
            <w:rFonts w:ascii="Cambria Math" w:hAnsi="Cambria Math"/>
          </w:rPr>
          <m:t xml:space="preserve">=0.25 </m:t>
        </m:r>
        <m:r>
          <w:rPr>
            <w:rFonts w:ascii="Cambria Math" w:eastAsiaTheme="minorEastAsia" w:hAnsi="Cambria Math"/>
          </w:rPr>
          <m:t xml:space="preserve">,   </m:t>
        </m:r>
      </m:oMath>
      <w:r w:rsidRPr="003E511E">
        <w:rPr>
          <w:rFonts w:eastAsiaTheme="minorEastAsia"/>
        </w:rPr>
        <w:t>and</w:t>
      </w:r>
      <m:oMath>
        <m:r>
          <w:rPr>
            <w:rFonts w:ascii="Cambria Math" w:eastAsiaTheme="minorEastAsia" w:hAnsi="Cambria Math"/>
          </w:rPr>
          <m:t xml:space="preserve">  </m:t>
        </m:r>
        <m:r>
          <w:rPr>
            <w:rFonts w:ascii="Cambria Math" w:hAnsi="Cambria Math"/>
          </w:rPr>
          <m:t>p(C)=</m:t>
        </m:r>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L</m:t>
                </m:r>
              </m:e>
              <m:e>
                <m:r>
                  <w:rPr>
                    <w:rFonts w:ascii="Cambria Math" w:hAnsi="Cambria Math"/>
                  </w:rPr>
                  <m:t>DC</m:t>
                </m:r>
              </m:e>
            </m:d>
            <m:r>
              <w:rPr>
                <w:rFonts w:ascii="Cambria Math" w:hAnsi="Cambria Math"/>
              </w:rPr>
              <m:t>-</m:t>
            </m:r>
            <m:rad>
              <m:radPr>
                <m:degHide m:val="1"/>
                <m:ctrlPr>
                  <w:rPr>
                    <w:rFonts w:ascii="Cambria Math" w:hAnsi="Cambria Math"/>
                    <w:i/>
                    <w:iCs/>
                  </w:rPr>
                </m:ctrlPr>
              </m:radPr>
              <m:deg/>
              <m:e>
                <m:r>
                  <w:rPr>
                    <w:rFonts w:ascii="Cambria Math" w:hAnsi="Cambria Math"/>
                  </w:rPr>
                  <m:t>p</m:t>
                </m:r>
                <m:sSup>
                  <m:sSupPr>
                    <m:ctrlPr>
                      <w:rPr>
                        <w:rFonts w:ascii="Cambria Math" w:hAnsi="Cambria Math"/>
                        <w:i/>
                        <w:iCs/>
                      </w:rPr>
                    </m:ctrlPr>
                  </m:sSupPr>
                  <m:e>
                    <m:d>
                      <m:dPr>
                        <m:ctrlPr>
                          <w:rPr>
                            <w:rFonts w:ascii="Cambria Math" w:hAnsi="Cambria Math"/>
                            <w:i/>
                            <w:iCs/>
                          </w:rPr>
                        </m:ctrlPr>
                      </m:dPr>
                      <m:e>
                        <m:r>
                          <w:rPr>
                            <w:rFonts w:ascii="Cambria Math" w:hAnsi="Cambria Math"/>
                          </w:rPr>
                          <m:t>L</m:t>
                        </m:r>
                      </m:e>
                      <m:e>
                        <m:r>
                          <w:rPr>
                            <w:rFonts w:ascii="Cambria Math" w:hAnsi="Cambria Math"/>
                          </w:rPr>
                          <m:t>DC</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0.5-2p</m:t>
                    </m:r>
                    <m:d>
                      <m:dPr>
                        <m:ctrlPr>
                          <w:rPr>
                            <w:rFonts w:ascii="Cambria Math" w:hAnsi="Cambria Math"/>
                            <w:i/>
                            <w:iCs/>
                          </w:rPr>
                        </m:ctrlPr>
                      </m:dPr>
                      <m:e>
                        <m:r>
                          <w:rPr>
                            <w:rFonts w:ascii="Cambria Math" w:hAnsi="Cambria Math"/>
                          </w:rPr>
                          <m:t>L</m:t>
                        </m:r>
                      </m:e>
                      <m:e>
                        <m:r>
                          <w:rPr>
                            <w:rFonts w:ascii="Cambria Math" w:hAnsi="Cambria Math"/>
                          </w:rPr>
                          <m:t>DC</m:t>
                        </m:r>
                      </m:e>
                    </m:d>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t</m:t>
                        </m:r>
                      </m:sub>
                    </m:sSub>
                  </m:e>
                </m:d>
              </m:e>
            </m:rad>
          </m:num>
          <m:den>
            <m:r>
              <w:rPr>
                <w:rFonts w:ascii="Cambria Math" w:hAnsi="Cambria Math"/>
              </w:rPr>
              <m:t>2p</m:t>
            </m:r>
            <m:d>
              <m:dPr>
                <m:ctrlPr>
                  <w:rPr>
                    <w:rFonts w:ascii="Cambria Math" w:hAnsi="Cambria Math"/>
                    <w:i/>
                    <w:iCs/>
                  </w:rPr>
                </m:ctrlPr>
              </m:dPr>
              <m:e>
                <m:r>
                  <w:rPr>
                    <w:rFonts w:ascii="Cambria Math" w:hAnsi="Cambria Math"/>
                  </w:rPr>
                  <m:t>L</m:t>
                </m:r>
              </m:e>
              <m:e>
                <m:r>
                  <w:rPr>
                    <w:rFonts w:ascii="Cambria Math" w:hAnsi="Cambria Math"/>
                  </w:rPr>
                  <m:t>DC</m:t>
                </m:r>
              </m:e>
            </m:d>
            <m:r>
              <w:rPr>
                <w:rFonts w:ascii="Cambria Math" w:hAnsi="Cambria Math"/>
              </w:rPr>
              <m:t>-0.5</m:t>
            </m:r>
          </m:den>
        </m:f>
      </m:oMath>
      <w:r w:rsidRPr="003E511E">
        <w:rPr>
          <w:rFonts w:eastAsiaTheme="minorEastAsia"/>
        </w:rPr>
        <w:t xml:space="preserve">  else.</w:t>
      </w:r>
    </w:p>
    <w:p w14:paraId="4A97DD92" w14:textId="1ECD92EF" w:rsidR="00B725A8" w:rsidRPr="003E511E" w:rsidRDefault="00B725A8" w:rsidP="000870FB">
      <w:pPr>
        <w:pStyle w:val="Caption"/>
        <w:bidi w:val="0"/>
        <w:jc w:val="center"/>
        <w:rPr>
          <w:rFonts w:eastAsiaTheme="minorEastAsia"/>
        </w:rPr>
      </w:pPr>
      <w:bookmarkStart w:id="38" w:name="_Toc145611532"/>
      <w:r w:rsidRPr="003E511E">
        <w:t xml:space="preserve">Equation </w:t>
      </w:r>
      <w:r w:rsidRPr="003E511E">
        <w:fldChar w:fldCharType="begin"/>
      </w:r>
      <w:r w:rsidRPr="003E511E">
        <w:instrText>SEQ Equation \* ARABIC</w:instrText>
      </w:r>
      <w:r w:rsidRPr="003E511E">
        <w:fldChar w:fldCharType="separate"/>
      </w:r>
      <w:r w:rsidR="00417C72" w:rsidRPr="003E511E">
        <w:rPr>
          <w:noProof/>
        </w:rPr>
        <w:t>1</w:t>
      </w:r>
      <w:r w:rsidRPr="003E511E">
        <w:fldChar w:fldCharType="end"/>
      </w:r>
      <w:r w:rsidRPr="003E511E">
        <w:rPr>
          <w:noProof/>
        </w:rPr>
        <w:t>. The frequency of allele C in the population</w:t>
      </w:r>
      <w:bookmarkEnd w:id="38"/>
    </w:p>
    <w:p w14:paraId="3F1C0F0B" w14:textId="77777777" w:rsidR="00B725A8" w:rsidRPr="003E511E" w:rsidRDefault="00B725A8" w:rsidP="000870FB">
      <w:pPr>
        <w:bidi w:val="0"/>
        <w:rPr>
          <w:u w:val="single"/>
        </w:rPr>
      </w:pPr>
      <w:r w:rsidRPr="003E511E">
        <w:rPr>
          <w:u w:val="single"/>
        </w:rPr>
        <w:t>Probabilities of handedness in progeny:</w:t>
      </w:r>
    </w:p>
    <w:p w14:paraId="3279ED24" w14:textId="7C79504F" w:rsidR="00B725A8" w:rsidRPr="003E511E" w:rsidRDefault="00B725A8" w:rsidP="000870FB">
      <w:pPr>
        <w:bidi w:val="0"/>
      </w:pPr>
      <w:r w:rsidRPr="003E511E">
        <w:t xml:space="preserve">Using Mendel's laws of heredity, we </w:t>
      </w:r>
      <w:r w:rsidR="00E56C87" w:rsidRPr="003E511E">
        <w:t>can</w:t>
      </w:r>
      <w:r w:rsidRPr="003E511E">
        <w:t xml:space="preserve"> determine the chances of the resulting offspring from the mating of two genotypes (G1×G2) having each of the genotypes DD, DC, and CC. By using these probabilities, we can find the probabilities of the offspring the present each phenotype:</w:t>
      </w:r>
      <w:r w:rsidRPr="003E511E">
        <w:br/>
      </w:r>
      <m:oMathPara>
        <m:oMath>
          <m:r>
            <w:rPr>
              <w:rFonts w:ascii="Cambria Math" w:hAnsi="Cambria Math"/>
            </w:rPr>
            <m:t>p</m:t>
          </m:r>
          <m:d>
            <m:dPr>
              <m:ctrlPr>
                <w:rPr>
                  <w:rFonts w:ascii="Cambria Math" w:hAnsi="Cambria Math"/>
                  <w:i/>
                </w:rPr>
              </m:ctrlPr>
            </m:dPr>
            <m:e>
              <m:r>
                <w:rPr>
                  <w:rFonts w:ascii="Cambria Math" w:hAnsi="Cambria Math"/>
                </w:rPr>
                <m:t>H</m:t>
              </m:r>
            </m:e>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nary>
            <m:naryPr>
              <m:chr m:val="∑"/>
              <m:supHide m:val="1"/>
              <m:ctrlPr>
                <w:rPr>
                  <w:rFonts w:ascii="Cambria Math" w:hAnsi="Cambria Math"/>
                  <w:i/>
                </w:rPr>
              </m:ctrlPr>
            </m:naryPr>
            <m:sub>
              <m:r>
                <w:rPr>
                  <w:rFonts w:ascii="Cambria Math" w:hAnsi="Cambria Math"/>
                </w:rPr>
                <m:t>G∈{DD,DC,CC}</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e>
          </m:nary>
        </m:oMath>
      </m:oMathPara>
    </w:p>
    <w:p w14:paraId="0A8B573F" w14:textId="77777777" w:rsidR="00B725A8" w:rsidRPr="003E511E" w:rsidRDefault="00B725A8" w:rsidP="000870FB">
      <w:pPr>
        <w:bidi w:val="0"/>
        <w:rPr>
          <w:rFonts w:eastAsiaTheme="minorEastAsia"/>
        </w:rPr>
      </w:pPr>
      <w:r w:rsidRPr="003E511E">
        <w:t xml:space="preserve">Subsequently, through the application of the binomial distribution, we can derive the probabilities of </w:t>
      </w:r>
      <m:oMath>
        <m:r>
          <w:rPr>
            <w:rFonts w:ascii="Cambria Math" w:eastAsiaTheme="minorEastAsia" w:hAnsi="Cambria Math"/>
          </w:rPr>
          <m:t>n</m:t>
        </m:r>
      </m:oMath>
      <w:r w:rsidRPr="003E511E">
        <w:rPr>
          <w:rFonts w:eastAsiaTheme="minorEastAsia"/>
        </w:rPr>
        <w:t xml:space="preserve"> progenies within a family of N exhibiting left- handedness:</w:t>
      </w:r>
      <w:r w:rsidRPr="003E511E">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e>
            <m:sup>
              <m:r>
                <w:rPr>
                  <w:rFonts w:ascii="Cambria Math" w:eastAsiaTheme="minorEastAsia" w:hAnsi="Cambria Math"/>
                </w:rPr>
                <m:t>n</m:t>
              </m:r>
            </m:sup>
          </m:sSup>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e>
            <m:sup>
              <m:r>
                <w:rPr>
                  <w:rFonts w:ascii="Cambria Math" w:eastAsiaTheme="minorEastAsia" w:hAnsi="Cambria Math"/>
                </w:rPr>
                <m:t>N-n</m:t>
              </m:r>
            </m:sup>
          </m:sSup>
        </m:oMath>
      </m:oMathPara>
    </w:p>
    <w:p w14:paraId="1E9EC536" w14:textId="77777777" w:rsidR="00B725A8" w:rsidRPr="003E511E" w:rsidRDefault="00B725A8" w:rsidP="000870FB">
      <w:pPr>
        <w:bidi w:val="0"/>
        <w:rPr>
          <w:rFonts w:eastAsiaTheme="minorEastAsia"/>
        </w:rPr>
      </w:pPr>
      <w:r w:rsidRPr="003E511E">
        <w:rPr>
          <w:rFonts w:eastAsiaTheme="minorEastAsia"/>
        </w:rPr>
        <w:t>Thus, given the phenotypes of two parents, the probability of them having n out of N offspring who manifest left-handedness is calculated by:</w:t>
      </w:r>
    </w:p>
    <w:p w14:paraId="4C005A5F" w14:textId="77777777" w:rsidR="00B725A8" w:rsidRPr="003E511E" w:rsidRDefault="00B725A8" w:rsidP="000870FB">
      <w:pPr>
        <w:keepNext/>
        <w:bidi w:val="0"/>
        <w:jc w:val="cente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nary>
            <m:naryPr>
              <m:chr m:val="∑"/>
              <m:supHide m:val="1"/>
              <m:ctrlPr>
                <w:rPr>
                  <w:rFonts w:ascii="Cambria Math" w:hAnsi="Cambria Math"/>
                  <w:i/>
                </w:rPr>
              </m:ctrlPr>
            </m:naryPr>
            <m:sub>
              <m:r>
                <w:rPr>
                  <w:rFonts w:ascii="Cambria Math" w:hAnsi="Cambria Math"/>
                </w:rPr>
                <m:t>G1∈{DD,DC,CC}</m:t>
              </m:r>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∈{DD,DC,CC}</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n</m:t>
                      </m:r>
                    </m:e>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e>
              </m:nary>
            </m:e>
          </m:nary>
        </m:oMath>
      </m:oMathPara>
    </w:p>
    <w:p w14:paraId="4497B95D" w14:textId="7845CCE7" w:rsidR="00B725A8" w:rsidRPr="003E511E" w:rsidRDefault="00B725A8" w:rsidP="000870FB">
      <w:pPr>
        <w:pStyle w:val="Caption"/>
        <w:bidi w:val="0"/>
        <w:jc w:val="center"/>
        <w:rPr>
          <w:u w:val="single"/>
        </w:rPr>
      </w:pPr>
      <w:bookmarkStart w:id="39" w:name="_Toc145611533"/>
      <w:r w:rsidRPr="003E511E">
        <w:t xml:space="preserve">Equation </w:t>
      </w:r>
      <w:r w:rsidRPr="003E511E">
        <w:fldChar w:fldCharType="begin"/>
      </w:r>
      <w:r w:rsidRPr="003E511E">
        <w:instrText>SEQ Equation \* ARABIC</w:instrText>
      </w:r>
      <w:r w:rsidRPr="003E511E">
        <w:fldChar w:fldCharType="separate"/>
      </w:r>
      <w:r w:rsidR="00417C72" w:rsidRPr="003E511E">
        <w:rPr>
          <w:noProof/>
        </w:rPr>
        <w:t>2</w:t>
      </w:r>
      <w:r w:rsidRPr="003E511E">
        <w:fldChar w:fldCharType="end"/>
      </w:r>
      <w:r w:rsidRPr="003E511E">
        <w:rPr>
          <w:noProof/>
        </w:rPr>
        <w:t>. probabilities of progeny expressing left-handedness given parents handedness</w:t>
      </w:r>
      <w:bookmarkEnd w:id="39"/>
    </w:p>
    <w:p w14:paraId="0BAF103C" w14:textId="77777777" w:rsidR="00B725A8" w:rsidRPr="003E511E" w:rsidRDefault="00B725A8" w:rsidP="000870FB">
      <w:pPr>
        <w:bidi w:val="0"/>
        <w:rPr>
          <w:u w:val="single"/>
        </w:rPr>
      </w:pPr>
      <w:r w:rsidRPr="003E511E">
        <w:rPr>
          <w:kern w:val="0"/>
          <w:u w:val="single"/>
          <w14:ligatures w14:val="none"/>
        </w:rPr>
        <w:br w:type="page"/>
      </w:r>
    </w:p>
    <w:p w14:paraId="560E9367" w14:textId="2F2F5D95" w:rsidR="00B725A8" w:rsidRPr="003E511E" w:rsidRDefault="00B725A8" w:rsidP="000870FB">
      <w:pPr>
        <w:bidi w:val="0"/>
        <w:rPr>
          <w:u w:val="single"/>
        </w:rPr>
      </w:pPr>
      <w:r w:rsidRPr="003E511E">
        <w:rPr>
          <w:u w:val="single"/>
        </w:rPr>
        <w:lastRenderedPageBreak/>
        <w:t>Probabilities of handedness in twins:</w:t>
      </w:r>
    </w:p>
    <w:p w14:paraId="0839CCCF" w14:textId="43993CA5" w:rsidR="00B725A8" w:rsidRPr="003E511E" w:rsidRDefault="00B725A8" w:rsidP="000870FB">
      <w:pPr>
        <w:keepNext/>
        <w:bidi w:val="0"/>
      </w:pPr>
      <w:r w:rsidRPr="003E511E">
        <w:t>In twin data analysis, parental phenotypes are unknown. Dizygotic twins, unlike monozygotic twins, can have different genotypes similar to two non-twin siblings.</w:t>
      </w:r>
      <w:r w:rsidR="00BA64CD" w:rsidRPr="003E511E">
        <w:t xml:space="preserve"> Given the parents genotypes the probabilities of having twin couple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BA64CD" w:rsidRPr="003E511E">
        <w:rPr>
          <w:rFonts w:eastAsiaTheme="minorEastAsia"/>
        </w:rPr>
        <w:t xml:space="preserve"> is:</w:t>
      </w:r>
      <w:r w:rsidRPr="003E511E">
        <w:t xml:space="preserve"> </w:t>
      </w:r>
      <w:r w:rsidRPr="003E511E">
        <w:br/>
      </w: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∈{DD,DC,CC}</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G</m:t>
                      </m:r>
                    </m:e>
                    <m:sub>
                      <m:r>
                        <w:rPr>
                          <w:rFonts w:ascii="Cambria Math" w:hAnsi="Cambria Math"/>
                        </w:rPr>
                        <m:t>2</m:t>
                      </m:r>
                    </m:sub>
                  </m:sSub>
                </m:e>
              </m:d>
            </m:e>
          </m:nary>
          <m:r>
            <w:rPr>
              <w:rFonts w:ascii="Cambria Math" w:hAnsi="Cambria Math"/>
            </w:rPr>
            <m:t xml:space="preserve"> </m:t>
          </m:r>
        </m:oMath>
      </m:oMathPara>
    </w:p>
    <w:p w14:paraId="495194A7" w14:textId="72B8C705" w:rsidR="002E4C39" w:rsidRPr="003E511E" w:rsidRDefault="00B725A8" w:rsidP="000870FB">
      <w:pPr>
        <w:keepNext/>
        <w:bidi w:val="0"/>
      </w:pPr>
      <w:r w:rsidRPr="003E511E">
        <w:t xml:space="preserve">For monozygotic twins, since both twins share the same genotype, </w:t>
      </w:r>
      <w:r w:rsidR="002E4C39" w:rsidRPr="003E511E">
        <w:t xml:space="preserve">Given the parents genotypes the probabilities of having twin couple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2E4C39" w:rsidRPr="003E511E">
        <w:rPr>
          <w:rFonts w:eastAsiaTheme="minorEastAsia"/>
        </w:rPr>
        <w:t xml:space="preserve"> is:</w:t>
      </w:r>
      <w:r w:rsidR="002E4C39" w:rsidRPr="003E511E">
        <w:t xml:space="preserve"> </w:t>
      </w:r>
      <w:r w:rsidR="002E4C39" w:rsidRPr="003E511E">
        <w:br/>
      </w: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e>
          </m:d>
          <m:r>
            <w:rPr>
              <w:rFonts w:ascii="Cambria Math" w:hAnsi="Cambria Math"/>
            </w:rPr>
            <m:t>=</m:t>
          </m:r>
          <m:nary>
            <m:naryPr>
              <m:chr m:val="∑"/>
              <m:supHide m:val="1"/>
              <m:ctrlPr>
                <w:rPr>
                  <w:rFonts w:ascii="Cambria Math" w:hAnsi="Cambria Math"/>
                  <w:i/>
                </w:rPr>
              </m:ctrlPr>
            </m:naryPr>
            <m:sub>
              <m:r>
                <w:rPr>
                  <w:rFonts w:ascii="Cambria Math" w:hAnsi="Cambria Math"/>
                </w:rPr>
                <m:t>G∈{DD,DC,CC}</m:t>
              </m:r>
            </m:sub>
            <m:sup/>
            <m:e>
              <m:r>
                <w:rPr>
                  <w:rFonts w:ascii="Cambria Math" w:hAnsi="Cambria Math"/>
                </w:rPr>
                <m:t>p</m:t>
              </m:r>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e>
                  <m:r>
                    <w:rPr>
                      <w:rFonts w:ascii="Cambria Math" w:hAnsi="Cambria Math"/>
                    </w:rPr>
                    <m:t>G</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G</m:t>
                  </m:r>
                </m:e>
              </m:d>
            </m:e>
          </m:nary>
          <m:r>
            <w:rPr>
              <w:rFonts w:ascii="Cambria Math" w:hAnsi="Cambria Math"/>
            </w:rPr>
            <m:t xml:space="preserve"> </m:t>
          </m:r>
        </m:oMath>
      </m:oMathPara>
    </w:p>
    <w:p w14:paraId="0DB943BD" w14:textId="77777777" w:rsidR="002E4C39" w:rsidRPr="003E511E" w:rsidRDefault="002E4C39" w:rsidP="000870FB">
      <w:pPr>
        <w:bidi w:val="0"/>
        <w:rPr>
          <w:rFonts w:eastAsiaTheme="minorEastAsia"/>
          <w:iCs/>
        </w:rPr>
      </w:pPr>
      <w:r w:rsidRPr="003E511E">
        <w:br/>
      </w:r>
      <w:r w:rsidRPr="003E511E">
        <w:rPr>
          <w:iCs/>
        </w:rPr>
        <w:t xml:space="preserve">Therefore, the probability of having twins with phenotypes </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oMath>
      <w:r w:rsidRPr="003E511E">
        <w:rPr>
          <w:rFonts w:eastAsiaTheme="minorEastAsia"/>
          <w:iCs/>
        </w:rPr>
        <w:t xml:space="preserve"> given the parental phenotypes </w:t>
      </w:r>
      <m:oMath>
        <m:sSub>
          <m:sSubPr>
            <m:ctrlPr>
              <w:rPr>
                <w:rFonts w:ascii="Cambria Math" w:eastAsiaTheme="minorEastAsia" w:hAnsi="Cambria Math"/>
                <w:i/>
                <w:iCs/>
              </w:rPr>
            </m:ctrlPr>
          </m:sSubPr>
          <m:e>
            <m:r>
              <w:rPr>
                <w:rFonts w:ascii="Cambria Math" w:eastAsiaTheme="minorEastAsia" w:hAnsi="Cambria Math"/>
              </w:rPr>
              <m:t>H</m:t>
            </m:r>
          </m:e>
          <m: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ub>
        </m:sSub>
      </m:oMath>
      <w:r w:rsidRPr="003E511E">
        <w:rPr>
          <w:rFonts w:eastAsiaTheme="minorEastAsia"/>
          <w:iCs/>
        </w:rPr>
        <w:t xml:space="preserve"> is:</w:t>
      </w:r>
    </w:p>
    <w:p w14:paraId="3D645C86" w14:textId="203664DA" w:rsidR="00B725A8" w:rsidRPr="003E511E" w:rsidRDefault="002E4C39" w:rsidP="000870FB">
      <w:pPr>
        <w:bidi w:val="0"/>
        <w:jc w:val="center"/>
      </w:pPr>
      <m:oMathPara>
        <m:oMathParaPr>
          <m:jc m:val="center"/>
        </m:oMathParaP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p</m:t>
                      </m:r>
                    </m:e>
                    <m:sub>
                      <m:r>
                        <w:rPr>
                          <w:rFonts w:ascii="Cambria Math" w:hAnsi="Cambria Math"/>
                        </w:rPr>
                        <m:t>2</m:t>
                      </m:r>
                    </m:sub>
                  </m:sSub>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∈{DD,DC,CC}</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e>
          </m:nary>
        </m:oMath>
      </m:oMathPara>
    </w:p>
    <w:p w14:paraId="3AECAB4B" w14:textId="77777777" w:rsidR="002E4C39" w:rsidRPr="003E511E" w:rsidRDefault="002E4C39" w:rsidP="000870FB">
      <w:pPr>
        <w:bidi w:val="0"/>
        <w:rPr>
          <w:rFonts w:eastAsiaTheme="minorEastAsia"/>
          <w:kern w:val="0"/>
          <w14:ligatures w14:val="none"/>
        </w:rPr>
      </w:pPr>
      <w:r w:rsidRPr="003E511E">
        <w:rPr>
          <w:kern w:val="0"/>
          <w14:ligatures w14:val="none"/>
        </w:rPr>
        <w:t xml:space="preserve">Thus, the probability of having twin couple with phenotypes </w:t>
      </w:r>
      <m:oMath>
        <m:sSub>
          <m:sSubPr>
            <m:ctrlPr>
              <w:rPr>
                <w:rFonts w:ascii="Cambria Math" w:hAnsi="Cambria Math"/>
                <w:i/>
                <w:kern w:val="0"/>
                <w14:ligatures w14:val="none"/>
              </w:rPr>
            </m:ctrlPr>
          </m:sSubPr>
          <m:e>
            <m:r>
              <w:rPr>
                <w:rFonts w:ascii="Cambria Math" w:hAnsi="Cambria Math"/>
                <w:kern w:val="0"/>
                <w14:ligatures w14:val="none"/>
              </w:rPr>
              <m:t>H</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H</m:t>
            </m:r>
          </m:e>
          <m:sub>
            <m:r>
              <w:rPr>
                <w:rFonts w:ascii="Cambria Math" w:hAnsi="Cambria Math"/>
                <w:kern w:val="0"/>
                <w14:ligatures w14:val="none"/>
              </w:rPr>
              <m:t>2</m:t>
            </m:r>
          </m:sub>
        </m:sSub>
      </m:oMath>
      <w:r w:rsidRPr="003E511E">
        <w:rPr>
          <w:rFonts w:eastAsiaTheme="minorEastAsia"/>
          <w:kern w:val="0"/>
          <w14:ligatures w14:val="none"/>
        </w:rPr>
        <w:t xml:space="preserve"> is:</w:t>
      </w:r>
    </w:p>
    <w:p w14:paraId="76F23ACE" w14:textId="0D7698A9" w:rsidR="002E4C39" w:rsidRPr="003E511E" w:rsidRDefault="002E4C39" w:rsidP="000870FB">
      <w:pPr>
        <w:keepNext/>
        <w:bidi w:val="0"/>
        <w:jc w:val="center"/>
      </w:pPr>
      <m:oMathPara>
        <m:oMathParaPr>
          <m:jc m:val="center"/>
        </m:oMathParaP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p</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R,L}</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e>
          </m:nary>
        </m:oMath>
      </m:oMathPara>
    </w:p>
    <w:p w14:paraId="5972662E" w14:textId="1611CDCE" w:rsidR="00417C72" w:rsidRPr="003E511E" w:rsidRDefault="00417C72" w:rsidP="000870FB">
      <w:pPr>
        <w:pStyle w:val="Caption"/>
        <w:bidi w:val="0"/>
        <w:jc w:val="center"/>
        <w:rPr>
          <w:rFonts w:cstheme="minorHAnsi"/>
        </w:rPr>
      </w:pPr>
      <w:bookmarkStart w:id="40" w:name="_Toc145611534"/>
      <w:r w:rsidRPr="003E511E">
        <w:rPr>
          <w:rFonts w:cstheme="minorHAnsi"/>
        </w:rPr>
        <w:t>Equation</w:t>
      </w:r>
      <w:r w:rsidR="009F543F" w:rsidRPr="003E511E">
        <w:rPr>
          <w:rFonts w:cstheme="minorHAnsi"/>
        </w:rPr>
        <w:t xml:space="preserve"> </w:t>
      </w:r>
      <w:r w:rsidRPr="003E511E">
        <w:rPr>
          <w:rFonts w:cstheme="minorHAnsi"/>
          <w:rtl/>
        </w:rPr>
        <w:fldChar w:fldCharType="begin"/>
      </w:r>
      <w:r w:rsidRPr="003E511E">
        <w:rPr>
          <w:rFonts w:cstheme="minorHAnsi"/>
          <w:rtl/>
        </w:rPr>
        <w:instrText xml:space="preserve"> </w:instrText>
      </w:r>
      <w:r w:rsidRPr="003E511E">
        <w:rPr>
          <w:rFonts w:cstheme="minorHAnsi"/>
        </w:rPr>
        <w:instrText>SEQ</w:instrText>
      </w:r>
      <w:r w:rsidRPr="003E511E">
        <w:rPr>
          <w:rFonts w:cstheme="minorHAnsi"/>
          <w:rtl/>
        </w:rPr>
        <w:instrText xml:space="preserve"> </w:instrText>
      </w:r>
      <w:r w:rsidRPr="003E511E">
        <w:rPr>
          <w:rFonts w:cstheme="minorHAnsi"/>
        </w:rPr>
        <w:instrText>Equation \* ARABIC</w:instrText>
      </w:r>
      <w:r w:rsidRPr="003E511E">
        <w:rPr>
          <w:rFonts w:cstheme="minorHAnsi"/>
          <w:rtl/>
        </w:rPr>
        <w:instrText xml:space="preserve"> </w:instrText>
      </w:r>
      <w:r w:rsidRPr="003E511E">
        <w:rPr>
          <w:rFonts w:cstheme="minorHAnsi"/>
          <w:rtl/>
        </w:rPr>
        <w:fldChar w:fldCharType="separate"/>
      </w:r>
      <w:r w:rsidRPr="003E511E">
        <w:rPr>
          <w:rFonts w:cstheme="minorHAnsi"/>
          <w:noProof/>
          <w:rtl/>
        </w:rPr>
        <w:t>3</w:t>
      </w:r>
      <w:r w:rsidRPr="003E511E">
        <w:rPr>
          <w:rFonts w:cstheme="minorHAnsi"/>
          <w:rtl/>
        </w:rPr>
        <w:fldChar w:fldCharType="end"/>
      </w:r>
      <w:r w:rsidRPr="003E511E">
        <w:rPr>
          <w:rFonts w:cstheme="minorHAnsi"/>
          <w:noProof/>
        </w:rPr>
        <w:t>. probability function of twins expressing phenotypes</w:t>
      </w:r>
      <w:bookmarkEnd w:id="40"/>
    </w:p>
    <w:p w14:paraId="4E3E4EE7" w14:textId="0156B88A" w:rsidR="00B725A8" w:rsidRPr="003E511E" w:rsidRDefault="00B725A8" w:rsidP="000870FB">
      <w:pPr>
        <w:bidi w:val="0"/>
        <w:jc w:val="center"/>
        <w:rPr>
          <w:rFonts w:eastAsiaTheme="minorEastAsia"/>
          <w:kern w:val="0"/>
          <w14:ligatures w14:val="none"/>
        </w:rPr>
      </w:pPr>
      <w:r w:rsidRPr="003E511E">
        <w:rPr>
          <w:kern w:val="0"/>
          <w:u w:val="single"/>
          <w14:ligatures w14:val="none"/>
        </w:rPr>
        <w:br w:type="page"/>
      </w:r>
    </w:p>
    <w:p w14:paraId="4765E609" w14:textId="75787DD5" w:rsidR="00B725A8" w:rsidRPr="003E511E" w:rsidRDefault="00B725A8" w:rsidP="000870FB">
      <w:pPr>
        <w:pStyle w:val="Heading3"/>
        <w:bidi w:val="0"/>
        <w:rPr>
          <w:color w:val="auto"/>
          <w:u w:val="single"/>
        </w:rPr>
      </w:pPr>
      <w:bookmarkStart w:id="41" w:name="_Toc145605760"/>
      <w:r w:rsidRPr="003E511E">
        <w:rPr>
          <w:color w:val="auto"/>
          <w:u w:val="single"/>
        </w:rPr>
        <w:lastRenderedPageBreak/>
        <w:t>Likelihood functions</w:t>
      </w:r>
      <w:bookmarkEnd w:id="41"/>
    </w:p>
    <w:p w14:paraId="2B36B340" w14:textId="7536DB6D" w:rsidR="00B725A8" w:rsidRPr="003E511E" w:rsidRDefault="00B725A8" w:rsidP="000870FB">
      <w:pPr>
        <w:bidi w:val="0"/>
        <w:rPr>
          <w:rFonts w:eastAsiaTheme="minorEastAsia"/>
          <w:rtl/>
        </w:rPr>
      </w:pPr>
      <w:r w:rsidRPr="003E511E">
        <w:t xml:space="preserve">To find the best estimates for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oMath>
      <w:r w:rsidRPr="003E511E">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DC</m:t>
            </m:r>
          </m:e>
        </m:d>
      </m:oMath>
      <w:r w:rsidRPr="003E511E">
        <w:rPr>
          <w:rFonts w:eastAsiaTheme="minorEastAsia"/>
        </w:rPr>
        <w:t>, a maximum likelihood estimation approach was used over the data</w:t>
      </w:r>
      <w:r w:rsidR="00E559F8" w:rsidRPr="003E511E">
        <w:rPr>
          <w:rFonts w:eastAsiaTheme="minorEastAsia"/>
        </w:rPr>
        <w:t>sets</w:t>
      </w:r>
      <w:r w:rsidRPr="003E511E">
        <w:rPr>
          <w:rFonts w:eastAsiaTheme="minorEastAsia"/>
        </w:rPr>
        <w:t xml:space="preserve"> </w:t>
      </w:r>
      <w:r w:rsidR="00E559F8" w:rsidRPr="003E511E">
        <w:rPr>
          <w:rFonts w:eastAsiaTheme="minorEastAsia"/>
        </w:rPr>
        <w:t>in</w:t>
      </w:r>
      <w:r w:rsidRPr="003E511E">
        <w:rPr>
          <w:rFonts w:eastAsiaTheme="minorEastAsia"/>
        </w:rPr>
        <w:t xml:space="preserve"> Tables 1,2,3. </w:t>
      </w:r>
      <w:r w:rsidR="00C87C1C" w:rsidRPr="003E511E">
        <w:rPr>
          <w:rFonts w:eastAsiaTheme="minorEastAsia"/>
        </w:rPr>
        <w:t>The probabilities used in the likelihood function obtained from applying correction matrices on the datasets, resulting in different likelihood function for each dataset.</w:t>
      </w:r>
      <w:r w:rsidRPr="003E511E">
        <w:rPr>
          <w:rFonts w:eastAsiaTheme="minorEastAsia"/>
        </w:rPr>
        <w:t xml:space="preserve"> </w:t>
      </w:r>
      <w:r w:rsidR="00C87C1C" w:rsidRPr="003E511E">
        <w:rPr>
          <w:rFonts w:eastAsiaTheme="minorEastAsia"/>
        </w:rPr>
        <w:t xml:space="preserve">Multiplying all </w:t>
      </w:r>
      <w:r w:rsidRPr="003E511E">
        <w:rPr>
          <w:rFonts w:eastAsiaTheme="minorEastAsia"/>
        </w:rPr>
        <w:t>the likelihood function</w:t>
      </w:r>
      <w:r w:rsidR="00C87C1C" w:rsidRPr="003E511E">
        <w:rPr>
          <w:rFonts w:eastAsiaTheme="minorEastAsia"/>
        </w:rPr>
        <w:t>s together, the likelihood function</w:t>
      </w:r>
      <w:r w:rsidRPr="003E511E">
        <w:rPr>
          <w:rFonts w:eastAsiaTheme="minorEastAsia"/>
        </w:rPr>
        <w:t xml:space="preserve"> of the model was obtained. These functions were also later used for the statistical test.</w:t>
      </w:r>
    </w:p>
    <w:p w14:paraId="6C8758C4" w14:textId="77777777" w:rsidR="00B725A8" w:rsidRPr="003E511E" w:rsidRDefault="00B725A8" w:rsidP="000870FB">
      <w:pPr>
        <w:keepNext/>
        <w:bidi w:val="0"/>
      </w:pPr>
      <w:r w:rsidRPr="003E511E">
        <w:rPr>
          <w:rFonts w:eastAsiaTheme="minorEastAsia"/>
        </w:rPr>
        <w:t>In Table 1, which presents triplets datasets,</w:t>
      </w:r>
      <w:r w:rsidRPr="003E511E">
        <w:t xml:space="preserve"> using Equation 2 yields the following function for each presented dataset:</w:t>
      </w:r>
    </w:p>
    <w:p w14:paraId="1F655216" w14:textId="036EFD10" w:rsidR="00B725A8" w:rsidRPr="003E511E" w:rsidRDefault="00000000" w:rsidP="000870FB">
      <w:pPr>
        <w:keepNext/>
        <w:bidi w:val="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1</m:t>
              </m:r>
            </m:sup>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e>
                      <m:r>
                        <w:rPr>
                          <w:rFonts w:ascii="Cambria Math" w:hAnsi="Cambria Math"/>
                        </w:rPr>
                        <m:t>R×R</m:t>
                      </m:r>
                    </m:e>
                  </m:d>
                </m:e>
                <m:sup>
                  <m:sSub>
                    <m:sSubPr>
                      <m:ctrlPr>
                        <w:rPr>
                          <w:rFonts w:ascii="Cambria Math" w:hAnsi="Cambria Math"/>
                          <w:i/>
                        </w:rPr>
                      </m:ctrlPr>
                    </m:sSubPr>
                    <m:e>
                      <m:r>
                        <w:rPr>
                          <w:rFonts w:ascii="Cambria Math" w:hAnsi="Cambria Math"/>
                        </w:rPr>
                        <m:t>N</m:t>
                      </m:r>
                    </m:e>
                    <m:sub>
                      <m:r>
                        <w:rPr>
                          <w:rFonts w:ascii="Cambria Math" w:hAnsi="Cambria Math"/>
                        </w:rPr>
                        <m:t>n|R×R</m:t>
                      </m:r>
                    </m:sub>
                  </m:sSub>
                  <m:r>
                    <w:rPr>
                      <w:rFonts w:ascii="Cambria Math" w:hAnsi="Cambria Math"/>
                    </w:rPr>
                    <m:t xml:space="preserve"> </m:t>
                  </m:r>
                </m:sup>
              </m:sSup>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e>
                      <m:r>
                        <w:rPr>
                          <w:rFonts w:ascii="Cambria Math" w:hAnsi="Cambria Math"/>
                        </w:rPr>
                        <m:t>R×L</m:t>
                      </m:r>
                    </m:e>
                  </m:d>
                </m:e>
                <m:sup>
                  <m:sSub>
                    <m:sSubPr>
                      <m:ctrlPr>
                        <w:rPr>
                          <w:rFonts w:ascii="Cambria Math" w:hAnsi="Cambria Math"/>
                          <w:i/>
                        </w:rPr>
                      </m:ctrlPr>
                    </m:sSubPr>
                    <m:e>
                      <m:r>
                        <w:rPr>
                          <w:rFonts w:ascii="Cambria Math" w:hAnsi="Cambria Math"/>
                        </w:rPr>
                        <m:t>N</m:t>
                      </m:r>
                    </m:e>
                    <m:sub>
                      <m:r>
                        <w:rPr>
                          <w:rFonts w:ascii="Cambria Math" w:hAnsi="Cambria Math"/>
                        </w:rPr>
                        <m:t>n|R×L</m:t>
                      </m:r>
                    </m:sub>
                  </m:sSub>
                  <m:r>
                    <w:rPr>
                      <w:rFonts w:ascii="Cambria Math" w:hAnsi="Cambria Math"/>
                    </w:rPr>
                    <m:t xml:space="preserve"> </m:t>
                  </m:r>
                </m:sup>
              </m:sSup>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e>
                      <m:r>
                        <w:rPr>
                          <w:rFonts w:ascii="Cambria Math" w:hAnsi="Cambria Math"/>
                        </w:rPr>
                        <m:t>L×L</m:t>
                      </m:r>
                    </m:e>
                  </m:d>
                </m:e>
                <m:sup>
                  <m:sSub>
                    <m:sSubPr>
                      <m:ctrlPr>
                        <w:rPr>
                          <w:rFonts w:ascii="Cambria Math" w:hAnsi="Cambria Math"/>
                          <w:i/>
                        </w:rPr>
                      </m:ctrlPr>
                    </m:sSubPr>
                    <m:e>
                      <m:r>
                        <w:rPr>
                          <w:rFonts w:ascii="Cambria Math" w:hAnsi="Cambria Math"/>
                        </w:rPr>
                        <m:t>N</m:t>
                      </m:r>
                    </m:e>
                    <m:sub>
                      <m:r>
                        <w:rPr>
                          <w:rFonts w:ascii="Cambria Math" w:hAnsi="Cambria Math"/>
                        </w:rPr>
                        <m:t>n|L×L</m:t>
                      </m:r>
                    </m:sub>
                  </m:sSub>
                  <m:r>
                    <w:rPr>
                      <w:rFonts w:ascii="Cambria Math" w:hAnsi="Cambria Math"/>
                    </w:rPr>
                    <m:t xml:space="preserve"> </m:t>
                  </m:r>
                </m:sup>
              </m:sSup>
            </m:e>
          </m:nary>
        </m:oMath>
      </m:oMathPara>
    </w:p>
    <w:p w14:paraId="0D0AEBA3" w14:textId="5308A5FC" w:rsidR="00B725A8" w:rsidRPr="003E511E" w:rsidRDefault="00B725A8" w:rsidP="000870FB">
      <w:pPr>
        <w:pStyle w:val="Caption"/>
        <w:bidi w:val="0"/>
        <w:jc w:val="center"/>
        <w:rPr>
          <w:rFonts w:eastAsiaTheme="minorEastAsia"/>
        </w:rPr>
      </w:pPr>
      <w:bookmarkStart w:id="42" w:name="_Toc145611535"/>
      <w:r w:rsidRPr="003E511E">
        <w:t xml:space="preserve">Equation </w:t>
      </w:r>
      <w:r w:rsidRPr="003E511E">
        <w:fldChar w:fldCharType="begin"/>
      </w:r>
      <w:r w:rsidRPr="003E511E">
        <w:instrText>SEQ Equation \* ARABIC</w:instrText>
      </w:r>
      <w:r w:rsidRPr="003E511E">
        <w:fldChar w:fldCharType="separate"/>
      </w:r>
      <w:r w:rsidR="00417C72" w:rsidRPr="003E511E">
        <w:rPr>
          <w:noProof/>
        </w:rPr>
        <w:t>4</w:t>
      </w:r>
      <w:r w:rsidRPr="003E511E">
        <w:fldChar w:fldCharType="end"/>
      </w:r>
      <w:r w:rsidRPr="003E511E">
        <w:rPr>
          <w:noProof/>
        </w:rPr>
        <w:t>. likelihood function for triplets</w:t>
      </w:r>
      <w:bookmarkEnd w:id="42"/>
    </w:p>
    <w:p w14:paraId="76FE974A" w14:textId="4FF58B84" w:rsidR="00B725A8" w:rsidRPr="003E511E" w:rsidRDefault="00B725A8" w:rsidP="000870FB">
      <w:pPr>
        <w:bidi w:val="0"/>
      </w:pPr>
      <w:r w:rsidRPr="003E511E">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e>
          <m:sub>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ub>
        </m:sSub>
      </m:oMath>
      <w:r w:rsidRPr="003E511E">
        <w:rPr>
          <w:rFonts w:eastAsiaTheme="minorEastAsia"/>
        </w:rPr>
        <w:t xml:space="preserve">  represents the </w:t>
      </w:r>
      <w:r w:rsidR="00E104CD" w:rsidRPr="003E511E">
        <w:rPr>
          <w:rFonts w:eastAsiaTheme="minorEastAsia"/>
        </w:rPr>
        <w:t xml:space="preserve">observed </w:t>
      </w:r>
      <w:r w:rsidRPr="003E511E">
        <w:rPr>
          <w:rFonts w:eastAsiaTheme="minorEastAsia"/>
        </w:rPr>
        <w:t xml:space="preserve">number of progenies expressing phenotype </w:t>
      </w:r>
      <m:oMath>
        <m:r>
          <w:rPr>
            <w:rFonts w:ascii="Cambria Math" w:eastAsiaTheme="minorEastAsia" w:hAnsi="Cambria Math"/>
          </w:rPr>
          <m:t>H</m:t>
        </m:r>
      </m:oMath>
      <w:r w:rsidRPr="003E511E">
        <w:rPr>
          <w:rFonts w:eastAsiaTheme="minorEastAsia"/>
        </w:rPr>
        <w:t xml:space="preserve"> (right if </w:t>
      </w:r>
      <m:oMath>
        <m:r>
          <w:rPr>
            <w:rFonts w:ascii="Cambria Math" w:eastAsiaTheme="minorEastAsia" w:hAnsi="Cambria Math"/>
          </w:rPr>
          <m:t>n=0</m:t>
        </m:r>
      </m:oMath>
      <w:r w:rsidRPr="003E511E">
        <w:rPr>
          <w:rFonts w:eastAsiaTheme="minorEastAsia"/>
        </w:rPr>
        <w:t xml:space="preserve">, left if </w:t>
      </w:r>
      <m:oMath>
        <m:r>
          <w:rPr>
            <w:rFonts w:ascii="Cambria Math" w:eastAsiaTheme="minorEastAsia" w:hAnsi="Cambria Math"/>
          </w:rPr>
          <m:t>n=1</m:t>
        </m:r>
      </m:oMath>
      <w:r w:rsidRPr="003E511E">
        <w:rPr>
          <w:rFonts w:eastAsiaTheme="minorEastAsia"/>
        </w:rPr>
        <w:t xml:space="preserve">) resulting from mating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559F8" w:rsidRPr="003E511E">
        <w:t>.</w:t>
      </w:r>
    </w:p>
    <w:p w14:paraId="129FC77C" w14:textId="33B66227" w:rsidR="00B725A8" w:rsidRPr="003E511E" w:rsidRDefault="00B725A8" w:rsidP="000870FB">
      <w:pPr>
        <w:bidi w:val="0"/>
      </w:pPr>
      <w:r w:rsidRPr="003E511E">
        <w:br/>
        <w:t>In Table 2, which presents families with multiple offspring, using Equation 2 for each dataset yields the following function:</w:t>
      </w:r>
    </w:p>
    <w:p w14:paraId="16B491CD" w14:textId="57B7CAFD" w:rsidR="00B725A8" w:rsidRPr="003E511E" w:rsidRDefault="00000000" w:rsidP="000870FB">
      <w:pPr>
        <w:keepNext/>
        <w:bidi w:val="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s=1</m:t>
              </m:r>
            </m:sub>
            <m:sup>
              <m:r>
                <w:rPr>
                  <w:rFonts w:ascii="Cambria Math" w:hAnsi="Cambria Math"/>
                </w:rPr>
                <m:t>5</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e>
                          <m:r>
                            <w:rPr>
                              <w:rFonts w:ascii="Cambria Math" w:hAnsi="Cambria Math"/>
                            </w:rPr>
                            <m:t>R×R</m:t>
                          </m:r>
                        </m:e>
                      </m:d>
                    </m:e>
                    <m:sup>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m:t>
                              </m:r>
                            </m:sub>
                          </m:sSub>
                        </m:e>
                        <m:sub>
                          <m:r>
                            <w:rPr>
                              <w:rFonts w:ascii="Cambria Math" w:hAnsi="Cambria Math"/>
                            </w:rPr>
                            <m:t>n|R×R</m:t>
                          </m:r>
                        </m:sub>
                      </m:sSub>
                      <m:r>
                        <w:rPr>
                          <w:rFonts w:ascii="Cambria Math" w:hAnsi="Cambria Math"/>
                        </w:rPr>
                        <m:t xml:space="preserve"> </m:t>
                      </m:r>
                    </m:sup>
                  </m:sSup>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e>
                          <m:r>
                            <w:rPr>
                              <w:rFonts w:ascii="Cambria Math" w:hAnsi="Cambria Math"/>
                            </w:rPr>
                            <m:t>R×L</m:t>
                          </m:r>
                        </m:e>
                      </m:d>
                    </m:e>
                    <m:sup>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m:t>
                              </m:r>
                            </m:sub>
                          </m:sSub>
                        </m:e>
                        <m:sub>
                          <m:r>
                            <w:rPr>
                              <w:rFonts w:ascii="Cambria Math" w:hAnsi="Cambria Math"/>
                            </w:rPr>
                            <m:t>n|R×L</m:t>
                          </m:r>
                        </m:sub>
                      </m:sSub>
                      <m:r>
                        <w:rPr>
                          <w:rFonts w:ascii="Cambria Math" w:hAnsi="Cambria Math"/>
                        </w:rPr>
                        <m:t xml:space="preserve"> </m:t>
                      </m:r>
                    </m:sup>
                  </m:sSup>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e>
                          <m:r>
                            <w:rPr>
                              <w:rFonts w:ascii="Cambria Math" w:hAnsi="Cambria Math"/>
                            </w:rPr>
                            <m:t>L×L</m:t>
                          </m:r>
                        </m:e>
                      </m:d>
                    </m:e>
                    <m:sup>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m:t>
                              </m:r>
                            </m:sub>
                          </m:sSub>
                        </m:e>
                        <m:sub>
                          <m:r>
                            <w:rPr>
                              <w:rFonts w:ascii="Cambria Math" w:hAnsi="Cambria Math"/>
                            </w:rPr>
                            <m:t>n|L×L</m:t>
                          </m:r>
                        </m:sub>
                      </m:sSub>
                      <m:r>
                        <w:rPr>
                          <w:rFonts w:ascii="Cambria Math" w:hAnsi="Cambria Math"/>
                        </w:rPr>
                        <m:t xml:space="preserve"> </m:t>
                      </m:r>
                    </m:sup>
                  </m:sSup>
                </m:e>
              </m:nary>
            </m:e>
          </m:nary>
        </m:oMath>
      </m:oMathPara>
    </w:p>
    <w:p w14:paraId="284A3054" w14:textId="3FEC163B" w:rsidR="00B725A8" w:rsidRPr="003E511E" w:rsidRDefault="00B725A8" w:rsidP="000870FB">
      <w:pPr>
        <w:pStyle w:val="Caption"/>
        <w:bidi w:val="0"/>
        <w:jc w:val="center"/>
        <w:rPr>
          <w:rFonts w:eastAsiaTheme="minorEastAsia"/>
        </w:rPr>
      </w:pPr>
      <w:bookmarkStart w:id="43" w:name="_Toc145611536"/>
      <w:r w:rsidRPr="003E511E">
        <w:t xml:space="preserve">Equation </w:t>
      </w:r>
      <w:r w:rsidRPr="003E511E">
        <w:fldChar w:fldCharType="begin"/>
      </w:r>
      <w:r w:rsidRPr="003E511E">
        <w:instrText>SEQ Equation \* ARABIC</w:instrText>
      </w:r>
      <w:r w:rsidRPr="003E511E">
        <w:fldChar w:fldCharType="separate"/>
      </w:r>
      <w:r w:rsidR="00417C72" w:rsidRPr="003E511E">
        <w:rPr>
          <w:noProof/>
        </w:rPr>
        <w:t>5</w:t>
      </w:r>
      <w:r w:rsidRPr="003E511E">
        <w:fldChar w:fldCharType="end"/>
      </w:r>
      <w:r w:rsidRPr="003E511E">
        <w:rPr>
          <w:noProof/>
        </w:rPr>
        <w:t>. likelihood function for families with multiple offspring</w:t>
      </w:r>
      <w:bookmarkEnd w:id="43"/>
    </w:p>
    <w:p w14:paraId="412CCB9A" w14:textId="1BF52011" w:rsidR="00B725A8" w:rsidRPr="003E511E" w:rsidRDefault="00B725A8" w:rsidP="000870FB">
      <w:pPr>
        <w:bidi w:val="0"/>
        <w:rPr>
          <w:rFonts w:eastAsiaTheme="minorEastAsia"/>
        </w:rPr>
      </w:pPr>
      <w:r w:rsidRPr="003E511E">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m:t>
                </m:r>
              </m:sub>
            </m:sSub>
          </m:e>
          <m:sub>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ub>
        </m:sSub>
      </m:oMath>
      <w:r w:rsidRPr="003E511E">
        <w:rPr>
          <w:rFonts w:eastAsiaTheme="minorEastAsia"/>
        </w:rPr>
        <w:t xml:space="preserve">represents the </w:t>
      </w:r>
      <w:r w:rsidR="00E104CD" w:rsidRPr="003E511E">
        <w:rPr>
          <w:rFonts w:eastAsiaTheme="minorEastAsia"/>
        </w:rPr>
        <w:t xml:space="preserve">observed </w:t>
      </w:r>
      <w:r w:rsidRPr="003E511E">
        <w:rPr>
          <w:rFonts w:eastAsiaTheme="minorEastAsia"/>
        </w:rPr>
        <w:t xml:space="preserve">number of families of size </w:t>
      </w:r>
      <m:oMath>
        <m:r>
          <w:rPr>
            <w:rFonts w:ascii="Cambria Math" w:eastAsiaTheme="minorEastAsia" w:hAnsi="Cambria Math"/>
          </w:rPr>
          <m:t>s</m:t>
        </m:r>
      </m:oMath>
      <w:r w:rsidRPr="003E511E">
        <w:rPr>
          <w:rFonts w:eastAsiaTheme="minorEastAsia"/>
        </w:rPr>
        <w:t xml:space="preserve"> with </w:t>
      </w:r>
      <m:oMath>
        <m:r>
          <w:rPr>
            <w:rFonts w:ascii="Cambria Math" w:eastAsiaTheme="minorEastAsia" w:hAnsi="Cambria Math"/>
          </w:rPr>
          <m:t>n</m:t>
        </m:r>
      </m:oMath>
      <w:r w:rsidRPr="003E511E">
        <w:rPr>
          <w:rFonts w:eastAsiaTheme="minorEastAsia"/>
        </w:rPr>
        <w:t xml:space="preserve"> left-handed progenies resulting from mating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104CD" w:rsidRPr="003E511E">
        <w:rPr>
          <w:rFonts w:eastAsiaTheme="minorEastAsia"/>
        </w:rPr>
        <w:t>.</w:t>
      </w:r>
    </w:p>
    <w:p w14:paraId="6E8B988D" w14:textId="61B3B5FE" w:rsidR="00B725A8" w:rsidRPr="003E511E" w:rsidRDefault="00B725A8" w:rsidP="000870FB">
      <w:pPr>
        <w:keepNext/>
        <w:bidi w:val="0"/>
        <w:rPr>
          <w:rFonts w:eastAsiaTheme="minorEastAsia"/>
        </w:rPr>
      </w:pPr>
      <w:r w:rsidRPr="003E511E">
        <w:rPr>
          <w:rFonts w:eastAsiaTheme="minorEastAsia"/>
        </w:rPr>
        <w:t>For table 5, likelihood functions were applied separately for DZ and MZ twins, using the matching probabilities from Equation 3:</w:t>
      </w:r>
    </w:p>
    <w:p w14:paraId="7C684F9B" w14:textId="78339781" w:rsidR="00B725A8" w:rsidRPr="003E511E" w:rsidRDefault="00E104CD" w:rsidP="000870FB">
      <w:pPr>
        <w:keepNext/>
        <w:bidi w:val="0"/>
      </w:pPr>
      <m:oMathPara>
        <m:oMath>
          <m:r>
            <w:rPr>
              <w:rFonts w:ascii="Cambria Math" w:eastAsiaTheme="minorEastAsia" w:hAnsi="Cambria Math"/>
            </w:rPr>
            <m:t>L=p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R,R</m:t>
                  </m:r>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R,R</m:t>
                  </m:r>
                </m:sub>
              </m:sSub>
            </m:sup>
          </m:sSup>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R,L</m:t>
                  </m:r>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R,L</m:t>
                  </m:r>
                </m:sub>
              </m:sSub>
            </m:sup>
          </m:sSup>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L,L</m:t>
                  </m:r>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L,L</m:t>
                  </m:r>
                </m:sub>
              </m:sSub>
            </m:sup>
          </m:sSup>
        </m:oMath>
      </m:oMathPara>
    </w:p>
    <w:p w14:paraId="48C2ED36" w14:textId="75078BDC" w:rsidR="00B725A8" w:rsidRPr="003E511E" w:rsidRDefault="00B725A8" w:rsidP="000870FB">
      <w:pPr>
        <w:pStyle w:val="Caption"/>
        <w:bidi w:val="0"/>
        <w:jc w:val="center"/>
        <w:rPr>
          <w:rFonts w:eastAsiaTheme="minorEastAsia"/>
        </w:rPr>
      </w:pPr>
      <w:bookmarkStart w:id="44" w:name="_Toc145611537"/>
      <w:r w:rsidRPr="003E511E">
        <w:t xml:space="preserve">Equation </w:t>
      </w:r>
      <w:r w:rsidRPr="003E511E">
        <w:fldChar w:fldCharType="begin"/>
      </w:r>
      <w:r w:rsidRPr="003E511E">
        <w:instrText>SEQ Equation \* ARABIC</w:instrText>
      </w:r>
      <w:r w:rsidRPr="003E511E">
        <w:fldChar w:fldCharType="separate"/>
      </w:r>
      <w:r w:rsidR="00417C72" w:rsidRPr="003E511E">
        <w:rPr>
          <w:noProof/>
        </w:rPr>
        <w:t>6</w:t>
      </w:r>
      <w:r w:rsidRPr="003E511E">
        <w:fldChar w:fldCharType="end"/>
      </w:r>
      <w:r w:rsidRPr="003E511E">
        <w:rPr>
          <w:noProof/>
        </w:rPr>
        <w:t>. likelihood function for twins</w:t>
      </w:r>
      <w:bookmarkEnd w:id="44"/>
    </w:p>
    <w:p w14:paraId="3EFF372D" w14:textId="5BB22B9C" w:rsidR="00D41837" w:rsidRPr="003E511E" w:rsidRDefault="00B725A8" w:rsidP="000870FB">
      <w:pPr>
        <w:bidi w:val="0"/>
        <w:rPr>
          <w:rFonts w:eastAsiaTheme="minorEastAsia"/>
        </w:rPr>
      </w:pPr>
      <w:r w:rsidRPr="003E511E">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oMath>
      <w:r w:rsidRPr="003E511E">
        <w:rPr>
          <w:rFonts w:eastAsiaTheme="minorEastAsia"/>
        </w:rPr>
        <w:t xml:space="preserve"> is the </w:t>
      </w:r>
      <w:r w:rsidR="00E104CD" w:rsidRPr="003E511E">
        <w:rPr>
          <w:rFonts w:eastAsiaTheme="minorEastAsia"/>
        </w:rPr>
        <w:t xml:space="preserve">observed </w:t>
      </w:r>
      <w:r w:rsidRPr="003E511E">
        <w:rPr>
          <w:rFonts w:eastAsiaTheme="minorEastAsia"/>
        </w:rPr>
        <w:t xml:space="preserve">number of twins couples </w:t>
      </w:r>
      <w:r w:rsidR="00E104CD" w:rsidRPr="003E511E">
        <w:rPr>
          <w:rFonts w:eastAsiaTheme="minorEastAsia"/>
        </w:rPr>
        <w:t xml:space="preserve">where </w:t>
      </w:r>
      <w:r w:rsidR="006B48FB" w:rsidRPr="003E511E">
        <w:rPr>
          <w:rFonts w:eastAsiaTheme="minorEastAsia"/>
        </w:rPr>
        <w:t>one</w:t>
      </w:r>
      <w:r w:rsidR="00E104CD" w:rsidRPr="003E511E">
        <w:rPr>
          <w:rFonts w:eastAsiaTheme="minorEastAsia"/>
        </w:rPr>
        <w:t xml:space="preserve"> presents phenotype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E104CD" w:rsidRPr="003E511E">
        <w:rPr>
          <w:rFonts w:eastAsiaTheme="minorEastAsia"/>
        </w:rPr>
        <w:t xml:space="preserve"> and the other presents phenotype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104CD" w:rsidRPr="003E511E">
        <w:rPr>
          <w:rFonts w:eastAsiaTheme="minorEastAsia"/>
        </w:rPr>
        <w:t>.</w:t>
      </w:r>
    </w:p>
    <w:p w14:paraId="5D3FE2F3" w14:textId="77777777" w:rsidR="00D41837" w:rsidRPr="003E511E" w:rsidRDefault="00D41837" w:rsidP="000870FB">
      <w:pPr>
        <w:bidi w:val="0"/>
        <w:spacing w:line="259" w:lineRule="auto"/>
        <w:rPr>
          <w:rFonts w:eastAsiaTheme="minorEastAsia"/>
        </w:rPr>
      </w:pPr>
      <w:r w:rsidRPr="003E511E">
        <w:rPr>
          <w:rFonts w:eastAsiaTheme="minorEastAsia"/>
        </w:rPr>
        <w:br w:type="page"/>
      </w:r>
    </w:p>
    <w:p w14:paraId="06FE64B6" w14:textId="654B8355" w:rsidR="00947BB1" w:rsidRPr="003E511E" w:rsidRDefault="00D41837" w:rsidP="000870FB">
      <w:pPr>
        <w:pStyle w:val="Heading2"/>
        <w:bidi w:val="0"/>
        <w:rPr>
          <w:color w:val="auto"/>
        </w:rPr>
      </w:pPr>
      <w:bookmarkStart w:id="45" w:name="_Toc145605761"/>
      <w:r w:rsidRPr="003E511E">
        <w:rPr>
          <w:color w:val="auto"/>
        </w:rPr>
        <w:lastRenderedPageBreak/>
        <w:t>APPENDIX 3: RESEULTS OF THE MODEL</w:t>
      </w:r>
      <w:r w:rsidR="00D20530" w:rsidRPr="003E511E">
        <w:rPr>
          <w:color w:val="auto"/>
        </w:rPr>
        <w:t xml:space="preserve"> C'</w:t>
      </w:r>
      <w:bookmarkEnd w:id="45"/>
    </w:p>
    <w:p w14:paraId="7B5A4FBB" w14:textId="77777777" w:rsidR="00947BB1" w:rsidRPr="003E511E" w:rsidRDefault="00947BB1" w:rsidP="000870FB">
      <w:pPr>
        <w:bidi w:val="0"/>
      </w:pPr>
    </w:p>
    <w:p w14:paraId="28A0D682" w14:textId="34F10602" w:rsidR="00947BB1" w:rsidRPr="003E511E" w:rsidRDefault="00346484" w:rsidP="000870FB">
      <w:pPr>
        <w:bidi w:val="0"/>
        <w:rPr>
          <w:rFonts w:eastAsiaTheme="minorEastAsia"/>
        </w:rPr>
      </w:pPr>
      <w:r w:rsidRPr="00346484">
        <w:rPr>
          <w:rFonts w:eastAsiaTheme="minorEastAsia"/>
        </w:rPr>
        <w:t>As previously discussed, McManus' Model C has exhibited inadequate fit to the overall dataset. Consequently, we propose revising the estimated incidence of left-handers to 7.25%. In this section, we present the results of our statistical analysis of the model and provide anticipated proportions of left-handers in the population.</w:t>
      </w:r>
    </w:p>
    <w:p w14:paraId="075A6291" w14:textId="5D6F8F7D" w:rsidR="00947BB1" w:rsidRPr="003E511E" w:rsidRDefault="00947BB1" w:rsidP="000870FB">
      <w:pPr>
        <w:pStyle w:val="Heading3"/>
        <w:bidi w:val="0"/>
        <w:rPr>
          <w:color w:val="auto"/>
          <w:u w:val="single"/>
        </w:rPr>
      </w:pPr>
      <w:bookmarkStart w:id="46" w:name="_Toc145605762"/>
      <w:r w:rsidRPr="003E511E">
        <w:rPr>
          <w:color w:val="auto"/>
          <w:u w:val="single"/>
        </w:rPr>
        <w:t>Statistical analysis</w:t>
      </w:r>
      <w:bookmarkEnd w:id="46"/>
    </w:p>
    <w:p w14:paraId="48BCF68B" w14:textId="7BD650F4" w:rsidR="00613AF5" w:rsidRPr="003E511E" w:rsidRDefault="00D20530" w:rsidP="000870FB">
      <w:pPr>
        <w:bidi w:val="0"/>
        <w:rPr>
          <w:rFonts w:eastAsiaTheme="minorEastAsia"/>
        </w:rPr>
      </w:pPr>
      <w:r w:rsidRPr="003E511E">
        <w:rPr>
          <w:rFonts w:eastAsiaTheme="minorEastAsia"/>
        </w:rPr>
        <w:t xml:space="preserve">We </w:t>
      </w:r>
      <w:r w:rsidR="00481A97">
        <w:rPr>
          <w:rFonts w:eastAsiaTheme="minorEastAsia"/>
        </w:rPr>
        <w:t>conducted</w:t>
      </w:r>
      <w:r w:rsidRPr="003E511E">
        <w:rPr>
          <w:rFonts w:eastAsiaTheme="minorEastAsia"/>
        </w:rPr>
        <w:t xml:space="preserve"> statistical analysis of the model </w:t>
      </w:r>
      <w:r w:rsidR="009F28F1" w:rsidRPr="009F28F1">
        <w:rPr>
          <w:rFonts w:eastAsiaTheme="minorEastAsia"/>
        </w:rPr>
        <w:t xml:space="preserve">across three different variations of the datasets. </w:t>
      </w:r>
      <w:r w:rsidR="009F28F1">
        <w:rPr>
          <w:rFonts w:eastAsiaTheme="minorEastAsia"/>
        </w:rPr>
        <w:t xml:space="preserve">Our aim was to </w:t>
      </w:r>
      <w:r w:rsidR="00097E81" w:rsidRPr="00097E81">
        <w:rPr>
          <w:rFonts w:eastAsiaTheme="minorEastAsia"/>
        </w:rPr>
        <w:t>determine how well Model C' aligns with models derived through maximum likelihood estimation.</w:t>
      </w:r>
      <w:r w:rsidR="00097E81">
        <w:rPr>
          <w:rFonts w:eastAsiaTheme="minorEastAsia"/>
        </w:rPr>
        <w:t xml:space="preserve"> </w:t>
      </w:r>
    </w:p>
    <w:p w14:paraId="0B8C3909" w14:textId="011BFD84" w:rsidR="004C1A4D" w:rsidRPr="00AA688B" w:rsidRDefault="00824FD4" w:rsidP="000870FB">
      <w:pPr>
        <w:bidi w:val="0"/>
        <w:rPr>
          <w:rFonts w:eastAsiaTheme="minorEastAsia"/>
          <w:i/>
        </w:rPr>
      </w:pPr>
      <w:r w:rsidRPr="00824FD4">
        <w:rPr>
          <w:rFonts w:eastAsiaTheme="minorEastAsia"/>
        </w:rPr>
        <w:t>When evaluating the fit of Model C' to the entire dataset, we obtained a support log-likelihood of</w:t>
      </w:r>
      <w:r w:rsidR="00D20530" w:rsidRPr="003E511E">
        <w:rPr>
          <w:rFonts w:eastAsiaTheme="minorEastAsia"/>
        </w:rPr>
        <w:t xml:space="preserve"> </w:t>
      </w:r>
      <m:oMath>
        <m:r>
          <w:rPr>
            <w:rFonts w:ascii="Cambria Math" w:eastAsiaTheme="minorEastAsia" w:hAnsi="Cambria Math"/>
          </w:rPr>
          <m:t>-11443.714</m:t>
        </m:r>
      </m:oMath>
      <w:r w:rsidR="000E295E">
        <w:rPr>
          <w:rFonts w:eastAsiaTheme="minorEastAsia"/>
        </w:rPr>
        <w:t>. This result</w:t>
      </w:r>
      <w:r w:rsidR="00D20530" w:rsidRPr="003E511E">
        <w:rPr>
          <w:rFonts w:eastAsiaTheme="minorEastAsia"/>
        </w:rPr>
        <w:t xml:space="preserve"> only </w:t>
      </w:r>
      <m:oMath>
        <m:r>
          <w:rPr>
            <w:rFonts w:ascii="Cambria Math" w:eastAsiaTheme="minorEastAsia" w:hAnsi="Cambria Math"/>
          </w:rPr>
          <m:t>0.494</m:t>
        </m:r>
      </m:oMath>
      <w:r w:rsidR="00243BC0" w:rsidRPr="003E511E">
        <w:rPr>
          <w:rFonts w:eastAsiaTheme="minorEastAsia"/>
        </w:rPr>
        <w:t xml:space="preserve"> support units</w:t>
      </w:r>
      <w:r w:rsidR="000E295E">
        <w:rPr>
          <w:rFonts w:eastAsiaTheme="minorEastAsia"/>
        </w:rPr>
        <w:t xml:space="preserve"> different</w:t>
      </w:r>
      <w:r w:rsidR="00243BC0" w:rsidRPr="003E511E">
        <w:rPr>
          <w:rFonts w:eastAsiaTheme="minorEastAsia"/>
        </w:rPr>
        <w:t xml:space="preserve"> from the</w:t>
      </w:r>
      <w:r w:rsidR="00D20530" w:rsidRPr="003E511E">
        <w:rPr>
          <w:rFonts w:eastAsiaTheme="minorEastAsia"/>
        </w:rPr>
        <w:t xml:space="preserve"> result calculated for model A</w:t>
      </w:r>
      <w:r w:rsidR="000E295E">
        <w:rPr>
          <w:rFonts w:eastAsiaTheme="minorEastAsia"/>
        </w:rPr>
        <w:t>,</w:t>
      </w:r>
      <w:r w:rsidR="00D20530" w:rsidRPr="003E511E">
        <w:rPr>
          <w:rFonts w:eastAsiaTheme="minorEastAsia"/>
        </w:rPr>
        <w:t xml:space="preserve"> </w:t>
      </w:r>
      <w:r w:rsidR="000E295E">
        <w:rPr>
          <w:rFonts w:eastAsiaTheme="minorEastAsia"/>
        </w:rPr>
        <w:t>with a</w:t>
      </w:r>
      <w:r w:rsidR="00AA688B">
        <w:rPr>
          <w:rFonts w:eastAsiaTheme="minorEastAsia"/>
        </w:rPr>
        <w:t xml:space="preserve"> </w:t>
      </w:r>
      <w:r w:rsidR="00D20530" w:rsidRPr="003E511E">
        <w:rPr>
          <w:rFonts w:eastAsiaTheme="minorEastAsia"/>
        </w:rPr>
        <w:t xml:space="preserve">matching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169</m:t>
            </m:r>
          </m:sub>
          <m:sup>
            <m:r>
              <w:rPr>
                <w:rFonts w:ascii="Cambria Math" w:eastAsiaTheme="minorEastAsia" w:hAnsi="Cambria Math"/>
              </w:rPr>
              <m:t>2</m:t>
            </m:r>
          </m:sup>
        </m:sSubSup>
        <m:r>
          <w:rPr>
            <w:rFonts w:ascii="Cambria Math" w:eastAsiaTheme="minorEastAsia" w:hAnsi="Cambria Math"/>
          </w:rPr>
          <m:t>=242.794</m:t>
        </m:r>
      </m:oMath>
      <w:r w:rsidR="00D20530" w:rsidRPr="003E511E">
        <w:rPr>
          <w:rFonts w:eastAsiaTheme="minorEastAsia"/>
        </w:rPr>
        <w:t xml:space="preserve">  and p-value of </w:t>
      </w:r>
      <m:oMath>
        <m:r>
          <w:rPr>
            <w:rFonts w:ascii="Cambria Math" w:eastAsiaTheme="minorEastAsia" w:hAnsi="Cambria Math"/>
          </w:rPr>
          <m:t>1.721×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243BC0" w:rsidRPr="003E511E">
        <w:rPr>
          <w:rFonts w:ascii="Cambria Math" w:eastAsiaTheme="minorEastAsia" w:hAnsi="Cambria Math"/>
          <w:i/>
        </w:rPr>
        <w:t>.</w:t>
      </w:r>
      <w:r w:rsidR="00D20530" w:rsidRPr="003E511E">
        <w:rPr>
          <w:rFonts w:eastAsiaTheme="minorEastAsia"/>
          <w:i/>
        </w:rPr>
        <w:br/>
      </w:r>
      <w:r w:rsidR="00AA688B">
        <w:rPr>
          <w:rFonts w:eastAsiaTheme="minorEastAsia"/>
          <w:iCs/>
        </w:rPr>
        <w:t>Assessing</w:t>
      </w:r>
      <w:r w:rsidR="00D20530" w:rsidRPr="003E511E">
        <w:rPr>
          <w:rFonts w:eastAsiaTheme="minorEastAsia"/>
          <w:iCs/>
        </w:rPr>
        <w:t xml:space="preserve"> the model </w:t>
      </w:r>
      <w:r w:rsidR="00AA688B">
        <w:rPr>
          <w:rFonts w:eastAsiaTheme="minorEastAsia"/>
          <w:iCs/>
        </w:rPr>
        <w:t>fit to</w:t>
      </w:r>
      <w:r w:rsidR="00D20530" w:rsidRPr="003E511E">
        <w:rPr>
          <w:rFonts w:eastAsiaTheme="minorEastAsia"/>
          <w:iCs/>
        </w:rPr>
        <w:t xml:space="preserve"> McManus reduced dataset</w:t>
      </w:r>
      <w:r w:rsidR="00243BC0" w:rsidRPr="003E511E">
        <w:rPr>
          <w:rFonts w:eastAsiaTheme="minorEastAsia"/>
          <w:iCs/>
        </w:rPr>
        <w:t>,</w:t>
      </w:r>
      <w:r w:rsidR="00243BC0" w:rsidRPr="003E511E">
        <w:rPr>
          <w:rFonts w:eastAsiaTheme="minorEastAsia" w:hint="cs"/>
          <w:iCs/>
          <w:rtl/>
        </w:rPr>
        <w:t xml:space="preserve"> </w:t>
      </w:r>
      <w:r w:rsidR="00AA688B">
        <w:rPr>
          <w:rFonts w:eastAsiaTheme="minorEastAsia"/>
        </w:rPr>
        <w:t>we found a</w:t>
      </w:r>
      <w:r w:rsidR="00243BC0" w:rsidRPr="003E511E">
        <w:rPr>
          <w:rFonts w:eastAsiaTheme="minorEastAsia"/>
        </w:rPr>
        <w:t xml:space="preserve"> support log-likelihood of </w:t>
      </w:r>
      <m:oMath>
        <m:r>
          <w:rPr>
            <w:rFonts w:ascii="Cambria Math" w:eastAsiaTheme="minorEastAsia" w:hAnsi="Cambria Math"/>
          </w:rPr>
          <m:t>-9431.941</m:t>
        </m:r>
      </m:oMath>
      <w:r w:rsidR="00243BC0" w:rsidRPr="003E511E">
        <w:rPr>
          <w:rFonts w:eastAsiaTheme="minorEastAsia"/>
        </w:rPr>
        <w:t xml:space="preserve">, </w:t>
      </w:r>
      <w:r w:rsidR="00626342" w:rsidRPr="003E511E">
        <w:rPr>
          <w:rFonts w:eastAsiaTheme="minorEastAsia"/>
        </w:rPr>
        <w:t>differ</w:t>
      </w:r>
      <w:r w:rsidR="006634B8">
        <w:rPr>
          <w:rFonts w:eastAsiaTheme="minorEastAsia"/>
        </w:rPr>
        <w:t>ing by</w:t>
      </w:r>
      <w:r w:rsidR="00243BC0" w:rsidRPr="003E511E">
        <w:rPr>
          <w:rFonts w:eastAsiaTheme="minorEastAsia"/>
        </w:rPr>
        <w:t xml:space="preserve"> </w:t>
      </w:r>
      <m:oMath>
        <m:r>
          <w:rPr>
            <w:rFonts w:ascii="Cambria Math" w:eastAsiaTheme="minorEastAsia" w:hAnsi="Cambria Math"/>
          </w:rPr>
          <m:t>0.983</m:t>
        </m:r>
      </m:oMath>
      <w:r w:rsidR="00243BC0" w:rsidRPr="003E511E">
        <w:rPr>
          <w:rFonts w:eastAsiaTheme="minorEastAsia"/>
        </w:rPr>
        <w:t xml:space="preserve"> support units from the result </w:t>
      </w:r>
      <w:r w:rsidR="006634B8">
        <w:rPr>
          <w:rFonts w:eastAsiaTheme="minorEastAsia"/>
        </w:rPr>
        <w:t>obtained</w:t>
      </w:r>
      <w:r w:rsidR="00243BC0" w:rsidRPr="003E511E">
        <w:rPr>
          <w:rFonts w:eastAsiaTheme="minorEastAsia"/>
        </w:rPr>
        <w:t xml:space="preserve"> for model </w:t>
      </w:r>
      <w:r w:rsidR="00626342" w:rsidRPr="003E511E">
        <w:rPr>
          <w:rFonts w:eastAsiaTheme="minorEastAsia"/>
        </w:rPr>
        <w:t>B</w:t>
      </w:r>
      <w:r w:rsidR="00243BC0" w:rsidRPr="003E511E">
        <w:rPr>
          <w:rFonts w:eastAsiaTheme="minorEastAsia"/>
        </w:rPr>
        <w:t xml:space="preserve">. </w:t>
      </w:r>
      <w:r w:rsidR="00F955FC">
        <w:rPr>
          <w:rFonts w:ascii="Segoe UI" w:hAnsi="Segoe UI" w:cs="Segoe UI"/>
          <w:color w:val="374151"/>
          <w:shd w:val="clear" w:color="auto" w:fill="F7F7F8"/>
        </w:rPr>
        <w:t xml:space="preserve">The </w:t>
      </w:r>
      <w:r w:rsidR="00F955FC" w:rsidRPr="00D80CE3">
        <w:rPr>
          <w:rFonts w:eastAsiaTheme="minorEastAsia"/>
        </w:rPr>
        <w:t xml:space="preserve">corresponding </w:t>
      </w:r>
      <m:oMath>
        <m:sSubSup>
          <m:sSubSupPr>
            <m:ctrlPr>
              <w:rPr>
                <w:rFonts w:ascii="Cambria Math" w:eastAsiaTheme="minorEastAsia" w:hAnsi="Cambria Math"/>
              </w:rPr>
            </m:ctrlPr>
          </m:sSubSupPr>
          <m:e>
            <m:r>
              <w:rPr>
                <w:rFonts w:ascii="Cambria Math" w:eastAsiaTheme="minorEastAsia" w:hAnsi="Cambria Math"/>
              </w:rPr>
              <m:t>χ</m:t>
            </m:r>
          </m:e>
          <m:sub>
            <m:r>
              <m:rPr>
                <m:sty m:val="p"/>
              </m:rPr>
              <w:rPr>
                <w:rFonts w:ascii="Cambria Math" w:eastAsiaTheme="minorEastAsia" w:hAnsi="Cambria Math"/>
              </w:rPr>
              <m:t>165</m:t>
            </m:r>
          </m:sub>
          <m:sup>
            <m:r>
              <m:rPr>
                <m:sty m:val="p"/>
              </m:rPr>
              <w:rPr>
                <w:rFonts w:ascii="Cambria Math" w:eastAsiaTheme="minorEastAsia" w:hAnsi="Cambria Math"/>
              </w:rPr>
              <m:t>2</m:t>
            </m:r>
          </m:sup>
        </m:sSubSup>
        <m:r>
          <m:rPr>
            <m:sty m:val="p"/>
          </m:rPr>
          <w:rPr>
            <w:rFonts w:ascii="Cambria Math" w:eastAsiaTheme="minorEastAsia" w:hAnsi="Cambria Math"/>
          </w:rPr>
          <m:t>=199.712</m:t>
        </m:r>
      </m:oMath>
      <w:r w:rsidR="00243BC0" w:rsidRPr="003E511E">
        <w:rPr>
          <w:rFonts w:eastAsiaTheme="minorEastAsia"/>
        </w:rPr>
        <w:t xml:space="preserve"> </w:t>
      </w:r>
      <w:r w:rsidR="00F955FC">
        <w:rPr>
          <w:rFonts w:eastAsiaTheme="minorEastAsia"/>
        </w:rPr>
        <w:t>, yielding</w:t>
      </w:r>
      <w:r w:rsidR="00626342" w:rsidRPr="003E511E">
        <w:rPr>
          <w:rFonts w:eastAsiaTheme="minorEastAsia"/>
        </w:rPr>
        <w:t xml:space="preserve"> a</w:t>
      </w:r>
      <w:r w:rsidR="00243BC0" w:rsidRPr="003E511E">
        <w:rPr>
          <w:rFonts w:eastAsiaTheme="minorEastAsia"/>
        </w:rPr>
        <w:t xml:space="preserve"> p-value of </w:t>
      </w:r>
      <m:oMath>
        <m:r>
          <m:rPr>
            <m:sty m:val="p"/>
          </m:rPr>
          <w:rPr>
            <w:rFonts w:ascii="Cambria Math" w:eastAsiaTheme="minorEastAsia" w:hAnsi="Cambria Math"/>
          </w:rPr>
          <m:t>0.034</m:t>
        </m:r>
      </m:oMath>
      <w:r w:rsidR="00243BC0" w:rsidRPr="00D80CE3">
        <w:rPr>
          <w:rFonts w:eastAsiaTheme="minorEastAsia"/>
        </w:rPr>
        <w:t>.</w:t>
      </w:r>
      <w:r w:rsidR="00243BC0" w:rsidRPr="00D80CE3">
        <w:rPr>
          <w:rFonts w:eastAsiaTheme="minorEastAsia"/>
        </w:rPr>
        <w:br/>
      </w:r>
      <w:r w:rsidR="00D80CE3" w:rsidRPr="00D80CE3">
        <w:rPr>
          <w:rFonts w:eastAsiaTheme="minorEastAsia"/>
        </w:rPr>
        <w:t>For our reduced dataset</w:t>
      </w:r>
      <w:r w:rsidR="00423690">
        <w:rPr>
          <w:rFonts w:eastAsiaTheme="minorEastAsia"/>
        </w:rPr>
        <w:t xml:space="preserve">. </w:t>
      </w:r>
      <w:r w:rsidR="00423690" w:rsidRPr="00423690">
        <w:rPr>
          <w:rFonts w:eastAsiaTheme="minorEastAsia"/>
        </w:rPr>
        <w:t xml:space="preserve">Model C' produced a support log-likelihood of </w:t>
      </w:r>
      <m:oMath>
        <m:r>
          <m:rPr>
            <m:sty m:val="p"/>
          </m:rPr>
          <w:rPr>
            <w:rFonts w:ascii="Cambria Math" w:eastAsiaTheme="minorEastAsia" w:hAnsi="Cambria Math"/>
          </w:rPr>
          <m:t>-9457.327</m:t>
        </m:r>
      </m:oMath>
      <w:r w:rsidR="00626342" w:rsidRPr="003E511E">
        <w:rPr>
          <w:rFonts w:eastAsiaTheme="minorEastAsia"/>
        </w:rPr>
        <w:t>,</w:t>
      </w:r>
      <w:r w:rsidR="00423690">
        <w:rPr>
          <w:rFonts w:eastAsiaTheme="minorEastAsia"/>
        </w:rPr>
        <w:t xml:space="preserve"> with a</w:t>
      </w:r>
      <w:r w:rsidR="00626342" w:rsidRPr="003E511E">
        <w:rPr>
          <w:rFonts w:eastAsiaTheme="minorEastAsia"/>
        </w:rPr>
        <w:t xml:space="preserve"> difference of </w:t>
      </w:r>
      <m:oMath>
        <m:r>
          <w:rPr>
            <w:rFonts w:ascii="Cambria Math" w:eastAsiaTheme="minorEastAsia" w:hAnsi="Cambria Math"/>
          </w:rPr>
          <m:t>0.353</m:t>
        </m:r>
      </m:oMath>
      <w:r w:rsidR="00626342" w:rsidRPr="003E511E">
        <w:rPr>
          <w:rFonts w:eastAsiaTheme="minorEastAsia"/>
        </w:rPr>
        <w:t xml:space="preserve"> support units from the result calculated for model </w:t>
      </w:r>
      <w:r w:rsidR="00ED24A7">
        <w:rPr>
          <w:rFonts w:eastAsiaTheme="minorEastAsia"/>
        </w:rPr>
        <w:t>D</w:t>
      </w:r>
      <w:r w:rsidR="00626342" w:rsidRPr="003E511E">
        <w:rPr>
          <w:rFonts w:eastAsiaTheme="minorEastAsia"/>
        </w:rPr>
        <w:t>. matching</w:t>
      </w:r>
      <w:r w:rsidR="003F0036" w:rsidRPr="003E511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164</m:t>
            </m:r>
          </m:sub>
          <m:sup>
            <m:r>
              <w:rPr>
                <w:rFonts w:ascii="Cambria Math" w:eastAsiaTheme="minorEastAsia" w:hAnsi="Cambria Math"/>
              </w:rPr>
              <m:t>2</m:t>
            </m:r>
          </m:sup>
        </m:sSubSup>
        <m:r>
          <w:rPr>
            <w:rFonts w:ascii="Cambria Math" w:eastAsiaTheme="minorEastAsia" w:hAnsi="Cambria Math"/>
          </w:rPr>
          <m:t>=193.952</m:t>
        </m:r>
      </m:oMath>
      <w:r w:rsidR="00626342" w:rsidRPr="003E511E">
        <w:rPr>
          <w:rFonts w:eastAsiaTheme="minorEastAsia"/>
        </w:rPr>
        <w:t xml:space="preserve">  and p-value of </w:t>
      </w:r>
      <m:oMath>
        <m:r>
          <w:rPr>
            <w:rFonts w:ascii="Cambria Math" w:eastAsiaTheme="minorEastAsia" w:hAnsi="Cambria Math"/>
          </w:rPr>
          <m:t>0.055</m:t>
        </m:r>
      </m:oMath>
      <w:r w:rsidR="004C1A4D" w:rsidRPr="003E511E">
        <w:rPr>
          <w:rFonts w:eastAsiaTheme="minorEastAsia"/>
          <w:i/>
        </w:rPr>
        <w:t xml:space="preserve"> </w:t>
      </w:r>
      <w:r w:rsidR="004C1A4D" w:rsidRPr="003E511E">
        <w:rPr>
          <w:rFonts w:eastAsiaTheme="minorEastAsia"/>
          <w:iCs/>
        </w:rPr>
        <w:t xml:space="preserve">and </w:t>
      </w:r>
      <w:r w:rsidR="004C1A4D" w:rsidRPr="003E511E">
        <w:rPr>
          <w:rFonts w:eastAsiaTheme="minorEastAsia" w:hint="cs"/>
          <w:iCs/>
        </w:rPr>
        <w:t>T</w:t>
      </w:r>
      <w:r w:rsidR="004C1A4D" w:rsidRPr="003E511E">
        <w:rPr>
          <w:rFonts w:eastAsiaTheme="minorEastAsia"/>
          <w:iCs/>
        </w:rPr>
        <w:t>herefore, fitting the data.</w:t>
      </w:r>
    </w:p>
    <w:p w14:paraId="60FC3DEF" w14:textId="75BD4057" w:rsidR="003F0036" w:rsidRPr="003E511E" w:rsidRDefault="00613AF5" w:rsidP="000870FB">
      <w:pPr>
        <w:bidi w:val="0"/>
        <w:rPr>
          <w:rFonts w:eastAsiaTheme="minorEastAsia"/>
          <w:iCs/>
        </w:rPr>
      </w:pPr>
      <w:r w:rsidRPr="003E511E">
        <w:rPr>
          <w:rFonts w:eastAsiaTheme="minorEastAsia"/>
          <w:iCs/>
        </w:rPr>
        <w:t>Upon examining the fit</w:t>
      </w:r>
      <w:r w:rsidR="00560C1E">
        <w:rPr>
          <w:rFonts w:eastAsiaTheme="minorEastAsia"/>
          <w:iCs/>
        </w:rPr>
        <w:t>ness</w:t>
      </w:r>
      <w:r w:rsidRPr="003E511E">
        <w:rPr>
          <w:rFonts w:eastAsiaTheme="minorEastAsia"/>
          <w:iCs/>
        </w:rPr>
        <w:t xml:space="preserve"> of model</w:t>
      </w:r>
      <w:r w:rsidR="00560C1E">
        <w:rPr>
          <w:rFonts w:eastAsiaTheme="minorEastAsia"/>
          <w:iCs/>
        </w:rPr>
        <w:t xml:space="preserve"> </w:t>
      </w:r>
      <m:oMath>
        <m:r>
          <w:rPr>
            <w:rFonts w:ascii="Cambria Math" w:eastAsiaTheme="minorEastAsia" w:hAnsi="Cambria Math"/>
          </w:rPr>
          <m:t>C'</m:t>
        </m:r>
      </m:oMath>
      <w:r w:rsidRPr="003E511E">
        <w:rPr>
          <w:rFonts w:eastAsiaTheme="minorEastAsia"/>
          <w:iCs/>
        </w:rPr>
        <w:t xml:space="preserve"> to </w:t>
      </w:r>
      <w:r w:rsidR="00C83498">
        <w:rPr>
          <w:rFonts w:eastAsiaTheme="minorEastAsia"/>
          <w:iCs/>
        </w:rPr>
        <w:t>each</w:t>
      </w:r>
      <w:r w:rsidRPr="003E511E">
        <w:rPr>
          <w:rFonts w:eastAsiaTheme="minorEastAsia"/>
          <w:iCs/>
        </w:rPr>
        <w:t xml:space="preserve"> table</w:t>
      </w:r>
      <w:r w:rsidR="002A0A61">
        <w:rPr>
          <w:rFonts w:eastAsiaTheme="minorEastAsia"/>
          <w:iCs/>
        </w:rPr>
        <w:t xml:space="preserve">, </w:t>
      </w:r>
      <w:r w:rsidRPr="003E511E">
        <w:rPr>
          <w:rFonts w:eastAsiaTheme="minorEastAsia"/>
          <w:iCs/>
        </w:rPr>
        <w:t xml:space="preserve">we </w:t>
      </w:r>
      <w:r w:rsidR="00560C1E">
        <w:rPr>
          <w:rFonts w:eastAsiaTheme="minorEastAsia"/>
          <w:iCs/>
        </w:rPr>
        <w:t xml:space="preserve">observed </w:t>
      </w:r>
      <w:r w:rsidRPr="003E511E">
        <w:rPr>
          <w:rFonts w:eastAsiaTheme="minorEastAsia"/>
          <w:iCs/>
        </w:rPr>
        <w:t xml:space="preserve">results </w:t>
      </w:r>
      <w:r w:rsidR="00CC497A">
        <w:rPr>
          <w:rFonts w:eastAsiaTheme="minorEastAsia"/>
          <w:iCs/>
        </w:rPr>
        <w:t xml:space="preserve">similar </w:t>
      </w:r>
      <w:r w:rsidRPr="003E511E">
        <w:rPr>
          <w:rFonts w:eastAsiaTheme="minorEastAsia"/>
          <w:iCs/>
        </w:rPr>
        <w:t>to the results of McManus' model C in terms of fitness</w:t>
      </w:r>
      <w:r w:rsidR="003F0036" w:rsidRPr="003E511E">
        <w:rPr>
          <w:rFonts w:eastAsiaTheme="minorEastAsia"/>
          <w:iCs/>
        </w:rPr>
        <w:t xml:space="preserve">. For table 1, presenting triplets we calculated a </w:t>
      </w:r>
      <m:oMath>
        <m:sSubSup>
          <m:sSubSupPr>
            <m:ctrlPr>
              <w:rPr>
                <w:rFonts w:ascii="Cambria Math" w:eastAsiaTheme="minorEastAsia" w:hAnsi="Cambria Math"/>
                <w:i/>
                <w:iCs/>
              </w:rPr>
            </m:ctrlPr>
          </m:sSubSupPr>
          <m:e>
            <m:r>
              <w:rPr>
                <w:rFonts w:ascii="Cambria Math" w:eastAsiaTheme="minorEastAsia" w:hAnsi="Cambria Math"/>
              </w:rPr>
              <m:t>χ</m:t>
            </m:r>
          </m:e>
          <m:sub>
            <m:r>
              <w:rPr>
                <w:rFonts w:ascii="Cambria Math" w:eastAsiaTheme="minorEastAsia" w:hAnsi="Cambria Math"/>
              </w:rPr>
              <m:t>12</m:t>
            </m:r>
          </m:sub>
          <m:sup>
            <m:r>
              <w:rPr>
                <w:rFonts w:ascii="Cambria Math" w:eastAsiaTheme="minorEastAsia" w:hAnsi="Cambria Math"/>
              </w:rPr>
              <m:t>2</m:t>
            </m:r>
          </m:sup>
        </m:sSubSup>
        <m:r>
          <w:rPr>
            <w:rFonts w:ascii="Cambria Math" w:eastAsiaTheme="minorEastAsia" w:hAnsi="Cambria Math"/>
          </w:rPr>
          <m:t>=53.863</m:t>
        </m:r>
      </m:oMath>
      <w:r w:rsidR="003F0036" w:rsidRPr="003E511E">
        <w:rPr>
          <w:rFonts w:eastAsiaTheme="minorEastAsia"/>
          <w:iCs/>
        </w:rPr>
        <w:t xml:space="preserve"> matching p-value of </w:t>
      </w:r>
      <m:oMath>
        <m:r>
          <w:rPr>
            <w:rFonts w:ascii="Cambria Math" w:eastAsiaTheme="minorEastAsia" w:hAnsi="Cambria Math"/>
          </w:rPr>
          <m:t>2.89×</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-7</m:t>
            </m:r>
          </m:sup>
        </m:sSup>
      </m:oMath>
      <w:r w:rsidR="003F0036" w:rsidRPr="003E511E">
        <w:rPr>
          <w:rFonts w:eastAsiaTheme="minorEastAsia"/>
          <w:iCs/>
        </w:rPr>
        <w:t xml:space="preserve">. With failure to fit the same datasets as model C. </w:t>
      </w:r>
      <w:r w:rsidR="002A0A61" w:rsidRPr="002A0A61">
        <w:rPr>
          <w:rFonts w:eastAsiaTheme="minorEastAsia"/>
          <w:iCs/>
        </w:rPr>
        <w:t xml:space="preserve">Details of the fitting results are presented in Table </w:t>
      </w:r>
      <m:oMath>
        <m:r>
          <w:rPr>
            <w:rFonts w:ascii="Cambria Math" w:eastAsiaTheme="minorEastAsia" w:hAnsi="Cambria Math"/>
          </w:rPr>
          <m:t>5</m:t>
        </m:r>
      </m:oMath>
      <w:r w:rsidR="003F0036" w:rsidRPr="003E511E">
        <w:rPr>
          <w:rFonts w:eastAsiaTheme="minorEastAsia"/>
          <w:iCs/>
        </w:rPr>
        <w:t>.</w:t>
      </w:r>
    </w:p>
    <w:tbl>
      <w:tblPr>
        <w:tblStyle w:val="TableGrid"/>
        <w:tblpPr w:leftFromText="180" w:rightFromText="180" w:vertAnchor="text" w:horzAnchor="margin" w:tblpXSpec="center" w:tblpY="486"/>
        <w:tblW w:w="5388" w:type="pct"/>
        <w:tblLook w:val="04A0" w:firstRow="1" w:lastRow="0" w:firstColumn="1" w:lastColumn="0" w:noHBand="0" w:noVBand="1"/>
      </w:tblPr>
      <w:tblGrid>
        <w:gridCol w:w="2200"/>
        <w:gridCol w:w="752"/>
        <w:gridCol w:w="771"/>
        <w:gridCol w:w="1012"/>
        <w:gridCol w:w="888"/>
        <w:gridCol w:w="888"/>
        <w:gridCol w:w="892"/>
        <w:gridCol w:w="768"/>
        <w:gridCol w:w="645"/>
        <w:gridCol w:w="900"/>
      </w:tblGrid>
      <w:tr w:rsidR="003F0036" w:rsidRPr="003E511E" w14:paraId="5212870C"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C2EA874" w14:textId="61BEDCA8"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study</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55015523" w14:textId="77777777" w:rsidR="003F0036" w:rsidRPr="003E511E" w:rsidRDefault="003F0036" w:rsidP="000870FB">
            <w:pPr>
              <w:bidi w:val="0"/>
              <w:spacing w:line="240" w:lineRule="auto"/>
              <w:jc w:val="center"/>
              <w:rPr>
                <w:rFonts w:ascii="Cambria Math" w:eastAsiaTheme="minorEastAsia" w:hAnsi="Cambria Math" w:cstheme="minorHAnsi"/>
                <w:sz w:val="14"/>
                <w:szCs w:val="14"/>
                <w:oMath/>
              </w:rPr>
            </w:pPr>
            <m:oMathPara>
              <m:oMath>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oMath>
            </m:oMathPara>
          </w:p>
          <w:p w14:paraId="2F2C083E" w14:textId="77777777" w:rsidR="003F0036" w:rsidRPr="003E511E" w:rsidRDefault="003F0036" w:rsidP="000870FB">
            <w:pPr>
              <w:bidi w:val="0"/>
              <w:spacing w:line="240" w:lineRule="auto"/>
              <w:jc w:val="center"/>
            </w:pPr>
            <m:oMathPara>
              <m:oMath>
                <m:r>
                  <w:rPr>
                    <w:rFonts w:ascii="Cambria Math" w:eastAsiaTheme="minorEastAsia" w:hAnsi="Cambria Math" w:cstheme="minorHAnsi"/>
                    <w:sz w:val="14"/>
                    <w:szCs w:val="14"/>
                  </w:rPr>
                  <m:t>progeny</m:t>
                </m:r>
              </m:oMath>
            </m:oMathPara>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744F4E9" w14:textId="77777777" w:rsidR="003F0036" w:rsidRPr="003E511E" w:rsidRDefault="003F0036" w:rsidP="000870FB">
            <w:pPr>
              <w:bidi w:val="0"/>
              <w:spacing w:line="240" w:lineRule="auto"/>
              <w:jc w:val="center"/>
              <w:rPr>
                <w:rFonts w:ascii="Cambria Math" w:eastAsiaTheme="minorEastAsia" w:hAnsi="Cambria Math" w:cstheme="minorHAnsi"/>
                <w:sz w:val="14"/>
                <w:szCs w:val="14"/>
                <w:oMath/>
              </w:rPr>
            </w:pPr>
            <m:oMathPara>
              <m:oMath>
                <m:r>
                  <w:rPr>
                    <w:rFonts w:ascii="Cambria Math" w:eastAsiaTheme="minorEastAsia" w:hAnsi="Cambria Math" w:cstheme="minorHAnsi"/>
                    <w:sz w:val="14"/>
                    <w:szCs w:val="14"/>
                  </w:rPr>
                  <m:t>p</m:t>
                </m:r>
                <m:d>
                  <m:dPr>
                    <m:ctrlPr>
                      <w:rPr>
                        <w:rFonts w:ascii="Cambria Math" w:eastAsiaTheme="minorEastAsia" w:hAnsi="Cambria Math" w:cstheme="minorHAnsi"/>
                        <w:i/>
                        <w:sz w:val="14"/>
                        <w:szCs w:val="14"/>
                      </w:rPr>
                    </m:ctrlPr>
                  </m:dPr>
                  <m:e>
                    <m:sSub>
                      <m:sSubPr>
                        <m:ctrlPr>
                          <w:rPr>
                            <w:rFonts w:ascii="Cambria Math" w:eastAsiaTheme="minorEastAsia" w:hAnsi="Cambria Math" w:cstheme="minorHAnsi"/>
                            <w:i/>
                            <w:sz w:val="14"/>
                            <w:szCs w:val="14"/>
                          </w:rPr>
                        </m:ctrlPr>
                      </m:sSubPr>
                      <m:e>
                        <m:r>
                          <w:rPr>
                            <w:rFonts w:ascii="Cambria Math" w:eastAsiaTheme="minorEastAsia" w:hAnsi="Cambria Math" w:cstheme="minorHAnsi"/>
                            <w:sz w:val="14"/>
                            <w:szCs w:val="14"/>
                          </w:rPr>
                          <m:t>L</m:t>
                        </m:r>
                      </m:e>
                      <m:sub>
                        <m:r>
                          <w:rPr>
                            <w:rFonts w:ascii="Cambria Math" w:eastAsiaTheme="minorEastAsia" w:hAnsi="Cambria Math" w:cstheme="minorHAnsi"/>
                            <w:sz w:val="14"/>
                            <w:szCs w:val="14"/>
                          </w:rPr>
                          <m:t>m</m:t>
                        </m:r>
                      </m:sub>
                    </m:sSub>
                  </m:e>
                </m:d>
              </m:oMath>
            </m:oMathPara>
          </w:p>
          <w:p w14:paraId="3B7465F0" w14:textId="77777777" w:rsidR="003F0036" w:rsidRPr="003E511E" w:rsidRDefault="003F0036" w:rsidP="000870FB">
            <w:pPr>
              <w:bidi w:val="0"/>
              <w:spacing w:line="240" w:lineRule="auto"/>
              <w:jc w:val="center"/>
            </w:pPr>
            <m:oMathPara>
              <m:oMath>
                <m:r>
                  <w:rPr>
                    <w:rFonts w:ascii="Cambria Math" w:eastAsiaTheme="minorEastAsia" w:hAnsi="Cambria Math" w:cstheme="minorHAnsi"/>
                    <w:sz w:val="14"/>
                    <w:szCs w:val="14"/>
                  </w:rPr>
                  <m:t>parental</m:t>
                </m:r>
              </m:oMath>
            </m:oMathPara>
          </w:p>
        </w:tc>
        <w:tc>
          <w:tcPr>
            <w:tcW w:w="978" w:type="pct"/>
            <w:gridSpan w:val="2"/>
            <w:tcBorders>
              <w:top w:val="single" w:sz="4" w:space="0" w:color="auto"/>
              <w:left w:val="single" w:sz="4" w:space="0" w:color="auto"/>
              <w:bottom w:val="single" w:sz="4" w:space="0" w:color="auto"/>
              <w:right w:val="single" w:sz="4" w:space="0" w:color="auto"/>
            </w:tcBorders>
            <w:vAlign w:val="center"/>
            <w:hideMark/>
          </w:tcPr>
          <w:p w14:paraId="7B77731D" w14:textId="77777777" w:rsidR="003F0036" w:rsidRPr="003E511E" w:rsidRDefault="003F0036" w:rsidP="000870FB">
            <w:pPr>
              <w:bidi w:val="0"/>
              <w:spacing w:line="240" w:lineRule="auto"/>
              <w:jc w:val="center"/>
            </w:pPr>
            <m:oMathPara>
              <m:oMath>
                <m:r>
                  <w:rPr>
                    <w:rFonts w:ascii="Cambria Math" w:hAnsi="Cambria Math" w:cstheme="minorHAnsi"/>
                    <w:sz w:val="14"/>
                    <w:szCs w:val="14"/>
                  </w:rPr>
                  <m:t>R×R</m:t>
                </m:r>
              </m:oMath>
            </m:oMathPara>
          </w:p>
        </w:tc>
        <w:tc>
          <w:tcPr>
            <w:tcW w:w="916" w:type="pct"/>
            <w:gridSpan w:val="2"/>
            <w:tcBorders>
              <w:top w:val="single" w:sz="4" w:space="0" w:color="auto"/>
              <w:left w:val="single" w:sz="4" w:space="0" w:color="auto"/>
              <w:bottom w:val="single" w:sz="4" w:space="0" w:color="auto"/>
              <w:right w:val="single" w:sz="4" w:space="0" w:color="auto"/>
            </w:tcBorders>
            <w:vAlign w:val="center"/>
            <w:hideMark/>
          </w:tcPr>
          <w:p w14:paraId="308811F4" w14:textId="77777777" w:rsidR="003F0036" w:rsidRPr="003E511E" w:rsidRDefault="003F0036" w:rsidP="000870FB">
            <w:pPr>
              <w:bidi w:val="0"/>
              <w:spacing w:line="240" w:lineRule="auto"/>
              <w:jc w:val="center"/>
            </w:pPr>
            <m:oMathPara>
              <m:oMath>
                <m:r>
                  <w:rPr>
                    <w:rFonts w:ascii="Cambria Math" w:hAnsi="Cambria Math" w:cstheme="minorHAnsi"/>
                    <w:sz w:val="14"/>
                    <w:szCs w:val="14"/>
                  </w:rPr>
                  <m:t>R×L</m:t>
                </m:r>
              </m:oMath>
            </m:oMathPara>
          </w:p>
        </w:tc>
        <w:tc>
          <w:tcPr>
            <w:tcW w:w="727" w:type="pct"/>
            <w:gridSpan w:val="2"/>
            <w:tcBorders>
              <w:top w:val="single" w:sz="4" w:space="0" w:color="auto"/>
              <w:left w:val="single" w:sz="4" w:space="0" w:color="auto"/>
              <w:bottom w:val="single" w:sz="4" w:space="0" w:color="auto"/>
              <w:right w:val="single" w:sz="4" w:space="0" w:color="auto"/>
            </w:tcBorders>
            <w:vAlign w:val="center"/>
            <w:hideMark/>
          </w:tcPr>
          <w:p w14:paraId="6F257F33" w14:textId="77777777" w:rsidR="003F0036" w:rsidRPr="003E511E" w:rsidRDefault="003F0036" w:rsidP="000870FB">
            <w:pPr>
              <w:bidi w:val="0"/>
              <w:spacing w:line="240" w:lineRule="auto"/>
              <w:jc w:val="center"/>
            </w:pPr>
            <m:oMathPara>
              <m:oMath>
                <m:r>
                  <w:rPr>
                    <w:rFonts w:ascii="Cambria Math" w:hAnsi="Cambria Math" w:cstheme="minorHAnsi"/>
                    <w:sz w:val="14"/>
                    <w:szCs w:val="14"/>
                  </w:rPr>
                  <m:t>L×L</m:t>
                </m:r>
              </m:oMath>
            </m:oMathPara>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C8DC543" w14:textId="77777777" w:rsidR="003F0036" w:rsidRPr="003E511E" w:rsidRDefault="00000000" w:rsidP="000870FB">
            <w:pPr>
              <w:bidi w:val="0"/>
              <w:spacing w:line="240" w:lineRule="auto"/>
              <w:jc w:val="center"/>
              <w:rPr>
                <w:rFonts w:cstheme="minorHAnsi"/>
                <w:sz w:val="14"/>
                <w:szCs w:val="14"/>
              </w:rPr>
            </w:pPr>
            <m:oMathPara>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m:oMathPara>
          </w:p>
          <w:p w14:paraId="35D54706" w14:textId="77777777" w:rsidR="003F0036" w:rsidRPr="003E511E" w:rsidRDefault="003F0036" w:rsidP="000870FB">
            <w:pPr>
              <w:bidi w:val="0"/>
              <w:spacing w:line="240" w:lineRule="auto"/>
              <w:jc w:val="center"/>
            </w:pPr>
            <w:r w:rsidRPr="003E511E">
              <w:rPr>
                <w:rFonts w:cstheme="minorHAnsi"/>
                <w:sz w:val="14"/>
                <w:szCs w:val="14"/>
              </w:rPr>
              <w:t>(</w:t>
            </w:r>
            <w:proofErr w:type="spellStart"/>
            <w:r w:rsidRPr="003E511E">
              <w:rPr>
                <w:rFonts w:cstheme="minorHAnsi"/>
                <w:sz w:val="14"/>
                <w:szCs w:val="14"/>
              </w:rPr>
              <w:t>df</w:t>
            </w:r>
            <w:proofErr w:type="spellEnd"/>
            <w:r w:rsidRPr="003E511E">
              <w:rPr>
                <w:rFonts w:cstheme="minorHAnsi"/>
                <w:sz w:val="14"/>
                <w:szCs w:val="14"/>
              </w:rPr>
              <w:t>=1)</w:t>
            </w:r>
          </w:p>
        </w:tc>
      </w:tr>
      <w:tr w:rsidR="002A7B28" w:rsidRPr="003E511E" w14:paraId="4C749141"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D3B758"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D7897" w14:textId="77777777" w:rsidR="003F0036" w:rsidRPr="003E511E" w:rsidRDefault="003F0036" w:rsidP="000870FB">
            <w:pPr>
              <w:bidi w:val="0"/>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783FF4" w14:textId="77777777" w:rsidR="003F0036" w:rsidRPr="003E511E" w:rsidRDefault="003F0036" w:rsidP="000870FB">
            <w:pPr>
              <w:bidi w:val="0"/>
              <w:spacing w:line="240" w:lineRule="auto"/>
            </w:pPr>
          </w:p>
        </w:tc>
        <w:tc>
          <w:tcPr>
            <w:tcW w:w="521" w:type="pct"/>
            <w:tcBorders>
              <w:top w:val="single" w:sz="4" w:space="0" w:color="auto"/>
              <w:left w:val="single" w:sz="4" w:space="0" w:color="auto"/>
              <w:bottom w:val="single" w:sz="4" w:space="0" w:color="auto"/>
              <w:right w:val="single" w:sz="4" w:space="0" w:color="auto"/>
            </w:tcBorders>
            <w:vAlign w:val="center"/>
            <w:hideMark/>
          </w:tcPr>
          <w:p w14:paraId="133A3A4D" w14:textId="77777777" w:rsidR="003F0036" w:rsidRPr="003E511E" w:rsidRDefault="003F0036" w:rsidP="000870FB">
            <w:pPr>
              <w:bidi w:val="0"/>
              <w:spacing w:line="240" w:lineRule="auto"/>
              <w:jc w:val="center"/>
            </w:pPr>
            <w:r w:rsidRPr="003E511E">
              <w:rPr>
                <w:rFonts w:cstheme="minorHAnsi"/>
                <w:sz w:val="18"/>
                <w:szCs w:val="18"/>
              </w:rPr>
              <w:t>R</w:t>
            </w:r>
          </w:p>
        </w:tc>
        <w:tc>
          <w:tcPr>
            <w:tcW w:w="457" w:type="pct"/>
            <w:tcBorders>
              <w:top w:val="single" w:sz="4" w:space="0" w:color="auto"/>
              <w:left w:val="single" w:sz="4" w:space="0" w:color="auto"/>
              <w:bottom w:val="single" w:sz="4" w:space="0" w:color="auto"/>
              <w:right w:val="single" w:sz="4" w:space="0" w:color="auto"/>
            </w:tcBorders>
            <w:vAlign w:val="center"/>
            <w:hideMark/>
          </w:tcPr>
          <w:p w14:paraId="3BDB5A77" w14:textId="77777777" w:rsidR="003F0036" w:rsidRPr="003E511E" w:rsidRDefault="003F0036" w:rsidP="000870FB">
            <w:pPr>
              <w:bidi w:val="0"/>
              <w:spacing w:line="240" w:lineRule="auto"/>
              <w:jc w:val="center"/>
            </w:pPr>
            <w:r w:rsidRPr="003E511E">
              <w:rPr>
                <w:rFonts w:cstheme="minorHAnsi"/>
                <w:sz w:val="18"/>
                <w:szCs w:val="18"/>
              </w:rPr>
              <w:t>L</w:t>
            </w:r>
          </w:p>
        </w:tc>
        <w:tc>
          <w:tcPr>
            <w:tcW w:w="457" w:type="pct"/>
            <w:tcBorders>
              <w:top w:val="single" w:sz="4" w:space="0" w:color="auto"/>
              <w:left w:val="single" w:sz="4" w:space="0" w:color="auto"/>
              <w:bottom w:val="single" w:sz="4" w:space="0" w:color="auto"/>
              <w:right w:val="single" w:sz="4" w:space="0" w:color="auto"/>
            </w:tcBorders>
            <w:vAlign w:val="center"/>
            <w:hideMark/>
          </w:tcPr>
          <w:p w14:paraId="692A4D70" w14:textId="77777777" w:rsidR="003F0036" w:rsidRPr="003E511E" w:rsidRDefault="003F0036" w:rsidP="000870FB">
            <w:pPr>
              <w:bidi w:val="0"/>
              <w:spacing w:line="240" w:lineRule="auto"/>
              <w:jc w:val="center"/>
            </w:pPr>
            <w:r w:rsidRPr="003E511E">
              <w:rPr>
                <w:rFonts w:cstheme="minorHAnsi"/>
                <w:sz w:val="18"/>
                <w:szCs w:val="18"/>
              </w:rPr>
              <w:t>R</w:t>
            </w:r>
          </w:p>
        </w:tc>
        <w:tc>
          <w:tcPr>
            <w:tcW w:w="459" w:type="pct"/>
            <w:tcBorders>
              <w:top w:val="single" w:sz="4" w:space="0" w:color="auto"/>
              <w:left w:val="single" w:sz="4" w:space="0" w:color="auto"/>
              <w:bottom w:val="single" w:sz="4" w:space="0" w:color="auto"/>
              <w:right w:val="single" w:sz="4" w:space="0" w:color="auto"/>
            </w:tcBorders>
            <w:vAlign w:val="center"/>
            <w:hideMark/>
          </w:tcPr>
          <w:p w14:paraId="16E9A319" w14:textId="77777777" w:rsidR="003F0036" w:rsidRPr="003E511E" w:rsidRDefault="003F0036" w:rsidP="000870FB">
            <w:pPr>
              <w:bidi w:val="0"/>
              <w:spacing w:line="240" w:lineRule="auto"/>
              <w:jc w:val="center"/>
            </w:pPr>
            <w:r w:rsidRPr="003E511E">
              <w:rPr>
                <w:rFonts w:cstheme="minorHAnsi"/>
                <w:sz w:val="18"/>
                <w:szCs w:val="18"/>
              </w:rPr>
              <w:t>L</w:t>
            </w:r>
          </w:p>
        </w:tc>
        <w:tc>
          <w:tcPr>
            <w:tcW w:w="395" w:type="pct"/>
            <w:tcBorders>
              <w:top w:val="single" w:sz="4" w:space="0" w:color="auto"/>
              <w:left w:val="single" w:sz="4" w:space="0" w:color="auto"/>
              <w:bottom w:val="single" w:sz="4" w:space="0" w:color="auto"/>
              <w:right w:val="single" w:sz="4" w:space="0" w:color="auto"/>
            </w:tcBorders>
            <w:vAlign w:val="center"/>
            <w:hideMark/>
          </w:tcPr>
          <w:p w14:paraId="1C22AEA8" w14:textId="77777777" w:rsidR="003F0036" w:rsidRPr="003E511E" w:rsidRDefault="003F0036" w:rsidP="000870FB">
            <w:pPr>
              <w:bidi w:val="0"/>
              <w:spacing w:line="240" w:lineRule="auto"/>
              <w:jc w:val="center"/>
            </w:pPr>
            <w:r w:rsidRPr="003E511E">
              <w:rPr>
                <w:rFonts w:cstheme="minorHAnsi"/>
                <w:sz w:val="18"/>
                <w:szCs w:val="18"/>
              </w:rPr>
              <w:t>R</w:t>
            </w:r>
          </w:p>
        </w:tc>
        <w:tc>
          <w:tcPr>
            <w:tcW w:w="332" w:type="pct"/>
            <w:tcBorders>
              <w:top w:val="single" w:sz="4" w:space="0" w:color="auto"/>
              <w:left w:val="single" w:sz="4" w:space="0" w:color="auto"/>
              <w:bottom w:val="single" w:sz="4" w:space="0" w:color="auto"/>
              <w:right w:val="single" w:sz="4" w:space="0" w:color="auto"/>
            </w:tcBorders>
            <w:vAlign w:val="center"/>
            <w:hideMark/>
          </w:tcPr>
          <w:p w14:paraId="79931BD3" w14:textId="77777777" w:rsidR="003F0036" w:rsidRPr="003E511E" w:rsidRDefault="003F0036" w:rsidP="000870FB">
            <w:pPr>
              <w:bidi w:val="0"/>
              <w:spacing w:line="240" w:lineRule="auto"/>
              <w:jc w:val="center"/>
            </w:pPr>
            <w:r w:rsidRPr="003E511E">
              <w:rPr>
                <w:rFonts w:cstheme="minorHAnsi"/>
                <w:sz w:val="18"/>
                <w:szCs w:val="18"/>
              </w:rPr>
              <w:t>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9F61B8" w14:textId="77777777" w:rsidR="003F0036" w:rsidRPr="003E511E" w:rsidRDefault="003F0036" w:rsidP="000870FB">
            <w:pPr>
              <w:bidi w:val="0"/>
              <w:spacing w:line="240" w:lineRule="auto"/>
            </w:pPr>
          </w:p>
        </w:tc>
      </w:tr>
      <w:tr w:rsidR="003F0036" w:rsidRPr="003E511E" w14:paraId="567CE00F"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2EF55A6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Ramaley (1913)</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159A21EC"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0.1556</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551421EA"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0.0809</w:t>
            </w:r>
          </w:p>
        </w:tc>
        <w:tc>
          <w:tcPr>
            <w:tcW w:w="521" w:type="pct"/>
            <w:tcBorders>
              <w:top w:val="single" w:sz="4" w:space="0" w:color="auto"/>
              <w:left w:val="single" w:sz="4" w:space="0" w:color="auto"/>
              <w:bottom w:val="nil"/>
              <w:right w:val="single" w:sz="4" w:space="0" w:color="auto"/>
            </w:tcBorders>
            <w:vAlign w:val="center"/>
            <w:hideMark/>
          </w:tcPr>
          <w:p w14:paraId="0065FD4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841</w:t>
            </w:r>
          </w:p>
        </w:tc>
        <w:tc>
          <w:tcPr>
            <w:tcW w:w="457" w:type="pct"/>
            <w:tcBorders>
              <w:top w:val="single" w:sz="4" w:space="0" w:color="auto"/>
              <w:left w:val="single" w:sz="4" w:space="0" w:color="auto"/>
              <w:bottom w:val="nil"/>
              <w:right w:val="single" w:sz="4" w:space="0" w:color="auto"/>
            </w:tcBorders>
            <w:vAlign w:val="center"/>
            <w:hideMark/>
          </w:tcPr>
          <w:p w14:paraId="63B25C8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115</w:t>
            </w:r>
          </w:p>
        </w:tc>
        <w:tc>
          <w:tcPr>
            <w:tcW w:w="457" w:type="pct"/>
            <w:tcBorders>
              <w:top w:val="single" w:sz="4" w:space="0" w:color="auto"/>
              <w:left w:val="single" w:sz="4" w:space="0" w:color="auto"/>
              <w:bottom w:val="nil"/>
              <w:right w:val="single" w:sz="4" w:space="0" w:color="auto"/>
            </w:tcBorders>
            <w:vAlign w:val="center"/>
            <w:hideMark/>
          </w:tcPr>
          <w:p w14:paraId="4C9417FC"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113</w:t>
            </w:r>
          </w:p>
        </w:tc>
        <w:tc>
          <w:tcPr>
            <w:tcW w:w="459" w:type="pct"/>
            <w:tcBorders>
              <w:top w:val="single" w:sz="4" w:space="0" w:color="auto"/>
              <w:left w:val="single" w:sz="4" w:space="0" w:color="auto"/>
              <w:bottom w:val="nil"/>
              <w:right w:val="single" w:sz="4" w:space="0" w:color="auto"/>
            </w:tcBorders>
            <w:vAlign w:val="center"/>
            <w:hideMark/>
          </w:tcPr>
          <w:p w14:paraId="6868F33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54</w:t>
            </w:r>
          </w:p>
        </w:tc>
        <w:tc>
          <w:tcPr>
            <w:tcW w:w="395" w:type="pct"/>
            <w:tcBorders>
              <w:top w:val="single" w:sz="4" w:space="0" w:color="auto"/>
              <w:left w:val="single" w:sz="4" w:space="0" w:color="auto"/>
              <w:bottom w:val="nil"/>
              <w:right w:val="single" w:sz="4" w:space="0" w:color="auto"/>
            </w:tcBorders>
            <w:vAlign w:val="center"/>
            <w:hideMark/>
          </w:tcPr>
          <w:p w14:paraId="1D47689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w:t>
            </w:r>
          </w:p>
        </w:tc>
        <w:tc>
          <w:tcPr>
            <w:tcW w:w="332" w:type="pct"/>
            <w:tcBorders>
              <w:top w:val="single" w:sz="4" w:space="0" w:color="auto"/>
              <w:left w:val="single" w:sz="4" w:space="0" w:color="auto"/>
              <w:bottom w:val="nil"/>
              <w:right w:val="single" w:sz="4" w:space="0" w:color="auto"/>
            </w:tcBorders>
            <w:vAlign w:val="center"/>
            <w:hideMark/>
          </w:tcPr>
          <w:p w14:paraId="57831F2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7</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5C4ECF8B"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20.528**</w:t>
            </w:r>
          </w:p>
        </w:tc>
      </w:tr>
      <w:tr w:rsidR="003F0036" w:rsidRPr="003E511E" w14:paraId="4417FFBA"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C941E"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AEF41"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797ED6"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tcPr>
          <w:p w14:paraId="700392A2"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821.77</w:t>
            </w:r>
          </w:p>
        </w:tc>
        <w:tc>
          <w:tcPr>
            <w:tcW w:w="457" w:type="pct"/>
            <w:tcBorders>
              <w:top w:val="nil"/>
              <w:left w:val="single" w:sz="4" w:space="0" w:color="auto"/>
              <w:bottom w:val="single" w:sz="4" w:space="0" w:color="auto"/>
              <w:right w:val="single" w:sz="4" w:space="0" w:color="auto"/>
            </w:tcBorders>
          </w:tcPr>
          <w:p w14:paraId="541D4836"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134.23</w:t>
            </w:r>
          </w:p>
        </w:tc>
        <w:tc>
          <w:tcPr>
            <w:tcW w:w="457" w:type="pct"/>
            <w:tcBorders>
              <w:top w:val="nil"/>
              <w:left w:val="single" w:sz="4" w:space="0" w:color="auto"/>
              <w:bottom w:val="single" w:sz="4" w:space="0" w:color="auto"/>
              <w:right w:val="single" w:sz="4" w:space="0" w:color="auto"/>
            </w:tcBorders>
          </w:tcPr>
          <w:p w14:paraId="02682719"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127.85</w:t>
            </w:r>
          </w:p>
        </w:tc>
        <w:tc>
          <w:tcPr>
            <w:tcW w:w="459" w:type="pct"/>
            <w:tcBorders>
              <w:top w:val="nil"/>
              <w:left w:val="single" w:sz="4" w:space="0" w:color="auto"/>
              <w:bottom w:val="single" w:sz="4" w:space="0" w:color="auto"/>
              <w:right w:val="single" w:sz="4" w:space="0" w:color="auto"/>
            </w:tcBorders>
          </w:tcPr>
          <w:p w14:paraId="70B097A3"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39.15</w:t>
            </w:r>
          </w:p>
        </w:tc>
        <w:tc>
          <w:tcPr>
            <w:tcW w:w="395" w:type="pct"/>
            <w:tcBorders>
              <w:top w:val="nil"/>
              <w:left w:val="single" w:sz="4" w:space="0" w:color="auto"/>
              <w:bottom w:val="single" w:sz="4" w:space="0" w:color="auto"/>
              <w:right w:val="single" w:sz="4" w:space="0" w:color="auto"/>
            </w:tcBorders>
          </w:tcPr>
          <w:p w14:paraId="41B632D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5.37</w:t>
            </w:r>
          </w:p>
        </w:tc>
        <w:tc>
          <w:tcPr>
            <w:tcW w:w="332" w:type="pct"/>
            <w:tcBorders>
              <w:top w:val="nil"/>
              <w:left w:val="single" w:sz="4" w:space="0" w:color="auto"/>
              <w:bottom w:val="single" w:sz="4" w:space="0" w:color="auto"/>
              <w:right w:val="single" w:sz="4" w:space="0" w:color="auto"/>
            </w:tcBorders>
          </w:tcPr>
          <w:p w14:paraId="05C93EC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2.63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ABFAD"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5AA30B2D"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7BA5F08" w14:textId="380CEA6E"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Chamberlain (1928)</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73DC954A"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0.0477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70581A7C"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0.0333</w:t>
            </w:r>
          </w:p>
        </w:tc>
        <w:tc>
          <w:tcPr>
            <w:tcW w:w="521" w:type="pct"/>
            <w:tcBorders>
              <w:top w:val="single" w:sz="4" w:space="0" w:color="auto"/>
              <w:left w:val="single" w:sz="4" w:space="0" w:color="auto"/>
              <w:bottom w:val="nil"/>
              <w:right w:val="single" w:sz="4" w:space="0" w:color="auto"/>
            </w:tcBorders>
            <w:vAlign w:val="center"/>
            <w:hideMark/>
          </w:tcPr>
          <w:p w14:paraId="7EFD08BF"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6917</w:t>
            </w:r>
          </w:p>
        </w:tc>
        <w:tc>
          <w:tcPr>
            <w:tcW w:w="457" w:type="pct"/>
            <w:tcBorders>
              <w:top w:val="single" w:sz="4" w:space="0" w:color="auto"/>
              <w:left w:val="single" w:sz="4" w:space="0" w:color="auto"/>
              <w:bottom w:val="nil"/>
              <w:right w:val="single" w:sz="4" w:space="0" w:color="auto"/>
            </w:tcBorders>
            <w:vAlign w:val="center"/>
            <w:hideMark/>
          </w:tcPr>
          <w:p w14:paraId="4C45716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308</w:t>
            </w:r>
          </w:p>
        </w:tc>
        <w:tc>
          <w:tcPr>
            <w:tcW w:w="457" w:type="pct"/>
            <w:tcBorders>
              <w:top w:val="single" w:sz="4" w:space="0" w:color="auto"/>
              <w:left w:val="single" w:sz="4" w:space="0" w:color="auto"/>
              <w:bottom w:val="nil"/>
              <w:right w:val="single" w:sz="4" w:space="0" w:color="auto"/>
            </w:tcBorders>
            <w:vAlign w:val="center"/>
            <w:hideMark/>
          </w:tcPr>
          <w:p w14:paraId="1F1CA3E3"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411</w:t>
            </w:r>
          </w:p>
        </w:tc>
        <w:tc>
          <w:tcPr>
            <w:tcW w:w="459" w:type="pct"/>
            <w:tcBorders>
              <w:top w:val="single" w:sz="4" w:space="0" w:color="auto"/>
              <w:left w:val="single" w:sz="4" w:space="0" w:color="auto"/>
              <w:bottom w:val="nil"/>
              <w:right w:val="single" w:sz="4" w:space="0" w:color="auto"/>
            </w:tcBorders>
            <w:vAlign w:val="center"/>
            <w:hideMark/>
          </w:tcPr>
          <w:p w14:paraId="28C7EDAB"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53</w:t>
            </w:r>
          </w:p>
        </w:tc>
        <w:tc>
          <w:tcPr>
            <w:tcW w:w="395" w:type="pct"/>
            <w:tcBorders>
              <w:top w:val="single" w:sz="4" w:space="0" w:color="auto"/>
              <w:left w:val="single" w:sz="4" w:space="0" w:color="auto"/>
              <w:bottom w:val="nil"/>
              <w:right w:val="single" w:sz="4" w:space="0" w:color="auto"/>
            </w:tcBorders>
            <w:vAlign w:val="center"/>
            <w:hideMark/>
          </w:tcPr>
          <w:p w14:paraId="18F5876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18</w:t>
            </w:r>
          </w:p>
        </w:tc>
        <w:tc>
          <w:tcPr>
            <w:tcW w:w="332" w:type="pct"/>
            <w:tcBorders>
              <w:top w:val="single" w:sz="4" w:space="0" w:color="auto"/>
              <w:left w:val="single" w:sz="4" w:space="0" w:color="auto"/>
              <w:bottom w:val="nil"/>
              <w:right w:val="single" w:sz="4" w:space="0" w:color="auto"/>
            </w:tcBorders>
            <w:vAlign w:val="center"/>
            <w:hideMark/>
          </w:tcPr>
          <w:p w14:paraId="1E590CF5"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7</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5952DADC"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1.255</w:t>
            </w:r>
          </w:p>
        </w:tc>
      </w:tr>
      <w:tr w:rsidR="003F0036" w:rsidRPr="003E511E" w14:paraId="31845A41"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F0B4B6"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16B28"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88AA7B"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tcPr>
          <w:p w14:paraId="68011F6D"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6915.35</w:t>
            </w:r>
          </w:p>
        </w:tc>
        <w:tc>
          <w:tcPr>
            <w:tcW w:w="457" w:type="pct"/>
            <w:tcBorders>
              <w:top w:val="nil"/>
              <w:left w:val="single" w:sz="4" w:space="0" w:color="auto"/>
              <w:bottom w:val="single" w:sz="4" w:space="0" w:color="auto"/>
              <w:right w:val="single" w:sz="4" w:space="0" w:color="auto"/>
            </w:tcBorders>
          </w:tcPr>
          <w:p w14:paraId="0E1F846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309.65</w:t>
            </w:r>
          </w:p>
        </w:tc>
        <w:tc>
          <w:tcPr>
            <w:tcW w:w="457" w:type="pct"/>
            <w:tcBorders>
              <w:top w:val="nil"/>
              <w:left w:val="single" w:sz="4" w:space="0" w:color="auto"/>
              <w:bottom w:val="single" w:sz="4" w:space="0" w:color="auto"/>
              <w:right w:val="single" w:sz="4" w:space="0" w:color="auto"/>
            </w:tcBorders>
          </w:tcPr>
          <w:p w14:paraId="6A27E552"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410.36</w:t>
            </w:r>
          </w:p>
        </w:tc>
        <w:tc>
          <w:tcPr>
            <w:tcW w:w="459" w:type="pct"/>
            <w:tcBorders>
              <w:top w:val="nil"/>
              <w:left w:val="single" w:sz="4" w:space="0" w:color="auto"/>
              <w:bottom w:val="single" w:sz="4" w:space="0" w:color="auto"/>
              <w:right w:val="single" w:sz="4" w:space="0" w:color="auto"/>
            </w:tcBorders>
          </w:tcPr>
          <w:p w14:paraId="17955C93"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53.64</w:t>
            </w:r>
          </w:p>
        </w:tc>
        <w:tc>
          <w:tcPr>
            <w:tcW w:w="395" w:type="pct"/>
            <w:tcBorders>
              <w:top w:val="nil"/>
              <w:left w:val="single" w:sz="4" w:space="0" w:color="auto"/>
              <w:bottom w:val="single" w:sz="4" w:space="0" w:color="auto"/>
              <w:right w:val="single" w:sz="4" w:space="0" w:color="auto"/>
            </w:tcBorders>
          </w:tcPr>
          <w:p w14:paraId="580D2873"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20.29</w:t>
            </w:r>
          </w:p>
        </w:tc>
        <w:tc>
          <w:tcPr>
            <w:tcW w:w="332" w:type="pct"/>
            <w:tcBorders>
              <w:top w:val="nil"/>
              <w:left w:val="single" w:sz="4" w:space="0" w:color="auto"/>
              <w:bottom w:val="single" w:sz="4" w:space="0" w:color="auto"/>
              <w:right w:val="single" w:sz="4" w:space="0" w:color="auto"/>
            </w:tcBorders>
          </w:tcPr>
          <w:p w14:paraId="0BD5B4B3"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4.71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1E03D"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6D70078F"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D873E23"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Rife (1940)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867AC5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0.0877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C4B677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0.0450</w:t>
            </w:r>
          </w:p>
        </w:tc>
        <w:tc>
          <w:tcPr>
            <w:tcW w:w="521" w:type="pct"/>
            <w:tcBorders>
              <w:top w:val="single" w:sz="4" w:space="0" w:color="auto"/>
              <w:left w:val="single" w:sz="4" w:space="0" w:color="auto"/>
              <w:bottom w:val="nil"/>
              <w:right w:val="single" w:sz="4" w:space="0" w:color="auto"/>
            </w:tcBorders>
            <w:vAlign w:val="center"/>
            <w:hideMark/>
          </w:tcPr>
          <w:p w14:paraId="43CCFC4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1842</w:t>
            </w:r>
          </w:p>
        </w:tc>
        <w:tc>
          <w:tcPr>
            <w:tcW w:w="457" w:type="pct"/>
            <w:tcBorders>
              <w:top w:val="single" w:sz="4" w:space="0" w:color="auto"/>
              <w:left w:val="single" w:sz="4" w:space="0" w:color="auto"/>
              <w:bottom w:val="nil"/>
              <w:right w:val="single" w:sz="4" w:space="0" w:color="auto"/>
            </w:tcBorders>
            <w:vAlign w:val="center"/>
            <w:hideMark/>
          </w:tcPr>
          <w:p w14:paraId="29F5E9AF"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151</w:t>
            </w:r>
          </w:p>
        </w:tc>
        <w:tc>
          <w:tcPr>
            <w:tcW w:w="457" w:type="pct"/>
            <w:tcBorders>
              <w:top w:val="single" w:sz="4" w:space="0" w:color="auto"/>
              <w:left w:val="single" w:sz="4" w:space="0" w:color="auto"/>
              <w:bottom w:val="nil"/>
              <w:right w:val="single" w:sz="4" w:space="0" w:color="auto"/>
            </w:tcBorders>
            <w:vAlign w:val="center"/>
            <w:hideMark/>
          </w:tcPr>
          <w:p w14:paraId="5A12AE85"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140</w:t>
            </w:r>
          </w:p>
        </w:tc>
        <w:tc>
          <w:tcPr>
            <w:tcW w:w="459" w:type="pct"/>
            <w:tcBorders>
              <w:top w:val="single" w:sz="4" w:space="0" w:color="auto"/>
              <w:left w:val="single" w:sz="4" w:space="0" w:color="auto"/>
              <w:bottom w:val="nil"/>
              <w:right w:val="single" w:sz="4" w:space="0" w:color="auto"/>
            </w:tcBorders>
            <w:vAlign w:val="center"/>
            <w:hideMark/>
          </w:tcPr>
          <w:p w14:paraId="19BE1D41"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34</w:t>
            </w:r>
          </w:p>
        </w:tc>
        <w:tc>
          <w:tcPr>
            <w:tcW w:w="395" w:type="pct"/>
            <w:tcBorders>
              <w:top w:val="single" w:sz="4" w:space="0" w:color="auto"/>
              <w:left w:val="single" w:sz="4" w:space="0" w:color="auto"/>
              <w:bottom w:val="nil"/>
              <w:right w:val="single" w:sz="4" w:space="0" w:color="auto"/>
            </w:tcBorders>
            <w:vAlign w:val="center"/>
            <w:hideMark/>
          </w:tcPr>
          <w:p w14:paraId="2D75008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5</w:t>
            </w:r>
          </w:p>
        </w:tc>
        <w:tc>
          <w:tcPr>
            <w:tcW w:w="332" w:type="pct"/>
            <w:tcBorders>
              <w:top w:val="single" w:sz="4" w:space="0" w:color="auto"/>
              <w:left w:val="single" w:sz="4" w:space="0" w:color="auto"/>
              <w:bottom w:val="nil"/>
              <w:right w:val="single" w:sz="4" w:space="0" w:color="auto"/>
            </w:tcBorders>
            <w:vAlign w:val="center"/>
            <w:hideMark/>
          </w:tcPr>
          <w:p w14:paraId="7CA24AE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6</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79207687"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3.088</w:t>
            </w:r>
          </w:p>
        </w:tc>
      </w:tr>
      <w:tr w:rsidR="003F0036" w:rsidRPr="003E511E" w14:paraId="5B01F7C8"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DEF627"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62416"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34BD1"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17B0531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1837.97</w:t>
            </w:r>
          </w:p>
        </w:tc>
        <w:tc>
          <w:tcPr>
            <w:tcW w:w="457" w:type="pct"/>
            <w:tcBorders>
              <w:top w:val="nil"/>
              <w:left w:val="single" w:sz="4" w:space="0" w:color="auto"/>
              <w:bottom w:val="single" w:sz="4" w:space="0" w:color="auto"/>
              <w:right w:val="single" w:sz="4" w:space="0" w:color="auto"/>
            </w:tcBorders>
            <w:vAlign w:val="bottom"/>
          </w:tcPr>
          <w:p w14:paraId="62705BBD"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155.03</w:t>
            </w:r>
          </w:p>
        </w:tc>
        <w:tc>
          <w:tcPr>
            <w:tcW w:w="457" w:type="pct"/>
            <w:tcBorders>
              <w:top w:val="nil"/>
              <w:left w:val="single" w:sz="4" w:space="0" w:color="auto"/>
              <w:bottom w:val="single" w:sz="4" w:space="0" w:color="auto"/>
              <w:right w:val="single" w:sz="4" w:space="0" w:color="auto"/>
            </w:tcBorders>
            <w:vAlign w:val="bottom"/>
          </w:tcPr>
          <w:p w14:paraId="0B7C5F52"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141.31</w:t>
            </w:r>
          </w:p>
        </w:tc>
        <w:tc>
          <w:tcPr>
            <w:tcW w:w="459" w:type="pct"/>
            <w:tcBorders>
              <w:top w:val="nil"/>
              <w:left w:val="single" w:sz="4" w:space="0" w:color="auto"/>
              <w:bottom w:val="single" w:sz="4" w:space="0" w:color="auto"/>
              <w:right w:val="single" w:sz="4" w:space="0" w:color="auto"/>
            </w:tcBorders>
            <w:vAlign w:val="bottom"/>
          </w:tcPr>
          <w:p w14:paraId="3D61715B"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32.69</w:t>
            </w:r>
          </w:p>
        </w:tc>
        <w:tc>
          <w:tcPr>
            <w:tcW w:w="395" w:type="pct"/>
            <w:tcBorders>
              <w:top w:val="nil"/>
              <w:left w:val="single" w:sz="4" w:space="0" w:color="auto"/>
              <w:bottom w:val="single" w:sz="4" w:space="0" w:color="auto"/>
              <w:right w:val="single" w:sz="4" w:space="0" w:color="auto"/>
            </w:tcBorders>
            <w:vAlign w:val="bottom"/>
          </w:tcPr>
          <w:p w14:paraId="5E467C1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7.72</w:t>
            </w:r>
          </w:p>
        </w:tc>
        <w:tc>
          <w:tcPr>
            <w:tcW w:w="332" w:type="pct"/>
            <w:tcBorders>
              <w:top w:val="nil"/>
              <w:left w:val="single" w:sz="4" w:space="0" w:color="auto"/>
              <w:bottom w:val="single" w:sz="4" w:space="0" w:color="auto"/>
              <w:right w:val="single" w:sz="4" w:space="0" w:color="auto"/>
            </w:tcBorders>
            <w:vAlign w:val="bottom"/>
          </w:tcPr>
          <w:p w14:paraId="51142606"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38495"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1112DA2C"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58BA193"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Merrell (1975)</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8C2702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0.2363</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655437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0.1540</w:t>
            </w:r>
          </w:p>
        </w:tc>
        <w:tc>
          <w:tcPr>
            <w:tcW w:w="521" w:type="pct"/>
            <w:tcBorders>
              <w:top w:val="single" w:sz="4" w:space="0" w:color="auto"/>
              <w:left w:val="single" w:sz="4" w:space="0" w:color="auto"/>
              <w:bottom w:val="nil"/>
              <w:right w:val="single" w:sz="4" w:space="0" w:color="auto"/>
            </w:tcBorders>
            <w:vAlign w:val="center"/>
            <w:hideMark/>
          </w:tcPr>
          <w:p w14:paraId="3008ED2A"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140</w:t>
            </w:r>
          </w:p>
        </w:tc>
        <w:tc>
          <w:tcPr>
            <w:tcW w:w="457" w:type="pct"/>
            <w:tcBorders>
              <w:top w:val="single" w:sz="4" w:space="0" w:color="auto"/>
              <w:left w:val="single" w:sz="4" w:space="0" w:color="auto"/>
              <w:bottom w:val="nil"/>
              <w:right w:val="single" w:sz="4" w:space="0" w:color="auto"/>
            </w:tcBorders>
            <w:vAlign w:val="center"/>
            <w:hideMark/>
          </w:tcPr>
          <w:p w14:paraId="617F370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34</w:t>
            </w:r>
          </w:p>
        </w:tc>
        <w:tc>
          <w:tcPr>
            <w:tcW w:w="457" w:type="pct"/>
            <w:tcBorders>
              <w:top w:val="single" w:sz="4" w:space="0" w:color="auto"/>
              <w:left w:val="single" w:sz="4" w:space="0" w:color="auto"/>
              <w:bottom w:val="nil"/>
              <w:right w:val="single" w:sz="4" w:space="0" w:color="auto"/>
            </w:tcBorders>
            <w:vAlign w:val="center"/>
            <w:hideMark/>
          </w:tcPr>
          <w:p w14:paraId="686FE2E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33</w:t>
            </w:r>
          </w:p>
        </w:tc>
        <w:tc>
          <w:tcPr>
            <w:tcW w:w="459" w:type="pct"/>
            <w:tcBorders>
              <w:top w:val="single" w:sz="4" w:space="0" w:color="auto"/>
              <w:left w:val="single" w:sz="4" w:space="0" w:color="auto"/>
              <w:bottom w:val="nil"/>
              <w:right w:val="single" w:sz="4" w:space="0" w:color="auto"/>
            </w:tcBorders>
            <w:vAlign w:val="center"/>
            <w:hideMark/>
          </w:tcPr>
          <w:p w14:paraId="2760E1C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20</w:t>
            </w:r>
          </w:p>
        </w:tc>
        <w:tc>
          <w:tcPr>
            <w:tcW w:w="395" w:type="pct"/>
            <w:tcBorders>
              <w:top w:val="single" w:sz="4" w:space="0" w:color="auto"/>
              <w:left w:val="single" w:sz="4" w:space="0" w:color="auto"/>
              <w:bottom w:val="nil"/>
              <w:right w:val="single" w:sz="4" w:space="0" w:color="auto"/>
            </w:tcBorders>
            <w:vAlign w:val="center"/>
            <w:hideMark/>
          </w:tcPr>
          <w:p w14:paraId="4AC2870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8</w:t>
            </w:r>
          </w:p>
        </w:tc>
        <w:tc>
          <w:tcPr>
            <w:tcW w:w="332" w:type="pct"/>
            <w:tcBorders>
              <w:top w:val="single" w:sz="4" w:space="0" w:color="auto"/>
              <w:left w:val="single" w:sz="4" w:space="0" w:color="auto"/>
              <w:bottom w:val="nil"/>
              <w:right w:val="single" w:sz="4" w:space="0" w:color="auto"/>
            </w:tcBorders>
            <w:vAlign w:val="center"/>
            <w:hideMark/>
          </w:tcPr>
          <w:p w14:paraId="23C2FB6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2</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A343CF3"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4.453*</w:t>
            </w:r>
          </w:p>
        </w:tc>
      </w:tr>
      <w:tr w:rsidR="003F0036" w:rsidRPr="003E511E" w14:paraId="743370CB"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487DB0"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0A8927"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C6A31"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tcPr>
          <w:p w14:paraId="7AC2CF83"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135.28</w:t>
            </w:r>
          </w:p>
        </w:tc>
        <w:tc>
          <w:tcPr>
            <w:tcW w:w="457" w:type="pct"/>
            <w:tcBorders>
              <w:top w:val="nil"/>
              <w:left w:val="single" w:sz="4" w:space="0" w:color="auto"/>
              <w:bottom w:val="single" w:sz="4" w:space="0" w:color="auto"/>
              <w:right w:val="single" w:sz="4" w:space="0" w:color="auto"/>
            </w:tcBorders>
          </w:tcPr>
          <w:p w14:paraId="1E9FBC38"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38.72</w:t>
            </w:r>
          </w:p>
        </w:tc>
        <w:tc>
          <w:tcPr>
            <w:tcW w:w="457" w:type="pct"/>
            <w:tcBorders>
              <w:top w:val="nil"/>
              <w:left w:val="single" w:sz="4" w:space="0" w:color="auto"/>
              <w:bottom w:val="single" w:sz="4" w:space="0" w:color="auto"/>
              <w:right w:val="single" w:sz="4" w:space="0" w:color="auto"/>
            </w:tcBorders>
          </w:tcPr>
          <w:p w14:paraId="71046BE9"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38.84</w:t>
            </w:r>
          </w:p>
        </w:tc>
        <w:tc>
          <w:tcPr>
            <w:tcW w:w="459" w:type="pct"/>
            <w:tcBorders>
              <w:top w:val="nil"/>
              <w:left w:val="single" w:sz="4" w:space="0" w:color="auto"/>
              <w:bottom w:val="single" w:sz="4" w:space="0" w:color="auto"/>
              <w:right w:val="single" w:sz="4" w:space="0" w:color="auto"/>
            </w:tcBorders>
          </w:tcPr>
          <w:p w14:paraId="51ACB2FE"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14.16</w:t>
            </w:r>
          </w:p>
        </w:tc>
        <w:tc>
          <w:tcPr>
            <w:tcW w:w="395" w:type="pct"/>
            <w:tcBorders>
              <w:top w:val="nil"/>
              <w:left w:val="single" w:sz="4" w:space="0" w:color="auto"/>
              <w:bottom w:val="single" w:sz="4" w:space="0" w:color="auto"/>
              <w:right w:val="single" w:sz="4" w:space="0" w:color="auto"/>
            </w:tcBorders>
          </w:tcPr>
          <w:p w14:paraId="695BA319"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6.88</w:t>
            </w:r>
          </w:p>
        </w:tc>
        <w:tc>
          <w:tcPr>
            <w:tcW w:w="332" w:type="pct"/>
            <w:tcBorders>
              <w:top w:val="nil"/>
              <w:left w:val="single" w:sz="4" w:space="0" w:color="auto"/>
              <w:bottom w:val="single" w:sz="4" w:space="0" w:color="auto"/>
              <w:right w:val="single" w:sz="4" w:space="0" w:color="auto"/>
            </w:tcBorders>
          </w:tcPr>
          <w:p w14:paraId="7B8CD45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AFAC6"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2B584F97"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47B070A"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Annett (1973)</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ECA0F0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0.1063</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18AF7E4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0.0407</w:t>
            </w:r>
          </w:p>
        </w:tc>
        <w:tc>
          <w:tcPr>
            <w:tcW w:w="521" w:type="pct"/>
            <w:tcBorders>
              <w:top w:val="single" w:sz="4" w:space="0" w:color="auto"/>
              <w:left w:val="single" w:sz="4" w:space="0" w:color="auto"/>
              <w:bottom w:val="nil"/>
              <w:right w:val="single" w:sz="4" w:space="0" w:color="auto"/>
            </w:tcBorders>
            <w:vAlign w:val="center"/>
            <w:hideMark/>
          </w:tcPr>
          <w:p w14:paraId="1F8B16A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6206</w:t>
            </w:r>
          </w:p>
        </w:tc>
        <w:tc>
          <w:tcPr>
            <w:tcW w:w="457" w:type="pct"/>
            <w:tcBorders>
              <w:top w:val="single" w:sz="4" w:space="0" w:color="auto"/>
              <w:left w:val="single" w:sz="4" w:space="0" w:color="auto"/>
              <w:bottom w:val="nil"/>
              <w:right w:val="single" w:sz="4" w:space="0" w:color="auto"/>
            </w:tcBorders>
            <w:vAlign w:val="center"/>
            <w:hideMark/>
          </w:tcPr>
          <w:p w14:paraId="35F0970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669</w:t>
            </w:r>
          </w:p>
        </w:tc>
        <w:tc>
          <w:tcPr>
            <w:tcW w:w="457" w:type="pct"/>
            <w:tcBorders>
              <w:top w:val="single" w:sz="4" w:space="0" w:color="auto"/>
              <w:left w:val="single" w:sz="4" w:space="0" w:color="auto"/>
              <w:bottom w:val="nil"/>
              <w:right w:val="single" w:sz="4" w:space="0" w:color="auto"/>
            </w:tcBorders>
            <w:vAlign w:val="center"/>
            <w:hideMark/>
          </w:tcPr>
          <w:p w14:paraId="69DEAE4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471</w:t>
            </w:r>
          </w:p>
        </w:tc>
        <w:tc>
          <w:tcPr>
            <w:tcW w:w="459" w:type="pct"/>
            <w:tcBorders>
              <w:top w:val="single" w:sz="4" w:space="0" w:color="auto"/>
              <w:left w:val="single" w:sz="4" w:space="0" w:color="auto"/>
              <w:bottom w:val="nil"/>
              <w:right w:val="single" w:sz="4" w:space="0" w:color="auto"/>
            </w:tcBorders>
            <w:vAlign w:val="center"/>
            <w:hideMark/>
          </w:tcPr>
          <w:p w14:paraId="1ED09F41"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125</w:t>
            </w:r>
          </w:p>
        </w:tc>
        <w:tc>
          <w:tcPr>
            <w:tcW w:w="395" w:type="pct"/>
            <w:tcBorders>
              <w:top w:val="single" w:sz="4" w:space="0" w:color="auto"/>
              <w:left w:val="single" w:sz="4" w:space="0" w:color="auto"/>
              <w:bottom w:val="nil"/>
              <w:right w:val="single" w:sz="4" w:space="0" w:color="auto"/>
            </w:tcBorders>
            <w:vAlign w:val="center"/>
            <w:hideMark/>
          </w:tcPr>
          <w:p w14:paraId="447A42B3"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5</w:t>
            </w:r>
          </w:p>
        </w:tc>
        <w:tc>
          <w:tcPr>
            <w:tcW w:w="332" w:type="pct"/>
            <w:tcBorders>
              <w:top w:val="single" w:sz="4" w:space="0" w:color="auto"/>
              <w:left w:val="single" w:sz="4" w:space="0" w:color="auto"/>
              <w:bottom w:val="nil"/>
              <w:right w:val="single" w:sz="4" w:space="0" w:color="auto"/>
            </w:tcBorders>
            <w:vAlign w:val="center"/>
            <w:hideMark/>
          </w:tcPr>
          <w:p w14:paraId="215DAED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2208169D"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0.755</w:t>
            </w:r>
          </w:p>
        </w:tc>
      </w:tr>
      <w:tr w:rsidR="003F0036" w:rsidRPr="003E511E" w14:paraId="2C7841BE"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F2236D"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6090D"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62CAF"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157D242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6204.02</w:t>
            </w:r>
          </w:p>
        </w:tc>
        <w:tc>
          <w:tcPr>
            <w:tcW w:w="457" w:type="pct"/>
            <w:tcBorders>
              <w:top w:val="nil"/>
              <w:left w:val="single" w:sz="4" w:space="0" w:color="auto"/>
              <w:bottom w:val="single" w:sz="4" w:space="0" w:color="auto"/>
              <w:right w:val="single" w:sz="4" w:space="0" w:color="auto"/>
            </w:tcBorders>
            <w:vAlign w:val="bottom"/>
          </w:tcPr>
          <w:p w14:paraId="7CE1635A"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670.98</w:t>
            </w:r>
          </w:p>
        </w:tc>
        <w:tc>
          <w:tcPr>
            <w:tcW w:w="457" w:type="pct"/>
            <w:tcBorders>
              <w:top w:val="nil"/>
              <w:left w:val="single" w:sz="4" w:space="0" w:color="auto"/>
              <w:bottom w:val="single" w:sz="4" w:space="0" w:color="auto"/>
              <w:right w:val="single" w:sz="4" w:space="0" w:color="auto"/>
            </w:tcBorders>
            <w:vAlign w:val="bottom"/>
          </w:tcPr>
          <w:p w14:paraId="6DAD7CD0"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473.86</w:t>
            </w:r>
          </w:p>
        </w:tc>
        <w:tc>
          <w:tcPr>
            <w:tcW w:w="459" w:type="pct"/>
            <w:tcBorders>
              <w:top w:val="nil"/>
              <w:left w:val="single" w:sz="4" w:space="0" w:color="auto"/>
              <w:bottom w:val="single" w:sz="4" w:space="0" w:color="auto"/>
              <w:right w:val="single" w:sz="4" w:space="0" w:color="auto"/>
            </w:tcBorders>
            <w:vAlign w:val="bottom"/>
          </w:tcPr>
          <w:p w14:paraId="339A20FD"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122.14</w:t>
            </w:r>
          </w:p>
        </w:tc>
        <w:tc>
          <w:tcPr>
            <w:tcW w:w="395" w:type="pct"/>
            <w:tcBorders>
              <w:top w:val="nil"/>
              <w:left w:val="single" w:sz="4" w:space="0" w:color="auto"/>
              <w:bottom w:val="single" w:sz="4" w:space="0" w:color="auto"/>
              <w:right w:val="single" w:sz="4" w:space="0" w:color="auto"/>
            </w:tcBorders>
            <w:vAlign w:val="bottom"/>
          </w:tcPr>
          <w:p w14:paraId="3AF05344"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4.13</w:t>
            </w:r>
          </w:p>
        </w:tc>
        <w:tc>
          <w:tcPr>
            <w:tcW w:w="332" w:type="pct"/>
            <w:tcBorders>
              <w:top w:val="nil"/>
              <w:left w:val="single" w:sz="4" w:space="0" w:color="auto"/>
              <w:bottom w:val="single" w:sz="4" w:space="0" w:color="auto"/>
              <w:right w:val="single" w:sz="4" w:space="0" w:color="auto"/>
            </w:tcBorders>
            <w:vAlign w:val="bottom"/>
          </w:tcPr>
          <w:p w14:paraId="30B72AE0"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1.87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49EAD"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42CC9625"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1C7EE945" w14:textId="77777777" w:rsidR="003F0036" w:rsidRPr="003E511E" w:rsidRDefault="003F0036" w:rsidP="000870FB">
            <w:pPr>
              <w:bidi w:val="0"/>
              <w:spacing w:line="240" w:lineRule="auto"/>
              <w:jc w:val="center"/>
              <w:rPr>
                <w:rFonts w:cstheme="minorHAnsi"/>
                <w:sz w:val="16"/>
                <w:szCs w:val="16"/>
              </w:rPr>
            </w:pPr>
            <w:proofErr w:type="spellStart"/>
            <w:r w:rsidRPr="003E511E">
              <w:rPr>
                <w:rFonts w:cstheme="minorHAnsi"/>
                <w:sz w:val="16"/>
                <w:szCs w:val="16"/>
              </w:rPr>
              <w:t>Ferronato</w:t>
            </w:r>
            <w:proofErr w:type="spellEnd"/>
            <w:r w:rsidRPr="003E511E">
              <w:rPr>
                <w:rFonts w:cstheme="minorHAnsi"/>
                <w:sz w:val="16"/>
                <w:szCs w:val="16"/>
              </w:rPr>
              <w:t xml:space="preserve"> et al. (1974)</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BC7CE5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0.0976</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B43A40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0.0976</w:t>
            </w:r>
          </w:p>
        </w:tc>
        <w:tc>
          <w:tcPr>
            <w:tcW w:w="521" w:type="pct"/>
            <w:tcBorders>
              <w:top w:val="single" w:sz="4" w:space="0" w:color="auto"/>
              <w:left w:val="single" w:sz="4" w:space="0" w:color="auto"/>
              <w:bottom w:val="nil"/>
              <w:right w:val="single" w:sz="4" w:space="0" w:color="auto"/>
            </w:tcBorders>
            <w:vAlign w:val="center"/>
            <w:hideMark/>
          </w:tcPr>
          <w:p w14:paraId="7CF80112"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154</w:t>
            </w:r>
          </w:p>
        </w:tc>
        <w:tc>
          <w:tcPr>
            <w:tcW w:w="457" w:type="pct"/>
            <w:tcBorders>
              <w:top w:val="single" w:sz="4" w:space="0" w:color="auto"/>
              <w:left w:val="single" w:sz="4" w:space="0" w:color="auto"/>
              <w:bottom w:val="nil"/>
              <w:right w:val="single" w:sz="4" w:space="0" w:color="auto"/>
            </w:tcBorders>
            <w:vAlign w:val="center"/>
            <w:hideMark/>
          </w:tcPr>
          <w:p w14:paraId="514E04A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11</w:t>
            </w:r>
          </w:p>
        </w:tc>
        <w:tc>
          <w:tcPr>
            <w:tcW w:w="457" w:type="pct"/>
            <w:tcBorders>
              <w:top w:val="single" w:sz="4" w:space="0" w:color="auto"/>
              <w:left w:val="single" w:sz="4" w:space="0" w:color="auto"/>
              <w:bottom w:val="nil"/>
              <w:right w:val="single" w:sz="4" w:space="0" w:color="auto"/>
            </w:tcBorders>
            <w:vAlign w:val="center"/>
            <w:hideMark/>
          </w:tcPr>
          <w:p w14:paraId="391550E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31</w:t>
            </w:r>
          </w:p>
        </w:tc>
        <w:tc>
          <w:tcPr>
            <w:tcW w:w="459" w:type="pct"/>
            <w:tcBorders>
              <w:top w:val="single" w:sz="4" w:space="0" w:color="auto"/>
              <w:left w:val="single" w:sz="4" w:space="0" w:color="auto"/>
              <w:bottom w:val="nil"/>
              <w:right w:val="single" w:sz="4" w:space="0" w:color="auto"/>
            </w:tcBorders>
            <w:vAlign w:val="center"/>
            <w:hideMark/>
          </w:tcPr>
          <w:p w14:paraId="01CDD71C"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9</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50C20631"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3E74686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12D65020"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1.475</w:t>
            </w:r>
          </w:p>
        </w:tc>
      </w:tr>
      <w:tr w:rsidR="003F0036" w:rsidRPr="003E511E" w14:paraId="02282BF0"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A8DDF6"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7FC03"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6BCA2B"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4637AD9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151.58</w:t>
            </w:r>
          </w:p>
        </w:tc>
        <w:tc>
          <w:tcPr>
            <w:tcW w:w="457" w:type="pct"/>
            <w:tcBorders>
              <w:top w:val="nil"/>
              <w:left w:val="single" w:sz="4" w:space="0" w:color="auto"/>
              <w:bottom w:val="single" w:sz="4" w:space="0" w:color="auto"/>
              <w:right w:val="single" w:sz="4" w:space="0" w:color="auto"/>
            </w:tcBorders>
            <w:vAlign w:val="bottom"/>
          </w:tcPr>
          <w:p w14:paraId="610C194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13.42</w:t>
            </w:r>
          </w:p>
        </w:tc>
        <w:tc>
          <w:tcPr>
            <w:tcW w:w="457" w:type="pct"/>
            <w:tcBorders>
              <w:top w:val="nil"/>
              <w:left w:val="single" w:sz="4" w:space="0" w:color="auto"/>
              <w:bottom w:val="single" w:sz="4" w:space="0" w:color="auto"/>
              <w:right w:val="single" w:sz="4" w:space="0" w:color="auto"/>
            </w:tcBorders>
            <w:vAlign w:val="bottom"/>
          </w:tcPr>
          <w:p w14:paraId="2832B04E"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33.42</w:t>
            </w:r>
          </w:p>
        </w:tc>
        <w:tc>
          <w:tcPr>
            <w:tcW w:w="459" w:type="pct"/>
            <w:tcBorders>
              <w:top w:val="nil"/>
              <w:left w:val="single" w:sz="4" w:space="0" w:color="auto"/>
              <w:bottom w:val="single" w:sz="4" w:space="0" w:color="auto"/>
              <w:right w:val="single" w:sz="4" w:space="0" w:color="auto"/>
            </w:tcBorders>
            <w:vAlign w:val="bottom"/>
          </w:tcPr>
          <w:p w14:paraId="3BA26F50"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6.58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514C5"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4AB910"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AA5914"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0958E86C"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5A2A373B" w14:textId="77777777" w:rsidR="003F0036" w:rsidRPr="003E511E" w:rsidRDefault="003F0036" w:rsidP="000870FB">
            <w:pPr>
              <w:bidi w:val="0"/>
              <w:spacing w:line="240" w:lineRule="auto"/>
              <w:jc w:val="center"/>
              <w:rPr>
                <w:rFonts w:cstheme="minorHAnsi"/>
                <w:sz w:val="16"/>
                <w:szCs w:val="16"/>
              </w:rPr>
            </w:pPr>
            <w:proofErr w:type="spellStart"/>
            <w:r w:rsidRPr="003E511E">
              <w:rPr>
                <w:rFonts w:cstheme="minorHAnsi"/>
                <w:sz w:val="16"/>
                <w:szCs w:val="16"/>
              </w:rPr>
              <w:t>Mascie</w:t>
            </w:r>
            <w:proofErr w:type="spellEnd"/>
            <w:r w:rsidRPr="003E511E">
              <w:rPr>
                <w:rFonts w:cstheme="minorHAnsi"/>
                <w:sz w:val="16"/>
                <w:szCs w:val="16"/>
              </w:rPr>
              <w:t>-Taylor (</w:t>
            </w:r>
            <w:proofErr w:type="spellStart"/>
            <w:r w:rsidRPr="003E511E">
              <w:rPr>
                <w:rFonts w:cstheme="minorHAnsi"/>
                <w:sz w:val="16"/>
                <w:szCs w:val="16"/>
              </w:rPr>
              <w:t>unpub</w:t>
            </w:r>
            <w:proofErr w:type="spellEnd"/>
            <w:r w:rsidRPr="003E511E">
              <w:rPr>
                <w:rFonts w:cstheme="minorHAnsi"/>
                <w:sz w:val="16"/>
                <w:szCs w:val="16"/>
              </w:rPr>
              <w:t>)</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2095B04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0.0831</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9973B4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0.0930</w:t>
            </w:r>
          </w:p>
        </w:tc>
        <w:tc>
          <w:tcPr>
            <w:tcW w:w="521" w:type="pct"/>
            <w:tcBorders>
              <w:top w:val="single" w:sz="4" w:space="0" w:color="auto"/>
              <w:left w:val="single" w:sz="4" w:space="0" w:color="auto"/>
              <w:bottom w:val="nil"/>
              <w:right w:val="single" w:sz="4" w:space="0" w:color="auto"/>
            </w:tcBorders>
            <w:vAlign w:val="center"/>
            <w:hideMark/>
          </w:tcPr>
          <w:p w14:paraId="29C8E25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232</w:t>
            </w:r>
          </w:p>
        </w:tc>
        <w:tc>
          <w:tcPr>
            <w:tcW w:w="457" w:type="pct"/>
            <w:tcBorders>
              <w:top w:val="single" w:sz="4" w:space="0" w:color="auto"/>
              <w:left w:val="single" w:sz="4" w:space="0" w:color="auto"/>
              <w:bottom w:val="nil"/>
              <w:right w:val="single" w:sz="4" w:space="0" w:color="auto"/>
            </w:tcBorders>
            <w:vAlign w:val="center"/>
            <w:hideMark/>
          </w:tcPr>
          <w:p w14:paraId="1A9FE02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17</w:t>
            </w:r>
          </w:p>
        </w:tc>
        <w:tc>
          <w:tcPr>
            <w:tcW w:w="457" w:type="pct"/>
            <w:tcBorders>
              <w:top w:val="single" w:sz="4" w:space="0" w:color="auto"/>
              <w:left w:val="single" w:sz="4" w:space="0" w:color="auto"/>
              <w:bottom w:val="nil"/>
              <w:right w:val="single" w:sz="4" w:space="0" w:color="auto"/>
            </w:tcBorders>
            <w:vAlign w:val="center"/>
            <w:hideMark/>
          </w:tcPr>
          <w:p w14:paraId="0266E2A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41</w:t>
            </w:r>
          </w:p>
        </w:tc>
        <w:tc>
          <w:tcPr>
            <w:tcW w:w="459" w:type="pct"/>
            <w:tcBorders>
              <w:top w:val="single" w:sz="4" w:space="0" w:color="auto"/>
              <w:left w:val="single" w:sz="4" w:space="0" w:color="auto"/>
              <w:bottom w:val="nil"/>
              <w:right w:val="single" w:sz="4" w:space="0" w:color="auto"/>
            </w:tcBorders>
            <w:vAlign w:val="center"/>
            <w:hideMark/>
          </w:tcPr>
          <w:p w14:paraId="4011FA22"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7</w:t>
            </w:r>
          </w:p>
        </w:tc>
        <w:tc>
          <w:tcPr>
            <w:tcW w:w="395" w:type="pct"/>
            <w:tcBorders>
              <w:top w:val="single" w:sz="4" w:space="0" w:color="auto"/>
              <w:left w:val="single" w:sz="4" w:space="0" w:color="auto"/>
              <w:bottom w:val="nil"/>
              <w:right w:val="single" w:sz="4" w:space="0" w:color="auto"/>
            </w:tcBorders>
            <w:vAlign w:val="center"/>
            <w:hideMark/>
          </w:tcPr>
          <w:p w14:paraId="0CB5BF8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w:t>
            </w:r>
          </w:p>
        </w:tc>
        <w:tc>
          <w:tcPr>
            <w:tcW w:w="332" w:type="pct"/>
            <w:tcBorders>
              <w:top w:val="single" w:sz="4" w:space="0" w:color="auto"/>
              <w:left w:val="single" w:sz="4" w:space="0" w:color="auto"/>
              <w:bottom w:val="nil"/>
              <w:right w:val="single" w:sz="4" w:space="0" w:color="auto"/>
            </w:tcBorders>
            <w:vAlign w:val="center"/>
            <w:hideMark/>
          </w:tcPr>
          <w:p w14:paraId="33823C7F"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2657976D"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0.046</w:t>
            </w:r>
          </w:p>
        </w:tc>
      </w:tr>
      <w:tr w:rsidR="003F0036" w:rsidRPr="003E511E" w14:paraId="1568EF80"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93713"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22A473"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0BB3BC"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59FAF29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232.43</w:t>
            </w:r>
          </w:p>
        </w:tc>
        <w:tc>
          <w:tcPr>
            <w:tcW w:w="457" w:type="pct"/>
            <w:tcBorders>
              <w:top w:val="nil"/>
              <w:left w:val="single" w:sz="4" w:space="0" w:color="auto"/>
              <w:bottom w:val="single" w:sz="4" w:space="0" w:color="auto"/>
              <w:right w:val="single" w:sz="4" w:space="0" w:color="auto"/>
            </w:tcBorders>
            <w:vAlign w:val="bottom"/>
          </w:tcPr>
          <w:p w14:paraId="0B3A372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16.57</w:t>
            </w:r>
          </w:p>
        </w:tc>
        <w:tc>
          <w:tcPr>
            <w:tcW w:w="457" w:type="pct"/>
            <w:tcBorders>
              <w:top w:val="nil"/>
              <w:left w:val="single" w:sz="4" w:space="0" w:color="auto"/>
              <w:bottom w:val="single" w:sz="4" w:space="0" w:color="auto"/>
              <w:right w:val="single" w:sz="4" w:space="0" w:color="auto"/>
            </w:tcBorders>
            <w:vAlign w:val="bottom"/>
          </w:tcPr>
          <w:p w14:paraId="5363470F"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40.54</w:t>
            </w:r>
          </w:p>
        </w:tc>
        <w:tc>
          <w:tcPr>
            <w:tcW w:w="459" w:type="pct"/>
            <w:tcBorders>
              <w:top w:val="nil"/>
              <w:left w:val="single" w:sz="4" w:space="0" w:color="auto"/>
              <w:bottom w:val="single" w:sz="4" w:space="0" w:color="auto"/>
              <w:right w:val="single" w:sz="4" w:space="0" w:color="auto"/>
            </w:tcBorders>
            <w:vAlign w:val="bottom"/>
          </w:tcPr>
          <w:p w14:paraId="22A9ED82"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7.46</w:t>
            </w:r>
          </w:p>
        </w:tc>
        <w:tc>
          <w:tcPr>
            <w:tcW w:w="395" w:type="pct"/>
            <w:tcBorders>
              <w:top w:val="nil"/>
              <w:left w:val="single" w:sz="4" w:space="0" w:color="auto"/>
              <w:bottom w:val="single" w:sz="4" w:space="0" w:color="auto"/>
              <w:right w:val="single" w:sz="4" w:space="0" w:color="auto"/>
            </w:tcBorders>
            <w:vAlign w:val="bottom"/>
          </w:tcPr>
          <w:p w14:paraId="6C094CA5"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3.02</w:t>
            </w:r>
          </w:p>
        </w:tc>
        <w:tc>
          <w:tcPr>
            <w:tcW w:w="332" w:type="pct"/>
            <w:tcBorders>
              <w:top w:val="nil"/>
              <w:left w:val="single" w:sz="4" w:space="0" w:color="auto"/>
              <w:bottom w:val="single" w:sz="4" w:space="0" w:color="auto"/>
              <w:right w:val="single" w:sz="4" w:space="0" w:color="auto"/>
            </w:tcBorders>
            <w:vAlign w:val="bottom"/>
          </w:tcPr>
          <w:p w14:paraId="3BCE4D8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0.98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109FC"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27B788CA"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5B8CB27" w14:textId="25DA03CF"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 xml:space="preserve">Chaurasia &amp; </w:t>
            </w:r>
            <w:proofErr w:type="spellStart"/>
            <w:r w:rsidRPr="003E511E">
              <w:rPr>
                <w:rFonts w:cstheme="minorHAnsi"/>
                <w:sz w:val="16"/>
                <w:szCs w:val="16"/>
              </w:rPr>
              <w:t>Groswani</w:t>
            </w:r>
            <w:proofErr w:type="spellEnd"/>
            <w:r w:rsidRPr="003E511E">
              <w:rPr>
                <w:rFonts w:cstheme="minorHAnsi"/>
                <w:sz w:val="16"/>
                <w:szCs w:val="16"/>
              </w:rPr>
              <w:t>(</w:t>
            </w:r>
            <w:proofErr w:type="spellStart"/>
            <w:r w:rsidRPr="003E511E">
              <w:rPr>
                <w:rFonts w:cstheme="minorHAnsi"/>
                <w:sz w:val="16"/>
                <w:szCs w:val="16"/>
              </w:rPr>
              <w:t>unpub</w:t>
            </w:r>
            <w:proofErr w:type="spellEnd"/>
            <w:r w:rsidRPr="003E511E">
              <w:rPr>
                <w:rFonts w:cstheme="minorHAnsi"/>
                <w:sz w:val="16"/>
                <w:szCs w:val="16"/>
              </w:rPr>
              <w:t>)</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4D56863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0.1407</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0B67A6F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0.0660</w:t>
            </w:r>
          </w:p>
        </w:tc>
        <w:tc>
          <w:tcPr>
            <w:tcW w:w="521" w:type="pct"/>
            <w:tcBorders>
              <w:top w:val="single" w:sz="4" w:space="0" w:color="auto"/>
              <w:left w:val="single" w:sz="4" w:space="0" w:color="auto"/>
              <w:bottom w:val="nil"/>
              <w:right w:val="single" w:sz="4" w:space="0" w:color="auto"/>
            </w:tcBorders>
            <w:vAlign w:val="center"/>
            <w:hideMark/>
          </w:tcPr>
          <w:p w14:paraId="227C903F"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1060</w:t>
            </w:r>
          </w:p>
        </w:tc>
        <w:tc>
          <w:tcPr>
            <w:tcW w:w="457" w:type="pct"/>
            <w:tcBorders>
              <w:top w:val="single" w:sz="4" w:space="0" w:color="auto"/>
              <w:left w:val="single" w:sz="4" w:space="0" w:color="auto"/>
              <w:bottom w:val="nil"/>
              <w:right w:val="single" w:sz="4" w:space="0" w:color="auto"/>
            </w:tcBorders>
            <w:vAlign w:val="center"/>
            <w:hideMark/>
          </w:tcPr>
          <w:p w14:paraId="1FB67DCE"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144</w:t>
            </w:r>
          </w:p>
        </w:tc>
        <w:tc>
          <w:tcPr>
            <w:tcW w:w="457" w:type="pct"/>
            <w:tcBorders>
              <w:top w:val="single" w:sz="4" w:space="0" w:color="auto"/>
              <w:left w:val="single" w:sz="4" w:space="0" w:color="auto"/>
              <w:bottom w:val="nil"/>
              <w:right w:val="single" w:sz="4" w:space="0" w:color="auto"/>
            </w:tcBorders>
            <w:vAlign w:val="center"/>
            <w:hideMark/>
          </w:tcPr>
          <w:p w14:paraId="3705152A"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122</w:t>
            </w:r>
          </w:p>
        </w:tc>
        <w:tc>
          <w:tcPr>
            <w:tcW w:w="459" w:type="pct"/>
            <w:tcBorders>
              <w:top w:val="single" w:sz="4" w:space="0" w:color="auto"/>
              <w:left w:val="single" w:sz="4" w:space="0" w:color="auto"/>
              <w:bottom w:val="nil"/>
              <w:right w:val="single" w:sz="4" w:space="0" w:color="auto"/>
            </w:tcBorders>
            <w:vAlign w:val="center"/>
            <w:hideMark/>
          </w:tcPr>
          <w:p w14:paraId="5909B11E"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46</w:t>
            </w:r>
          </w:p>
        </w:tc>
        <w:tc>
          <w:tcPr>
            <w:tcW w:w="395" w:type="pct"/>
            <w:tcBorders>
              <w:top w:val="single" w:sz="4" w:space="0" w:color="auto"/>
              <w:left w:val="single" w:sz="4" w:space="0" w:color="auto"/>
              <w:bottom w:val="nil"/>
              <w:right w:val="single" w:sz="4" w:space="0" w:color="auto"/>
            </w:tcBorders>
            <w:vAlign w:val="center"/>
            <w:hideMark/>
          </w:tcPr>
          <w:p w14:paraId="63DCA2F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w:t>
            </w:r>
          </w:p>
        </w:tc>
        <w:tc>
          <w:tcPr>
            <w:tcW w:w="332" w:type="pct"/>
            <w:tcBorders>
              <w:top w:val="single" w:sz="4" w:space="0" w:color="auto"/>
              <w:left w:val="single" w:sz="4" w:space="0" w:color="auto"/>
              <w:bottom w:val="nil"/>
              <w:right w:val="single" w:sz="4" w:space="0" w:color="auto"/>
            </w:tcBorders>
            <w:vAlign w:val="center"/>
            <w:hideMark/>
          </w:tcPr>
          <w:p w14:paraId="2264BA1F"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D44E951"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3.668</w:t>
            </w:r>
          </w:p>
        </w:tc>
      </w:tr>
      <w:tr w:rsidR="003F0036" w:rsidRPr="003E511E" w14:paraId="09BBA783"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078858"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68571"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A01FD"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tcPr>
          <w:p w14:paraId="6C6B1AC1"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1051.47</w:t>
            </w:r>
          </w:p>
        </w:tc>
        <w:tc>
          <w:tcPr>
            <w:tcW w:w="457" w:type="pct"/>
            <w:tcBorders>
              <w:top w:val="nil"/>
              <w:left w:val="single" w:sz="4" w:space="0" w:color="auto"/>
              <w:bottom w:val="single" w:sz="4" w:space="0" w:color="auto"/>
              <w:right w:val="single" w:sz="4" w:space="0" w:color="auto"/>
            </w:tcBorders>
          </w:tcPr>
          <w:p w14:paraId="63EE41C4"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152.53</w:t>
            </w:r>
          </w:p>
        </w:tc>
        <w:tc>
          <w:tcPr>
            <w:tcW w:w="457" w:type="pct"/>
            <w:tcBorders>
              <w:top w:val="nil"/>
              <w:left w:val="single" w:sz="4" w:space="0" w:color="auto"/>
              <w:bottom w:val="single" w:sz="4" w:space="0" w:color="auto"/>
              <w:right w:val="single" w:sz="4" w:space="0" w:color="auto"/>
            </w:tcBorders>
          </w:tcPr>
          <w:p w14:paraId="465DEC85"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128.91</w:t>
            </w:r>
          </w:p>
        </w:tc>
        <w:tc>
          <w:tcPr>
            <w:tcW w:w="459" w:type="pct"/>
            <w:tcBorders>
              <w:top w:val="nil"/>
              <w:left w:val="single" w:sz="4" w:space="0" w:color="auto"/>
              <w:bottom w:val="single" w:sz="4" w:space="0" w:color="auto"/>
              <w:right w:val="single" w:sz="4" w:space="0" w:color="auto"/>
            </w:tcBorders>
          </w:tcPr>
          <w:p w14:paraId="1C478EDF"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39.09</w:t>
            </w:r>
          </w:p>
        </w:tc>
        <w:tc>
          <w:tcPr>
            <w:tcW w:w="395" w:type="pct"/>
            <w:tcBorders>
              <w:top w:val="nil"/>
              <w:left w:val="single" w:sz="4" w:space="0" w:color="auto"/>
              <w:bottom w:val="single" w:sz="4" w:space="0" w:color="auto"/>
              <w:right w:val="single" w:sz="4" w:space="0" w:color="auto"/>
            </w:tcBorders>
          </w:tcPr>
          <w:p w14:paraId="0040D1B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4.63</w:t>
            </w:r>
          </w:p>
        </w:tc>
        <w:tc>
          <w:tcPr>
            <w:tcW w:w="332" w:type="pct"/>
            <w:tcBorders>
              <w:top w:val="nil"/>
              <w:left w:val="single" w:sz="4" w:space="0" w:color="auto"/>
              <w:bottom w:val="single" w:sz="4" w:space="0" w:color="auto"/>
              <w:right w:val="single" w:sz="4" w:space="0" w:color="auto"/>
            </w:tcBorders>
          </w:tcPr>
          <w:p w14:paraId="51B9FEA5"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6ADD60"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66C26829"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7F15F4D3"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Annett (1978)</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85E314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0.0850</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0941BA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0.0545</w:t>
            </w:r>
          </w:p>
        </w:tc>
        <w:tc>
          <w:tcPr>
            <w:tcW w:w="521" w:type="pct"/>
            <w:tcBorders>
              <w:top w:val="single" w:sz="4" w:space="0" w:color="auto"/>
              <w:left w:val="single" w:sz="4" w:space="0" w:color="auto"/>
              <w:bottom w:val="nil"/>
              <w:right w:val="single" w:sz="4" w:space="0" w:color="auto"/>
            </w:tcBorders>
            <w:vAlign w:val="center"/>
            <w:hideMark/>
          </w:tcPr>
          <w:p w14:paraId="6CF4858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1656</w:t>
            </w:r>
          </w:p>
        </w:tc>
        <w:tc>
          <w:tcPr>
            <w:tcW w:w="457" w:type="pct"/>
            <w:tcBorders>
              <w:top w:val="single" w:sz="4" w:space="0" w:color="auto"/>
              <w:left w:val="single" w:sz="4" w:space="0" w:color="auto"/>
              <w:bottom w:val="nil"/>
              <w:right w:val="single" w:sz="4" w:space="0" w:color="auto"/>
            </w:tcBorders>
            <w:vAlign w:val="center"/>
            <w:hideMark/>
          </w:tcPr>
          <w:p w14:paraId="7BB3023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130</w:t>
            </w:r>
          </w:p>
        </w:tc>
        <w:tc>
          <w:tcPr>
            <w:tcW w:w="457" w:type="pct"/>
            <w:tcBorders>
              <w:top w:val="single" w:sz="4" w:space="0" w:color="auto"/>
              <w:left w:val="single" w:sz="4" w:space="0" w:color="auto"/>
              <w:bottom w:val="nil"/>
              <w:right w:val="single" w:sz="4" w:space="0" w:color="auto"/>
            </w:tcBorders>
            <w:vAlign w:val="center"/>
            <w:hideMark/>
          </w:tcPr>
          <w:p w14:paraId="1D694CDB"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170</w:t>
            </w:r>
          </w:p>
        </w:tc>
        <w:tc>
          <w:tcPr>
            <w:tcW w:w="459" w:type="pct"/>
            <w:tcBorders>
              <w:top w:val="single" w:sz="4" w:space="0" w:color="auto"/>
              <w:left w:val="single" w:sz="4" w:space="0" w:color="auto"/>
              <w:bottom w:val="nil"/>
              <w:right w:val="single" w:sz="4" w:space="0" w:color="auto"/>
            </w:tcBorders>
            <w:vAlign w:val="center"/>
            <w:hideMark/>
          </w:tcPr>
          <w:p w14:paraId="6BB622AE"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40</w:t>
            </w:r>
          </w:p>
        </w:tc>
        <w:tc>
          <w:tcPr>
            <w:tcW w:w="395" w:type="pct"/>
            <w:tcBorders>
              <w:top w:val="single" w:sz="4" w:space="0" w:color="auto"/>
              <w:left w:val="single" w:sz="4" w:space="0" w:color="auto"/>
              <w:bottom w:val="nil"/>
              <w:right w:val="single" w:sz="4" w:space="0" w:color="auto"/>
            </w:tcBorders>
            <w:vAlign w:val="center"/>
            <w:hideMark/>
          </w:tcPr>
          <w:p w14:paraId="455D651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w:t>
            </w:r>
          </w:p>
        </w:tc>
        <w:tc>
          <w:tcPr>
            <w:tcW w:w="332" w:type="pct"/>
            <w:tcBorders>
              <w:top w:val="single" w:sz="4" w:space="0" w:color="auto"/>
              <w:left w:val="single" w:sz="4" w:space="0" w:color="auto"/>
              <w:bottom w:val="nil"/>
              <w:right w:val="single" w:sz="4" w:space="0" w:color="auto"/>
            </w:tcBorders>
            <w:vAlign w:val="center"/>
            <w:hideMark/>
          </w:tcPr>
          <w:p w14:paraId="2AFC3B89"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2984CD3D"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2.858</w:t>
            </w:r>
          </w:p>
        </w:tc>
      </w:tr>
      <w:tr w:rsidR="003F0036" w:rsidRPr="003E511E" w14:paraId="7E7EE7CF"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22E647"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E91587"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EB8674"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0291E2A4"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1655.90</w:t>
            </w:r>
          </w:p>
        </w:tc>
        <w:tc>
          <w:tcPr>
            <w:tcW w:w="457" w:type="pct"/>
            <w:tcBorders>
              <w:top w:val="nil"/>
              <w:left w:val="single" w:sz="4" w:space="0" w:color="auto"/>
              <w:bottom w:val="single" w:sz="4" w:space="0" w:color="auto"/>
              <w:right w:val="single" w:sz="4" w:space="0" w:color="auto"/>
            </w:tcBorders>
            <w:vAlign w:val="bottom"/>
          </w:tcPr>
          <w:p w14:paraId="31B06088"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130.10</w:t>
            </w:r>
          </w:p>
        </w:tc>
        <w:tc>
          <w:tcPr>
            <w:tcW w:w="457" w:type="pct"/>
            <w:tcBorders>
              <w:top w:val="nil"/>
              <w:left w:val="single" w:sz="4" w:space="0" w:color="auto"/>
              <w:bottom w:val="single" w:sz="4" w:space="0" w:color="auto"/>
              <w:right w:val="single" w:sz="4" w:space="0" w:color="auto"/>
            </w:tcBorders>
            <w:vAlign w:val="bottom"/>
          </w:tcPr>
          <w:p w14:paraId="567408AA"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171.28</w:t>
            </w:r>
          </w:p>
        </w:tc>
        <w:tc>
          <w:tcPr>
            <w:tcW w:w="459" w:type="pct"/>
            <w:tcBorders>
              <w:top w:val="nil"/>
              <w:left w:val="single" w:sz="4" w:space="0" w:color="auto"/>
              <w:bottom w:val="single" w:sz="4" w:space="0" w:color="auto"/>
              <w:right w:val="single" w:sz="4" w:space="0" w:color="auto"/>
            </w:tcBorders>
            <w:vAlign w:val="bottom"/>
          </w:tcPr>
          <w:p w14:paraId="3C7D48A3"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38.72</w:t>
            </w:r>
          </w:p>
        </w:tc>
        <w:tc>
          <w:tcPr>
            <w:tcW w:w="395" w:type="pct"/>
            <w:tcBorders>
              <w:top w:val="nil"/>
              <w:left w:val="single" w:sz="4" w:space="0" w:color="auto"/>
              <w:bottom w:val="single" w:sz="4" w:space="0" w:color="auto"/>
              <w:right w:val="single" w:sz="4" w:space="0" w:color="auto"/>
            </w:tcBorders>
            <w:vAlign w:val="bottom"/>
          </w:tcPr>
          <w:p w14:paraId="2D5857C1"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2.82</w:t>
            </w:r>
          </w:p>
        </w:tc>
        <w:tc>
          <w:tcPr>
            <w:tcW w:w="332" w:type="pct"/>
            <w:tcBorders>
              <w:top w:val="nil"/>
              <w:left w:val="single" w:sz="4" w:space="0" w:color="auto"/>
              <w:bottom w:val="single" w:sz="4" w:space="0" w:color="auto"/>
              <w:right w:val="single" w:sz="4" w:space="0" w:color="auto"/>
            </w:tcBorders>
            <w:vAlign w:val="bottom"/>
          </w:tcPr>
          <w:p w14:paraId="312B45FB"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870DE"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4846A00F"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58FF75E"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Carter-Saltzmann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5F11C51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0.1300</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7C1D09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0.0750</w:t>
            </w:r>
          </w:p>
        </w:tc>
        <w:tc>
          <w:tcPr>
            <w:tcW w:w="521" w:type="pct"/>
            <w:tcBorders>
              <w:top w:val="single" w:sz="4" w:space="0" w:color="auto"/>
              <w:left w:val="single" w:sz="4" w:space="0" w:color="auto"/>
              <w:bottom w:val="nil"/>
              <w:right w:val="single" w:sz="4" w:space="0" w:color="auto"/>
            </w:tcBorders>
            <w:vAlign w:val="center"/>
            <w:hideMark/>
          </w:tcPr>
          <w:p w14:paraId="716B8877"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303</w:t>
            </w:r>
          </w:p>
        </w:tc>
        <w:tc>
          <w:tcPr>
            <w:tcW w:w="457" w:type="pct"/>
            <w:tcBorders>
              <w:top w:val="single" w:sz="4" w:space="0" w:color="auto"/>
              <w:left w:val="single" w:sz="4" w:space="0" w:color="auto"/>
              <w:bottom w:val="nil"/>
              <w:right w:val="single" w:sz="4" w:space="0" w:color="auto"/>
            </w:tcBorders>
            <w:vAlign w:val="center"/>
            <w:hideMark/>
          </w:tcPr>
          <w:p w14:paraId="455F411B"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37</w:t>
            </w:r>
          </w:p>
        </w:tc>
        <w:tc>
          <w:tcPr>
            <w:tcW w:w="457" w:type="pct"/>
            <w:tcBorders>
              <w:top w:val="single" w:sz="4" w:space="0" w:color="auto"/>
              <w:left w:val="single" w:sz="4" w:space="0" w:color="auto"/>
              <w:bottom w:val="nil"/>
              <w:right w:val="single" w:sz="4" w:space="0" w:color="auto"/>
            </w:tcBorders>
            <w:vAlign w:val="center"/>
            <w:hideMark/>
          </w:tcPr>
          <w:p w14:paraId="725176A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45</w:t>
            </w:r>
          </w:p>
        </w:tc>
        <w:tc>
          <w:tcPr>
            <w:tcW w:w="459" w:type="pct"/>
            <w:tcBorders>
              <w:top w:val="single" w:sz="4" w:space="0" w:color="auto"/>
              <w:left w:val="single" w:sz="4" w:space="0" w:color="auto"/>
              <w:bottom w:val="nil"/>
              <w:right w:val="single" w:sz="4" w:space="0" w:color="auto"/>
            </w:tcBorders>
            <w:vAlign w:val="center"/>
            <w:hideMark/>
          </w:tcPr>
          <w:p w14:paraId="3A4200AB"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15</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112080DB"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26FC1825"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3036FAF7"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0.434</w:t>
            </w:r>
          </w:p>
        </w:tc>
      </w:tr>
      <w:tr w:rsidR="003F0036" w:rsidRPr="003E511E" w14:paraId="392C15C7"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7407B"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F19123"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59DF7A"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21DF3D97"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301.13</w:t>
            </w:r>
          </w:p>
        </w:tc>
        <w:tc>
          <w:tcPr>
            <w:tcW w:w="457" w:type="pct"/>
            <w:tcBorders>
              <w:top w:val="nil"/>
              <w:left w:val="single" w:sz="4" w:space="0" w:color="auto"/>
              <w:bottom w:val="single" w:sz="4" w:space="0" w:color="auto"/>
              <w:right w:val="single" w:sz="4" w:space="0" w:color="auto"/>
            </w:tcBorders>
            <w:vAlign w:val="bottom"/>
          </w:tcPr>
          <w:p w14:paraId="0C4A7D69"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38.87</w:t>
            </w:r>
          </w:p>
        </w:tc>
        <w:tc>
          <w:tcPr>
            <w:tcW w:w="457" w:type="pct"/>
            <w:tcBorders>
              <w:top w:val="nil"/>
              <w:left w:val="single" w:sz="4" w:space="0" w:color="auto"/>
              <w:bottom w:val="single" w:sz="4" w:space="0" w:color="auto"/>
              <w:right w:val="single" w:sz="4" w:space="0" w:color="auto"/>
            </w:tcBorders>
            <w:vAlign w:val="bottom"/>
          </w:tcPr>
          <w:p w14:paraId="20B9D76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46.87</w:t>
            </w:r>
          </w:p>
        </w:tc>
        <w:tc>
          <w:tcPr>
            <w:tcW w:w="459" w:type="pct"/>
            <w:tcBorders>
              <w:top w:val="nil"/>
              <w:left w:val="single" w:sz="4" w:space="0" w:color="auto"/>
              <w:bottom w:val="single" w:sz="4" w:space="0" w:color="auto"/>
              <w:right w:val="single" w:sz="4" w:space="0" w:color="auto"/>
            </w:tcBorders>
            <w:vAlign w:val="bottom"/>
          </w:tcPr>
          <w:p w14:paraId="148A1F81"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13.13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E76677"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52AB75"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8AB99"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5736F6DF"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6B4C3D3F"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 xml:space="preserve">Coren &amp; </w:t>
            </w:r>
            <w:proofErr w:type="spellStart"/>
            <w:r w:rsidRPr="003E511E">
              <w:rPr>
                <w:rFonts w:cstheme="minorHAnsi"/>
                <w:sz w:val="16"/>
                <w:szCs w:val="16"/>
              </w:rPr>
              <w:t>Porac</w:t>
            </w:r>
            <w:proofErr w:type="spellEnd"/>
            <w:r w:rsidRPr="003E511E">
              <w:rPr>
                <w:rFonts w:cstheme="minorHAnsi"/>
                <w:sz w:val="16"/>
                <w:szCs w:val="16"/>
              </w:rPr>
              <w:t xml:space="preserve">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66D67E7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0.1842</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4DBD85E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0.0800</w:t>
            </w:r>
          </w:p>
        </w:tc>
        <w:tc>
          <w:tcPr>
            <w:tcW w:w="521" w:type="pct"/>
            <w:tcBorders>
              <w:top w:val="single" w:sz="4" w:space="0" w:color="auto"/>
              <w:left w:val="single" w:sz="4" w:space="0" w:color="auto"/>
              <w:bottom w:val="nil"/>
              <w:right w:val="single" w:sz="4" w:space="0" w:color="auto"/>
            </w:tcBorders>
            <w:vAlign w:val="center"/>
            <w:hideMark/>
          </w:tcPr>
          <w:p w14:paraId="7AC6A20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315</w:t>
            </w:r>
          </w:p>
        </w:tc>
        <w:tc>
          <w:tcPr>
            <w:tcW w:w="457" w:type="pct"/>
            <w:tcBorders>
              <w:top w:val="single" w:sz="4" w:space="0" w:color="auto"/>
              <w:left w:val="single" w:sz="4" w:space="0" w:color="auto"/>
              <w:bottom w:val="nil"/>
              <w:right w:val="single" w:sz="4" w:space="0" w:color="auto"/>
            </w:tcBorders>
            <w:vAlign w:val="center"/>
            <w:hideMark/>
          </w:tcPr>
          <w:p w14:paraId="31426F03"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68</w:t>
            </w:r>
          </w:p>
        </w:tc>
        <w:tc>
          <w:tcPr>
            <w:tcW w:w="457" w:type="pct"/>
            <w:tcBorders>
              <w:top w:val="single" w:sz="4" w:space="0" w:color="auto"/>
              <w:left w:val="single" w:sz="4" w:space="0" w:color="auto"/>
              <w:bottom w:val="nil"/>
              <w:right w:val="single" w:sz="4" w:space="0" w:color="auto"/>
            </w:tcBorders>
            <w:vAlign w:val="center"/>
            <w:hideMark/>
          </w:tcPr>
          <w:p w14:paraId="5CA98DCB"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57</w:t>
            </w:r>
          </w:p>
        </w:tc>
        <w:tc>
          <w:tcPr>
            <w:tcW w:w="459" w:type="pct"/>
            <w:tcBorders>
              <w:top w:val="single" w:sz="4" w:space="0" w:color="auto"/>
              <w:left w:val="single" w:sz="4" w:space="0" w:color="auto"/>
              <w:bottom w:val="nil"/>
              <w:right w:val="single" w:sz="4" w:space="0" w:color="auto"/>
            </w:tcBorders>
            <w:vAlign w:val="center"/>
            <w:hideMark/>
          </w:tcPr>
          <w:p w14:paraId="6FB19E6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16</w:t>
            </w:r>
          </w:p>
        </w:tc>
        <w:tc>
          <w:tcPr>
            <w:tcW w:w="395" w:type="pct"/>
            <w:vMerge w:val="restart"/>
            <w:tcBorders>
              <w:top w:val="single" w:sz="4" w:space="0" w:color="auto"/>
              <w:left w:val="single" w:sz="4" w:space="0" w:color="auto"/>
              <w:bottom w:val="single" w:sz="4" w:space="0" w:color="auto"/>
              <w:right w:val="single" w:sz="4" w:space="0" w:color="auto"/>
            </w:tcBorders>
            <w:vAlign w:val="center"/>
            <w:hideMark/>
          </w:tcPr>
          <w:p w14:paraId="0C17BB3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332" w:type="pct"/>
            <w:vMerge w:val="restart"/>
            <w:tcBorders>
              <w:top w:val="single" w:sz="4" w:space="0" w:color="auto"/>
              <w:left w:val="single" w:sz="4" w:space="0" w:color="auto"/>
              <w:bottom w:val="single" w:sz="4" w:space="0" w:color="auto"/>
              <w:right w:val="single" w:sz="4" w:space="0" w:color="auto"/>
            </w:tcBorders>
            <w:vAlign w:val="center"/>
            <w:hideMark/>
          </w:tcPr>
          <w:p w14:paraId="05757A42"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06DFEA94"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0.871</w:t>
            </w:r>
          </w:p>
        </w:tc>
      </w:tr>
      <w:tr w:rsidR="003F0036" w:rsidRPr="003E511E" w14:paraId="5D73714F"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A9B14F"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41DE8"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C3102"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08F110F1"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318.08</w:t>
            </w:r>
          </w:p>
        </w:tc>
        <w:tc>
          <w:tcPr>
            <w:tcW w:w="457" w:type="pct"/>
            <w:tcBorders>
              <w:top w:val="nil"/>
              <w:left w:val="single" w:sz="4" w:space="0" w:color="auto"/>
              <w:bottom w:val="single" w:sz="4" w:space="0" w:color="auto"/>
              <w:right w:val="single" w:sz="4" w:space="0" w:color="auto"/>
            </w:tcBorders>
            <w:vAlign w:val="bottom"/>
          </w:tcPr>
          <w:p w14:paraId="2323A0BB"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64.92</w:t>
            </w:r>
          </w:p>
        </w:tc>
        <w:tc>
          <w:tcPr>
            <w:tcW w:w="457" w:type="pct"/>
            <w:tcBorders>
              <w:top w:val="nil"/>
              <w:left w:val="single" w:sz="4" w:space="0" w:color="auto"/>
              <w:bottom w:val="single" w:sz="4" w:space="0" w:color="auto"/>
              <w:right w:val="single" w:sz="4" w:space="0" w:color="auto"/>
            </w:tcBorders>
            <w:vAlign w:val="bottom"/>
          </w:tcPr>
          <w:p w14:paraId="28D9DBBC"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53.92</w:t>
            </w:r>
          </w:p>
        </w:tc>
        <w:tc>
          <w:tcPr>
            <w:tcW w:w="459" w:type="pct"/>
            <w:tcBorders>
              <w:top w:val="nil"/>
              <w:left w:val="single" w:sz="4" w:space="0" w:color="auto"/>
              <w:bottom w:val="single" w:sz="4" w:space="0" w:color="auto"/>
              <w:right w:val="single" w:sz="4" w:space="0" w:color="auto"/>
            </w:tcBorders>
            <w:vAlign w:val="bottom"/>
          </w:tcPr>
          <w:p w14:paraId="48CF7ECF"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19.08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097ED"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138EF"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220DC" w14:textId="77777777" w:rsidR="003F0036" w:rsidRPr="003E511E" w:rsidRDefault="003F0036" w:rsidP="000870FB">
            <w:pPr>
              <w:bidi w:val="0"/>
              <w:spacing w:line="240" w:lineRule="auto"/>
              <w:jc w:val="center"/>
              <w:rPr>
                <w:rFonts w:cstheme="minorHAnsi"/>
                <w:color w:val="000000"/>
                <w:sz w:val="16"/>
                <w:szCs w:val="16"/>
              </w:rPr>
            </w:pPr>
          </w:p>
        </w:tc>
      </w:tr>
      <w:tr w:rsidR="003F0036" w:rsidRPr="003E511E" w14:paraId="682A8F85" w14:textId="77777777" w:rsidTr="003F0036">
        <w:trPr>
          <w:trHeight w:val="57"/>
        </w:trPr>
        <w:tc>
          <w:tcPr>
            <w:tcW w:w="1132" w:type="pct"/>
            <w:vMerge w:val="restart"/>
            <w:tcBorders>
              <w:top w:val="single" w:sz="4" w:space="0" w:color="auto"/>
              <w:left w:val="single" w:sz="4" w:space="0" w:color="auto"/>
              <w:bottom w:val="single" w:sz="4" w:space="0" w:color="auto"/>
              <w:right w:val="single" w:sz="4" w:space="0" w:color="auto"/>
            </w:tcBorders>
            <w:vAlign w:val="center"/>
            <w:hideMark/>
          </w:tcPr>
          <w:p w14:paraId="30CED84A" w14:textId="2F781FD5"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McGee &amp; Cozad (1980)</w:t>
            </w:r>
          </w:p>
        </w:tc>
        <w:tc>
          <w:tcPr>
            <w:tcW w:w="387" w:type="pct"/>
            <w:vMerge w:val="restart"/>
            <w:tcBorders>
              <w:top w:val="single" w:sz="4" w:space="0" w:color="auto"/>
              <w:left w:val="single" w:sz="4" w:space="0" w:color="auto"/>
              <w:bottom w:val="single" w:sz="4" w:space="0" w:color="auto"/>
              <w:right w:val="single" w:sz="4" w:space="0" w:color="auto"/>
            </w:tcBorders>
            <w:vAlign w:val="center"/>
            <w:hideMark/>
          </w:tcPr>
          <w:p w14:paraId="0A4C5AA4"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0.2415</w:t>
            </w:r>
          </w:p>
        </w:tc>
        <w:tc>
          <w:tcPr>
            <w:tcW w:w="397" w:type="pct"/>
            <w:vMerge w:val="restart"/>
            <w:tcBorders>
              <w:top w:val="single" w:sz="4" w:space="0" w:color="auto"/>
              <w:left w:val="single" w:sz="4" w:space="0" w:color="auto"/>
              <w:bottom w:val="single" w:sz="4" w:space="0" w:color="auto"/>
              <w:right w:val="single" w:sz="4" w:space="0" w:color="auto"/>
            </w:tcBorders>
            <w:vAlign w:val="center"/>
            <w:hideMark/>
          </w:tcPr>
          <w:p w14:paraId="2E3DEB32" w14:textId="456814B8"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0.1825</w:t>
            </w:r>
          </w:p>
        </w:tc>
        <w:tc>
          <w:tcPr>
            <w:tcW w:w="521" w:type="pct"/>
            <w:tcBorders>
              <w:top w:val="single" w:sz="4" w:space="0" w:color="auto"/>
              <w:left w:val="single" w:sz="4" w:space="0" w:color="auto"/>
              <w:bottom w:val="nil"/>
              <w:right w:val="single" w:sz="4" w:space="0" w:color="auto"/>
            </w:tcBorders>
            <w:vAlign w:val="center"/>
            <w:hideMark/>
          </w:tcPr>
          <w:p w14:paraId="187497B0"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848</w:t>
            </w:r>
          </w:p>
        </w:tc>
        <w:tc>
          <w:tcPr>
            <w:tcW w:w="457" w:type="pct"/>
            <w:tcBorders>
              <w:top w:val="single" w:sz="4" w:space="0" w:color="auto"/>
              <w:left w:val="single" w:sz="4" w:space="0" w:color="auto"/>
              <w:bottom w:val="nil"/>
              <w:right w:val="single" w:sz="4" w:space="0" w:color="auto"/>
            </w:tcBorders>
            <w:vAlign w:val="center"/>
            <w:hideMark/>
          </w:tcPr>
          <w:p w14:paraId="4BEBE918"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211</w:t>
            </w:r>
          </w:p>
        </w:tc>
        <w:tc>
          <w:tcPr>
            <w:tcW w:w="457" w:type="pct"/>
            <w:tcBorders>
              <w:top w:val="single" w:sz="4" w:space="0" w:color="auto"/>
              <w:left w:val="single" w:sz="4" w:space="0" w:color="auto"/>
              <w:bottom w:val="nil"/>
              <w:right w:val="single" w:sz="4" w:space="0" w:color="auto"/>
            </w:tcBorders>
            <w:vAlign w:val="center"/>
            <w:hideMark/>
          </w:tcPr>
          <w:p w14:paraId="345A135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325</w:t>
            </w:r>
          </w:p>
        </w:tc>
        <w:tc>
          <w:tcPr>
            <w:tcW w:w="459" w:type="pct"/>
            <w:tcBorders>
              <w:top w:val="single" w:sz="4" w:space="0" w:color="auto"/>
              <w:left w:val="single" w:sz="4" w:space="0" w:color="auto"/>
              <w:bottom w:val="nil"/>
              <w:right w:val="single" w:sz="4" w:space="0" w:color="auto"/>
            </w:tcBorders>
            <w:vAlign w:val="center"/>
            <w:hideMark/>
          </w:tcPr>
          <w:p w14:paraId="7EA5A1DC"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150</w:t>
            </w:r>
          </w:p>
        </w:tc>
        <w:tc>
          <w:tcPr>
            <w:tcW w:w="395" w:type="pct"/>
            <w:tcBorders>
              <w:top w:val="single" w:sz="4" w:space="0" w:color="auto"/>
              <w:left w:val="single" w:sz="4" w:space="0" w:color="auto"/>
              <w:bottom w:val="nil"/>
              <w:right w:val="single" w:sz="4" w:space="0" w:color="auto"/>
            </w:tcBorders>
            <w:vAlign w:val="center"/>
            <w:hideMark/>
          </w:tcPr>
          <w:p w14:paraId="333F7546"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30</w:t>
            </w:r>
          </w:p>
        </w:tc>
        <w:tc>
          <w:tcPr>
            <w:tcW w:w="332" w:type="pct"/>
            <w:tcBorders>
              <w:top w:val="single" w:sz="4" w:space="0" w:color="auto"/>
              <w:left w:val="single" w:sz="4" w:space="0" w:color="auto"/>
              <w:bottom w:val="nil"/>
              <w:right w:val="single" w:sz="4" w:space="0" w:color="auto"/>
            </w:tcBorders>
            <w:vAlign w:val="center"/>
            <w:hideMark/>
          </w:tcPr>
          <w:p w14:paraId="2482DE1D" w14:textId="77777777" w:rsidR="003F0036" w:rsidRPr="003E511E" w:rsidRDefault="003F0036" w:rsidP="000870FB">
            <w:pPr>
              <w:bidi w:val="0"/>
              <w:spacing w:line="240" w:lineRule="auto"/>
              <w:jc w:val="center"/>
              <w:rPr>
                <w:rFonts w:cstheme="minorHAnsi"/>
                <w:sz w:val="16"/>
                <w:szCs w:val="16"/>
              </w:rPr>
            </w:pPr>
            <w:r w:rsidRPr="003E511E">
              <w:rPr>
                <w:rFonts w:cstheme="minorHAnsi"/>
                <w:sz w:val="16"/>
                <w:szCs w:val="16"/>
              </w:rPr>
              <w:t>22</w:t>
            </w:r>
          </w:p>
        </w:tc>
        <w:tc>
          <w:tcPr>
            <w:tcW w:w="463" w:type="pct"/>
            <w:vMerge w:val="restart"/>
            <w:tcBorders>
              <w:top w:val="single" w:sz="4" w:space="0" w:color="auto"/>
              <w:left w:val="single" w:sz="4" w:space="0" w:color="auto"/>
              <w:bottom w:val="single" w:sz="4" w:space="0" w:color="auto"/>
              <w:right w:val="single" w:sz="4" w:space="0" w:color="auto"/>
            </w:tcBorders>
            <w:vAlign w:val="center"/>
            <w:hideMark/>
          </w:tcPr>
          <w:p w14:paraId="4B8FD6A7" w14:textId="77777777" w:rsidR="003F0036" w:rsidRPr="003E511E" w:rsidRDefault="003F0036" w:rsidP="000870FB">
            <w:pPr>
              <w:bidi w:val="0"/>
              <w:spacing w:line="240" w:lineRule="auto"/>
              <w:jc w:val="center"/>
              <w:rPr>
                <w:rFonts w:cstheme="minorHAnsi"/>
                <w:color w:val="000000"/>
                <w:sz w:val="16"/>
                <w:szCs w:val="16"/>
              </w:rPr>
            </w:pPr>
            <w:r w:rsidRPr="003E511E">
              <w:rPr>
                <w:rFonts w:cstheme="minorHAnsi"/>
                <w:color w:val="000000"/>
                <w:sz w:val="16"/>
                <w:szCs w:val="16"/>
              </w:rPr>
              <w:t>14.433**</w:t>
            </w:r>
          </w:p>
        </w:tc>
      </w:tr>
      <w:tr w:rsidR="003F0036" w:rsidRPr="003E511E" w14:paraId="711024B9" w14:textId="77777777" w:rsidTr="003F0036">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D0CCC3"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C40D0" w14:textId="77777777" w:rsidR="003F0036" w:rsidRPr="003E511E" w:rsidRDefault="003F0036" w:rsidP="000870FB">
            <w:pPr>
              <w:bidi w:val="0"/>
              <w:spacing w:line="240" w:lineRule="auto"/>
              <w:rPr>
                <w:rFonts w:cstheme="minorHAnsi"/>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F3B96" w14:textId="77777777" w:rsidR="003F0036" w:rsidRPr="003E511E" w:rsidRDefault="003F0036" w:rsidP="000870FB">
            <w:pPr>
              <w:bidi w:val="0"/>
              <w:spacing w:line="240" w:lineRule="auto"/>
              <w:rPr>
                <w:rFonts w:cstheme="minorHAnsi"/>
                <w:sz w:val="16"/>
                <w:szCs w:val="16"/>
              </w:rPr>
            </w:pPr>
          </w:p>
        </w:tc>
        <w:tc>
          <w:tcPr>
            <w:tcW w:w="521" w:type="pct"/>
            <w:tcBorders>
              <w:top w:val="nil"/>
              <w:left w:val="single" w:sz="4" w:space="0" w:color="auto"/>
              <w:bottom w:val="single" w:sz="4" w:space="0" w:color="auto"/>
              <w:right w:val="single" w:sz="4" w:space="0" w:color="auto"/>
            </w:tcBorders>
            <w:vAlign w:val="bottom"/>
          </w:tcPr>
          <w:p w14:paraId="647DC308"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817.73</w:t>
            </w:r>
          </w:p>
        </w:tc>
        <w:tc>
          <w:tcPr>
            <w:tcW w:w="457" w:type="pct"/>
            <w:tcBorders>
              <w:top w:val="nil"/>
              <w:left w:val="single" w:sz="4" w:space="0" w:color="auto"/>
              <w:bottom w:val="single" w:sz="4" w:space="0" w:color="auto"/>
              <w:right w:val="single" w:sz="4" w:space="0" w:color="auto"/>
            </w:tcBorders>
            <w:vAlign w:val="bottom"/>
          </w:tcPr>
          <w:p w14:paraId="47AFE611"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241.27</w:t>
            </w:r>
          </w:p>
        </w:tc>
        <w:tc>
          <w:tcPr>
            <w:tcW w:w="457" w:type="pct"/>
            <w:tcBorders>
              <w:top w:val="nil"/>
              <w:left w:val="single" w:sz="4" w:space="0" w:color="auto"/>
              <w:bottom w:val="single" w:sz="4" w:space="0" w:color="auto"/>
              <w:right w:val="single" w:sz="4" w:space="0" w:color="auto"/>
            </w:tcBorders>
            <w:vAlign w:val="bottom"/>
          </w:tcPr>
          <w:p w14:paraId="421A040D"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349.01</w:t>
            </w:r>
          </w:p>
        </w:tc>
        <w:tc>
          <w:tcPr>
            <w:tcW w:w="459" w:type="pct"/>
            <w:tcBorders>
              <w:top w:val="nil"/>
              <w:left w:val="single" w:sz="4" w:space="0" w:color="auto"/>
              <w:bottom w:val="single" w:sz="4" w:space="0" w:color="auto"/>
              <w:right w:val="single" w:sz="4" w:space="0" w:color="auto"/>
            </w:tcBorders>
            <w:vAlign w:val="bottom"/>
          </w:tcPr>
          <w:p w14:paraId="7B1A3372"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125.99</w:t>
            </w:r>
          </w:p>
        </w:tc>
        <w:tc>
          <w:tcPr>
            <w:tcW w:w="395" w:type="pct"/>
            <w:tcBorders>
              <w:top w:val="nil"/>
              <w:left w:val="single" w:sz="4" w:space="0" w:color="auto"/>
              <w:bottom w:val="single" w:sz="4" w:space="0" w:color="auto"/>
              <w:right w:val="single" w:sz="4" w:space="0" w:color="auto"/>
            </w:tcBorders>
            <w:vAlign w:val="bottom"/>
          </w:tcPr>
          <w:p w14:paraId="37349C9E"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36.26</w:t>
            </w:r>
          </w:p>
        </w:tc>
        <w:tc>
          <w:tcPr>
            <w:tcW w:w="332" w:type="pct"/>
            <w:tcBorders>
              <w:top w:val="nil"/>
              <w:left w:val="single" w:sz="4" w:space="0" w:color="auto"/>
              <w:bottom w:val="single" w:sz="4" w:space="0" w:color="auto"/>
              <w:right w:val="single" w:sz="4" w:space="0" w:color="auto"/>
            </w:tcBorders>
            <w:vAlign w:val="bottom"/>
            <w:hideMark/>
          </w:tcPr>
          <w:p w14:paraId="78692B24" w14:textId="77777777" w:rsidR="003F0036" w:rsidRPr="003E511E" w:rsidRDefault="003F0036"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15.74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90ACC" w14:textId="77777777" w:rsidR="003F0036" w:rsidRPr="003E511E" w:rsidRDefault="003F0036" w:rsidP="000870FB">
            <w:pPr>
              <w:bidi w:val="0"/>
              <w:spacing w:line="240" w:lineRule="auto"/>
            </w:pPr>
          </w:p>
        </w:tc>
      </w:tr>
    </w:tbl>
    <w:p w14:paraId="7D6D9CA4" w14:textId="53F67EFC" w:rsidR="003F0036" w:rsidRPr="003E511E" w:rsidRDefault="003F0036" w:rsidP="000870FB">
      <w:pPr>
        <w:pStyle w:val="Caption"/>
        <w:keepNext/>
        <w:bidi w:val="0"/>
      </w:pPr>
      <w:bookmarkStart w:id="47" w:name="_Toc146266598"/>
      <w:r w:rsidRPr="003E511E">
        <w:t xml:space="preserve">Table </w:t>
      </w:r>
      <w:r w:rsidRPr="003E511E">
        <w:fldChar w:fldCharType="begin"/>
      </w:r>
      <w:r w:rsidRPr="003E511E">
        <w:instrText>SEQ Table \* ARABIC</w:instrText>
      </w:r>
      <w:r w:rsidRPr="003E511E">
        <w:fldChar w:fldCharType="separate"/>
      </w:r>
      <w:r w:rsidR="00DC203F" w:rsidRPr="003E511E">
        <w:rPr>
          <w:noProof/>
        </w:rPr>
        <w:t>5</w:t>
      </w:r>
      <w:r w:rsidRPr="003E511E">
        <w:fldChar w:fldCharType="end"/>
      </w:r>
      <w:r w:rsidRPr="003E511E">
        <w:rPr>
          <w:noProof/>
        </w:rPr>
        <w:t>. results of fitting model C' over table 1</w:t>
      </w:r>
      <w:bookmarkEnd w:id="47"/>
    </w:p>
    <w:p w14:paraId="2D40294F" w14:textId="5F0D0F62" w:rsidR="003F0036" w:rsidRPr="003E511E" w:rsidRDefault="002A7B28" w:rsidP="000870FB">
      <w:pPr>
        <w:bidi w:val="0"/>
        <w:spacing w:line="259" w:lineRule="auto"/>
        <w:rPr>
          <w:rFonts w:asciiTheme="majorHAnsi" w:eastAsiaTheme="majorEastAsia" w:hAnsiTheme="majorHAnsi" w:cstheme="majorBidi"/>
          <w:sz w:val="24"/>
          <w:szCs w:val="24"/>
          <w:u w:val="single"/>
        </w:rPr>
      </w:pPr>
      <w:r w:rsidRPr="003E511E">
        <w:rPr>
          <w:rFonts w:cstheme="minorHAnsi"/>
          <w:noProof/>
          <w:sz w:val="16"/>
          <w:szCs w:val="16"/>
        </w:rPr>
        <mc:AlternateContent>
          <mc:Choice Requires="wps">
            <w:drawing>
              <wp:anchor distT="45720" distB="45720" distL="114300" distR="114300" simplePos="0" relativeHeight="251658242" behindDoc="1" locked="0" layoutInCell="1" allowOverlap="1" wp14:anchorId="3B0D50D0" wp14:editId="2FBB1A7F">
                <wp:simplePos x="0" y="0"/>
                <wp:positionH relativeFrom="column">
                  <wp:posOffset>-266451</wp:posOffset>
                </wp:positionH>
                <wp:positionV relativeFrom="paragraph">
                  <wp:posOffset>3282315</wp:posOffset>
                </wp:positionV>
                <wp:extent cx="3998595" cy="340995"/>
                <wp:effectExtent l="0" t="0" r="1905" b="1905"/>
                <wp:wrapThrough wrapText="bothSides">
                  <wp:wrapPolygon edited="0">
                    <wp:start x="0" y="0"/>
                    <wp:lineTo x="0" y="20514"/>
                    <wp:lineTo x="21507" y="20514"/>
                    <wp:lineTo x="21507" y="0"/>
                    <wp:lineTo x="0" y="0"/>
                  </wp:wrapPolygon>
                </wp:wrapThrough>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8595" cy="340995"/>
                        </a:xfrm>
                        <a:prstGeom prst="rect">
                          <a:avLst/>
                        </a:prstGeom>
                        <a:solidFill>
                          <a:srgbClr val="FFFFFF"/>
                        </a:solidFill>
                        <a:ln w="9525">
                          <a:noFill/>
                          <a:miter lim="800000"/>
                          <a:headEnd/>
                          <a:tailEnd/>
                        </a:ln>
                      </wps:spPr>
                      <wps:txbx>
                        <w:txbxContent>
                          <w:p w14:paraId="230E3860" w14:textId="314C5124" w:rsidR="003F0036" w:rsidRDefault="003F0036" w:rsidP="002A7B28">
                            <w:pPr>
                              <w:bidi w:val="0"/>
                              <w:spacing w:after="0" w:line="240" w:lineRule="auto"/>
                              <w:rPr>
                                <w:rFonts w:eastAsiaTheme="minorEastAsia"/>
                                <w:sz w:val="14"/>
                                <w:szCs w:val="14"/>
                              </w:rPr>
                            </w:pPr>
                            <w:r>
                              <w:rPr>
                                <w:sz w:val="14"/>
                                <w:szCs w:val="14"/>
                              </w:rPr>
                              <w:t>The numbers in italic are fitted values</w:t>
                            </w:r>
                            <w:r w:rsidR="002A7B28">
                              <w:rPr>
                                <w:sz w:val="14"/>
                                <w:szCs w:val="14"/>
                              </w:rPr>
                              <w:t xml:space="preserve"> for </w:t>
                            </w: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=0.0725;p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w:p>
                          <w:p w14:paraId="542AE71E" w14:textId="49F5FEFE" w:rsidR="003F0036" w:rsidRPr="002A7B28" w:rsidRDefault="003F0036" w:rsidP="002A7B28">
                            <w:pPr>
                              <w:bidi w:val="0"/>
                              <w:rPr>
                                <w:rFonts w:eastAsiaTheme="minorEastAsia"/>
                                <w:sz w:val="14"/>
                                <w:szCs w:val="14"/>
                              </w:rPr>
                            </w:pPr>
                            <m:oMathPara>
                              <m:oMathParaPr>
                                <m:jc m:val="left"/>
                              </m:oMathParaPr>
                              <m:oMath>
                                <m:r>
                                  <w:rPr>
                                    <w:rFonts w:ascii="Cambria Math" w:hAnsi="Cambria Math"/>
                                    <w:sz w:val="14"/>
                                    <w:szCs w:val="14"/>
                                  </w:rPr>
                                  <m:t>*p&lt;0.05, **p&lt;0.001</m:t>
                                </m:r>
                              </m:oMath>
                            </m:oMathPara>
                          </w:p>
                          <w:p w14:paraId="2EC8B12B" w14:textId="77777777" w:rsidR="002A7B28" w:rsidRPr="002A7B28" w:rsidRDefault="002A7B28" w:rsidP="002A7B28">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D50D0" id="Text Box 217" o:spid="_x0000_s1033" type="#_x0000_t202" style="position:absolute;margin-left:-21pt;margin-top:258.45pt;width:314.85pt;height:26.8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" stroked="f">
                <v:textbox>
                  <w:txbxContent>
                    <w:p w14:paraId="230E3860" w14:textId="314C5124" w:rsidR="003F0036" w:rsidRDefault="003F0036" w:rsidP="002A7B28">
                      <w:pPr>
                        <w:bidi w:val="0"/>
                        <w:spacing w:after="0" w:line="240" w:lineRule="auto"/>
                        <w:rPr>
                          <w:rFonts w:eastAsiaTheme="minorEastAsia"/>
                          <w:sz w:val="14"/>
                          <w:szCs w:val="14"/>
                        </w:rPr>
                      </w:pPr>
                      <w:r>
                        <w:rPr>
                          <w:sz w:val="14"/>
                          <w:szCs w:val="14"/>
                        </w:rPr>
                        <w:t>The numbers in italic are fitted values</w:t>
                      </w:r>
                      <w:r w:rsidR="002A7B28">
                        <w:rPr>
                          <w:sz w:val="14"/>
                          <w:szCs w:val="14"/>
                        </w:rPr>
                        <w:t xml:space="preserve"> for </w:t>
                      </w: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=0.0725;p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w:p>
                    <w:p w14:paraId="542AE71E" w14:textId="49F5FEFE" w:rsidR="003F0036" w:rsidRPr="002A7B28" w:rsidRDefault="003F0036" w:rsidP="002A7B28">
                      <w:pPr>
                        <w:bidi w:val="0"/>
                        <w:rPr>
                          <w:rFonts w:eastAsiaTheme="minorEastAsia"/>
                          <w:sz w:val="14"/>
                          <w:szCs w:val="14"/>
                        </w:rPr>
                      </w:pPr>
                      <m:oMathPara>
                        <m:oMathParaPr>
                          <m:jc m:val="left"/>
                        </m:oMathParaPr>
                        <m:oMath>
                          <m:r>
                            <w:rPr>
                              <w:rFonts w:ascii="Cambria Math" w:hAnsi="Cambria Math"/>
                              <w:sz w:val="14"/>
                              <w:szCs w:val="14"/>
                            </w:rPr>
                            <m:t>*p&lt;0.05, **p&lt;0.001</m:t>
                          </m:r>
                        </m:oMath>
                      </m:oMathPara>
                    </w:p>
                    <w:p w14:paraId="2EC8B12B" w14:textId="77777777" w:rsidR="002A7B28" w:rsidRPr="002A7B28" w:rsidRDefault="002A7B28" w:rsidP="002A7B28">
                      <w:pPr>
                        <w:bidi w:val="0"/>
                      </w:pPr>
                    </w:p>
                  </w:txbxContent>
                </v:textbox>
                <w10:wrap type="through"/>
              </v:shape>
            </w:pict>
          </mc:Fallback>
        </mc:AlternateContent>
      </w:r>
    </w:p>
    <w:p w14:paraId="41DE026D" w14:textId="31C1177C" w:rsidR="003943BC" w:rsidRPr="003E511E" w:rsidRDefault="002A7B28" w:rsidP="000870FB">
      <w:pPr>
        <w:bidi w:val="0"/>
        <w:spacing w:line="259" w:lineRule="auto"/>
        <w:rPr>
          <w:rFonts w:eastAsiaTheme="minorEastAsia"/>
        </w:rPr>
      </w:pPr>
      <w:r w:rsidRPr="003E511E">
        <w:rPr>
          <w:u w:val="single"/>
        </w:rPr>
        <w:br w:type="page"/>
      </w:r>
      <w:r w:rsidRPr="003E511E">
        <w:lastRenderedPageBreak/>
        <w:t xml:space="preserve">For table </w:t>
      </w:r>
      <w:r w:rsidR="002609B8" w:rsidRPr="003E511E">
        <w:t>3</w:t>
      </w:r>
      <w:r w:rsidRPr="003E511E">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26</m:t>
            </m:r>
          </m:sub>
          <m:sup>
            <m:r>
              <w:rPr>
                <w:rFonts w:ascii="Cambria Math" w:hAnsi="Cambria Math"/>
              </w:rPr>
              <m:t>2</m:t>
            </m:r>
          </m:sup>
        </m:sSubSup>
        <m:r>
          <w:rPr>
            <w:rFonts w:ascii="Cambria Math" w:hAnsi="Cambria Math"/>
          </w:rPr>
          <m:t>=35.617</m:t>
        </m:r>
      </m:oMath>
      <w:r w:rsidRPr="003E511E">
        <w:rPr>
          <w:rFonts w:eastAsiaTheme="minorEastAsia"/>
        </w:rPr>
        <w:t xml:space="preserve"> </w:t>
      </w:r>
      <w:r w:rsidR="00737834">
        <w:rPr>
          <w:rFonts w:eastAsiaTheme="minorEastAsia"/>
        </w:rPr>
        <w:t>with a</w:t>
      </w:r>
      <w:r w:rsidRPr="003E511E">
        <w:rPr>
          <w:rFonts w:eastAsiaTheme="minorEastAsia"/>
        </w:rPr>
        <w:t xml:space="preserve"> p-value of </w:t>
      </w:r>
      <m:oMath>
        <m:r>
          <w:rPr>
            <w:rFonts w:ascii="Cambria Math" w:eastAsiaTheme="minorEastAsia" w:hAnsi="Cambria Math"/>
          </w:rPr>
          <m:t>0.108</m:t>
        </m:r>
      </m:oMath>
      <w:r w:rsidRPr="003E511E">
        <w:t xml:space="preserve">, </w:t>
      </w:r>
      <w:r w:rsidR="00737834">
        <w:t xml:space="preserve">model </w:t>
      </w:r>
      <m:oMath>
        <m:r>
          <w:rPr>
            <w:rFonts w:ascii="Cambria Math" w:hAnsi="Cambria Math"/>
          </w:rPr>
          <m:t>C'</m:t>
        </m:r>
      </m:oMath>
      <w:r w:rsidR="00737834">
        <w:rPr>
          <w:rFonts w:eastAsiaTheme="minorEastAsia"/>
        </w:rPr>
        <w:t xml:space="preserve"> i</w:t>
      </w:r>
      <w:r w:rsidRPr="003E511E">
        <w:t>ndicat</w:t>
      </w:r>
      <w:r w:rsidR="00737834">
        <w:t>ed</w:t>
      </w:r>
      <w:r w:rsidRPr="003E511E">
        <w:t xml:space="preserve"> better fit than model C. </w:t>
      </w:r>
      <w:r w:rsidR="00737834">
        <w:t>In the case</w:t>
      </w:r>
      <w:r w:rsidRPr="003E511E">
        <w:t xml:space="preserve"> of MZ twins</w:t>
      </w:r>
      <w:r w:rsidR="00AE06BB">
        <w:t>,</w:t>
      </w:r>
      <w:r w:rsidRPr="003E511E">
        <w:t xml:space="preserve"> we calculated </w:t>
      </w:r>
      <m:oMath>
        <m:sSubSup>
          <m:sSubSupPr>
            <m:ctrlPr>
              <w:rPr>
                <w:rFonts w:ascii="Cambria Math" w:hAnsi="Cambria Math"/>
                <w:i/>
              </w:rPr>
            </m:ctrlPr>
          </m:sSubSupPr>
          <m:e>
            <m:r>
              <w:rPr>
                <w:rFonts w:ascii="Cambria Math" w:hAnsi="Cambria Math"/>
              </w:rPr>
              <m:t>χ</m:t>
            </m:r>
          </m:e>
          <m:sub>
            <m:r>
              <w:rPr>
                <w:rFonts w:ascii="Cambria Math" w:hAnsi="Cambria Math"/>
              </w:rPr>
              <m:t>13</m:t>
            </m:r>
          </m:sub>
          <m:sup>
            <m:r>
              <w:rPr>
                <w:rFonts w:ascii="Cambria Math" w:hAnsi="Cambria Math"/>
              </w:rPr>
              <m:t>2</m:t>
            </m:r>
          </m:sup>
        </m:sSubSup>
        <m:r>
          <w:rPr>
            <w:rFonts w:ascii="Cambria Math" w:hAnsi="Cambria Math"/>
          </w:rPr>
          <m:t>=11.617</m:t>
        </m:r>
      </m:oMath>
      <w:r w:rsidR="003943BC" w:rsidRPr="003E511E">
        <w:t xml:space="preserve"> and all the datasets were found to fit within the model</w:t>
      </w:r>
      <w:r w:rsidR="00AE06BB">
        <w:t xml:space="preserve">. </w:t>
      </w:r>
      <w:r w:rsidR="00AE06BB" w:rsidRPr="003E511E">
        <w:t>F</w:t>
      </w:r>
      <w:r w:rsidRPr="003E511E">
        <w:t>or DZ twins</w:t>
      </w:r>
      <w:r w:rsidR="009A7FCA">
        <w:t>,</w:t>
      </w:r>
      <w:r w:rsidRPr="003E511E">
        <w:t xml:space="preserve"> we received</w:t>
      </w:r>
      <m:oMath>
        <m:sSubSup>
          <m:sSubSupPr>
            <m:ctrlPr>
              <w:rPr>
                <w:rFonts w:ascii="Cambria Math" w:hAnsi="Cambria Math"/>
                <w:i/>
              </w:rPr>
            </m:ctrlPr>
          </m:sSubSupPr>
          <m:e>
            <m:r>
              <w:rPr>
                <w:rFonts w:ascii="Cambria Math" w:hAnsi="Cambria Math"/>
              </w:rPr>
              <m:t>χ</m:t>
            </m:r>
          </m:e>
          <m:sub>
            <m:r>
              <w:rPr>
                <w:rFonts w:ascii="Cambria Math" w:hAnsi="Cambria Math"/>
              </w:rPr>
              <m:t>13</m:t>
            </m:r>
          </m:sub>
          <m:sup>
            <m:r>
              <w:rPr>
                <w:rFonts w:ascii="Cambria Math" w:hAnsi="Cambria Math"/>
              </w:rPr>
              <m:t>2</m:t>
            </m:r>
          </m:sup>
        </m:sSubSup>
        <m:r>
          <w:rPr>
            <w:rFonts w:ascii="Cambria Math" w:hAnsi="Cambria Math"/>
          </w:rPr>
          <m:t>=23.571</m:t>
        </m:r>
      </m:oMath>
      <w:r w:rsidRPr="003E511E">
        <w:t xml:space="preserve">, with the same datasets </w:t>
      </w:r>
      <w:r w:rsidR="009A7FCA">
        <w:t>showing</w:t>
      </w:r>
      <w:r w:rsidRPr="003E511E">
        <w:t xml:space="preserve"> poor fit as model C</w:t>
      </w:r>
      <w:r w:rsidR="003943BC" w:rsidRPr="003E511E">
        <w:t>, although less significantly</w:t>
      </w:r>
      <w:r w:rsidRPr="003E511E">
        <w:t xml:space="preserve">. </w:t>
      </w:r>
      <w:r w:rsidR="009A7FCA" w:rsidRPr="003E511E">
        <w:t>T</w:t>
      </w:r>
      <w:r w:rsidRPr="003E511E">
        <w:t xml:space="preserve">hese </w:t>
      </w:r>
      <w:r w:rsidR="003943BC" w:rsidRPr="003E511E">
        <w:t>result</w:t>
      </w:r>
      <w:r w:rsidRPr="003E511E">
        <w:t xml:space="preserve">s </w:t>
      </w:r>
      <w:r w:rsidR="00622001" w:rsidRPr="003E511E">
        <w:t xml:space="preserve">show </w:t>
      </w:r>
      <w:r w:rsidR="003943BC" w:rsidRPr="003E511E">
        <w:t xml:space="preserve">that </w:t>
      </w:r>
      <w:r w:rsidR="00622001" w:rsidRPr="003E511E">
        <w:t xml:space="preserve">model </w:t>
      </w:r>
      <m:oMath>
        <m:r>
          <w:rPr>
            <w:rFonts w:ascii="Cambria Math" w:hAnsi="Cambria Math"/>
          </w:rPr>
          <m:t>C'</m:t>
        </m:r>
      </m:oMath>
      <w:r w:rsidR="00622001" w:rsidRPr="003E511E">
        <w:rPr>
          <w:rFonts w:eastAsiaTheme="minorEastAsia"/>
        </w:rPr>
        <w:t xml:space="preserve"> is better fit to the data</w:t>
      </w:r>
      <w:r w:rsidR="00684E9F">
        <w:rPr>
          <w:rFonts w:eastAsiaTheme="minorEastAsia"/>
        </w:rPr>
        <w:t xml:space="preserve"> of twins</w:t>
      </w:r>
      <w:r w:rsidR="00622001" w:rsidRPr="003E511E">
        <w:rPr>
          <w:rFonts w:eastAsiaTheme="minorEastAsia"/>
        </w:rPr>
        <w:t xml:space="preserve">. Results </w:t>
      </w:r>
      <w:r w:rsidR="00684E9F">
        <w:rPr>
          <w:rFonts w:eastAsiaTheme="minorEastAsia"/>
        </w:rPr>
        <w:t xml:space="preserve">Details </w:t>
      </w:r>
      <w:r w:rsidR="00DD75FF">
        <w:rPr>
          <w:rFonts w:eastAsiaTheme="minorEastAsia"/>
        </w:rPr>
        <w:t>are</w:t>
      </w:r>
      <w:r w:rsidR="00622001" w:rsidRPr="003E511E">
        <w:rPr>
          <w:rFonts w:eastAsiaTheme="minorEastAsia"/>
        </w:rPr>
        <w:t xml:space="preserve"> presented in table </w:t>
      </w:r>
      <m:oMath>
        <m:r>
          <w:rPr>
            <w:rFonts w:ascii="Cambria Math" w:eastAsiaTheme="minorEastAsia" w:hAnsi="Cambria Math"/>
          </w:rPr>
          <m:t>6</m:t>
        </m:r>
      </m:oMath>
      <w:r w:rsidR="002609B8" w:rsidRPr="003E511E">
        <w:rPr>
          <w:rFonts w:eastAsiaTheme="minorEastAsia"/>
        </w:rPr>
        <w:t>.</w:t>
      </w:r>
    </w:p>
    <w:p w14:paraId="18F77743" w14:textId="77777777" w:rsidR="002609B8" w:rsidRPr="003E511E" w:rsidRDefault="002609B8" w:rsidP="000870FB">
      <w:pPr>
        <w:bidi w:val="0"/>
        <w:spacing w:line="259" w:lineRule="auto"/>
        <w:rPr>
          <w:rFonts w:eastAsiaTheme="minorEastAsia"/>
        </w:rPr>
      </w:pPr>
    </w:p>
    <w:p w14:paraId="6FDA4752" w14:textId="61AE86F2" w:rsidR="002609B8" w:rsidRPr="003E511E" w:rsidRDefault="002609B8" w:rsidP="000870FB">
      <w:pPr>
        <w:pStyle w:val="Caption"/>
        <w:keepNext/>
        <w:bidi w:val="0"/>
      </w:pPr>
      <w:bookmarkStart w:id="48" w:name="_Toc146266599"/>
      <w:r w:rsidRPr="003E511E">
        <w:t xml:space="preserve">Table </w:t>
      </w:r>
      <w:r w:rsidRPr="003E511E">
        <w:fldChar w:fldCharType="begin"/>
      </w:r>
      <w:r w:rsidRPr="003E511E">
        <w:instrText>SEQ Table \* ARABIC</w:instrText>
      </w:r>
      <w:r w:rsidRPr="003E511E">
        <w:fldChar w:fldCharType="separate"/>
      </w:r>
      <w:r w:rsidR="00DC203F" w:rsidRPr="003E511E">
        <w:rPr>
          <w:noProof/>
        </w:rPr>
        <w:t>6</w:t>
      </w:r>
      <w:r w:rsidRPr="003E511E">
        <w:fldChar w:fldCharType="end"/>
      </w:r>
      <w:r w:rsidRPr="003E511E">
        <w:rPr>
          <w:noProof/>
        </w:rPr>
        <w:t>. results of fitting the model over the data of table 3</w:t>
      </w:r>
      <w:bookmarkEnd w:id="48"/>
    </w:p>
    <w:tbl>
      <w:tblPr>
        <w:tblStyle w:val="TableGrid"/>
        <w:tblW w:w="0" w:type="auto"/>
        <w:jc w:val="center"/>
        <w:tblLook w:val="04A0" w:firstRow="1" w:lastRow="0" w:firstColumn="1" w:lastColumn="0" w:noHBand="0" w:noVBand="1"/>
      </w:tblPr>
      <w:tblGrid>
        <w:gridCol w:w="1542"/>
        <w:gridCol w:w="662"/>
        <w:gridCol w:w="859"/>
        <w:gridCol w:w="845"/>
        <w:gridCol w:w="742"/>
        <w:gridCol w:w="662"/>
        <w:gridCol w:w="662"/>
        <w:gridCol w:w="889"/>
        <w:gridCol w:w="767"/>
        <w:gridCol w:w="645"/>
        <w:gridCol w:w="741"/>
      </w:tblGrid>
      <w:tr w:rsidR="003943BC" w:rsidRPr="003E511E" w14:paraId="5DD659A8"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16D45352" w14:textId="77777777" w:rsidR="00622001" w:rsidRPr="003E511E" w:rsidRDefault="00622001" w:rsidP="000870FB">
            <w:pPr>
              <w:bidi w:val="0"/>
              <w:spacing w:line="240" w:lineRule="auto"/>
              <w:jc w:val="center"/>
              <w:rPr>
                <w:b/>
                <w:bCs/>
              </w:rPr>
            </w:pPr>
            <w:r w:rsidRPr="003E511E">
              <w:rPr>
                <w:rFonts w:cstheme="minorHAnsi"/>
                <w:sz w:val="16"/>
                <w:szCs w:val="16"/>
              </w:rPr>
              <w:t>study</w:t>
            </w:r>
          </w:p>
        </w:tc>
        <w:tc>
          <w:tcPr>
            <w:tcW w:w="3770" w:type="dxa"/>
            <w:gridSpan w:val="5"/>
            <w:tcBorders>
              <w:top w:val="single" w:sz="4" w:space="0" w:color="auto"/>
              <w:left w:val="single" w:sz="4" w:space="0" w:color="auto"/>
              <w:bottom w:val="single" w:sz="4" w:space="0" w:color="auto"/>
              <w:right w:val="single" w:sz="18" w:space="0" w:color="auto"/>
            </w:tcBorders>
            <w:vAlign w:val="center"/>
            <w:hideMark/>
          </w:tcPr>
          <w:p w14:paraId="6A8D2B88"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MZ twins</w:t>
            </w:r>
          </w:p>
        </w:tc>
        <w:tc>
          <w:tcPr>
            <w:tcW w:w="3704" w:type="dxa"/>
            <w:gridSpan w:val="5"/>
            <w:tcBorders>
              <w:top w:val="single" w:sz="4" w:space="0" w:color="auto"/>
              <w:left w:val="single" w:sz="18" w:space="0" w:color="auto"/>
              <w:bottom w:val="single" w:sz="4" w:space="0" w:color="auto"/>
              <w:right w:val="single" w:sz="4" w:space="0" w:color="auto"/>
            </w:tcBorders>
            <w:vAlign w:val="center"/>
            <w:hideMark/>
          </w:tcPr>
          <w:p w14:paraId="44CBE9D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DZ twins</w:t>
            </w:r>
          </w:p>
        </w:tc>
      </w:tr>
      <w:tr w:rsidR="00622001" w:rsidRPr="003E511E" w14:paraId="72ADB016"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3A749A" w14:textId="77777777" w:rsidR="00622001" w:rsidRPr="003E511E" w:rsidRDefault="00622001" w:rsidP="000870FB">
            <w:pPr>
              <w:bidi w:val="0"/>
              <w:spacing w:line="240" w:lineRule="auto"/>
              <w:rPr>
                <w:b/>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14:paraId="7497E101"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p</m:t>
                </m:r>
                <m:d>
                  <m:dPr>
                    <m:ctrlPr>
                      <w:rPr>
                        <w:rFonts w:ascii="Cambria Math" w:hAnsi="Cambria Math" w:cstheme="minorHAnsi"/>
                        <w:sz w:val="16"/>
                        <w:szCs w:val="16"/>
                      </w:rPr>
                    </m:ctrlPr>
                  </m:dPr>
                  <m:e>
                    <m:sSub>
                      <m:sSubPr>
                        <m:ctrlPr>
                          <w:rPr>
                            <w:rFonts w:ascii="Cambria Math" w:hAnsi="Cambria Math" w:cstheme="minorHAnsi"/>
                            <w:sz w:val="16"/>
                            <w:szCs w:val="16"/>
                          </w:rPr>
                        </m:ctrlPr>
                      </m:sSubPr>
                      <m:e>
                        <m:r>
                          <w:rPr>
                            <w:rFonts w:ascii="Cambria Math" w:hAnsi="Cambria Math" w:cstheme="minorHAnsi"/>
                            <w:sz w:val="16"/>
                            <w:szCs w:val="16"/>
                          </w:rPr>
                          <m:t>L</m:t>
                        </m:r>
                      </m:e>
                      <m:sub>
                        <m:r>
                          <w:rPr>
                            <w:rFonts w:ascii="Cambria Math" w:hAnsi="Cambria Math" w:cstheme="minorHAnsi"/>
                            <w:sz w:val="16"/>
                            <w:szCs w:val="16"/>
                          </w:rPr>
                          <m:t>m</m:t>
                        </m:r>
                      </m:sub>
                    </m:sSub>
                  </m:e>
                </m:d>
              </m:oMath>
            </m:oMathPara>
          </w:p>
        </w:tc>
        <w:tc>
          <w:tcPr>
            <w:tcW w:w="859" w:type="dxa"/>
            <w:tcBorders>
              <w:top w:val="single" w:sz="4" w:space="0" w:color="auto"/>
              <w:left w:val="single" w:sz="4" w:space="0" w:color="auto"/>
              <w:bottom w:val="single" w:sz="4" w:space="0" w:color="auto"/>
              <w:right w:val="single" w:sz="4" w:space="0" w:color="auto"/>
            </w:tcBorders>
            <w:vAlign w:val="center"/>
            <w:hideMark/>
          </w:tcPr>
          <w:p w14:paraId="019FD1E4"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R</m:t>
                </m:r>
              </m:oMath>
            </m:oMathPara>
          </w:p>
        </w:tc>
        <w:tc>
          <w:tcPr>
            <w:tcW w:w="845" w:type="dxa"/>
            <w:tcBorders>
              <w:top w:val="single" w:sz="4" w:space="0" w:color="auto"/>
              <w:left w:val="single" w:sz="4" w:space="0" w:color="auto"/>
              <w:bottom w:val="single" w:sz="4" w:space="0" w:color="auto"/>
              <w:right w:val="single" w:sz="4" w:space="0" w:color="auto"/>
            </w:tcBorders>
            <w:vAlign w:val="center"/>
            <w:hideMark/>
          </w:tcPr>
          <w:p w14:paraId="6B43B8DF"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742" w:type="dxa"/>
            <w:tcBorders>
              <w:top w:val="single" w:sz="4" w:space="0" w:color="auto"/>
              <w:left w:val="single" w:sz="4" w:space="0" w:color="auto"/>
              <w:bottom w:val="single" w:sz="4" w:space="0" w:color="auto"/>
              <w:right w:val="single" w:sz="4" w:space="0" w:color="auto"/>
            </w:tcBorders>
            <w:vAlign w:val="center"/>
            <w:hideMark/>
          </w:tcPr>
          <w:p w14:paraId="201820D3"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L</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62" w:type="dxa"/>
            <w:tcBorders>
              <w:top w:val="single" w:sz="4" w:space="0" w:color="auto"/>
              <w:left w:val="single" w:sz="4" w:space="0" w:color="auto"/>
              <w:bottom w:val="single" w:sz="4" w:space="0" w:color="auto"/>
              <w:right w:val="single" w:sz="18" w:space="0" w:color="auto"/>
            </w:tcBorders>
            <w:vAlign w:val="center"/>
            <w:hideMark/>
          </w:tcPr>
          <w:p w14:paraId="58B00D8D" w14:textId="77777777" w:rsidR="00622001" w:rsidRPr="003E511E" w:rsidRDefault="00000000" w:rsidP="000870FB">
            <w:pPr>
              <w:bidi w:val="0"/>
              <w:spacing w:line="240" w:lineRule="auto"/>
              <w:jc w:val="center"/>
              <w:rPr>
                <w:rFonts w:ascii="Calibri" w:eastAsia="Calibri" w:hAnsi="Calibri" w:cs="Calibri"/>
                <w:sz w:val="16"/>
                <w:szCs w:val="16"/>
              </w:rPr>
            </w:pPr>
            <m:oMathPara>
              <m:oMath>
                <m:sSup>
                  <m:sSupPr>
                    <m:ctrlPr>
                      <w:rPr>
                        <w:rFonts w:ascii="Cambria Math" w:hAnsi="Cambria Math" w:cstheme="minorHAnsi"/>
                        <w:sz w:val="16"/>
                        <w:szCs w:val="16"/>
                      </w:rPr>
                    </m:ctrlPr>
                  </m:sSupPr>
                  <m:e>
                    <m:r>
                      <w:rPr>
                        <w:rFonts w:ascii="Cambria Math" w:hAnsi="Cambria Math" w:cstheme="minorHAnsi"/>
                        <w:sz w:val="16"/>
                        <w:szCs w:val="16"/>
                      </w:rPr>
                      <m:t>χ</m:t>
                    </m:r>
                  </m:e>
                  <m:sup>
                    <m:r>
                      <m:rPr>
                        <m:sty m:val="p"/>
                      </m:rPr>
                      <w:rPr>
                        <w:rFonts w:ascii="Cambria Math" w:hAnsi="Cambria Math" w:cstheme="minorHAnsi"/>
                        <w:sz w:val="16"/>
                        <w:szCs w:val="16"/>
                      </w:rPr>
                      <m:t>2</m:t>
                    </m:r>
                  </m:sup>
                </m:sSup>
              </m:oMath>
            </m:oMathPara>
          </w:p>
          <w:p w14:paraId="7504BE53" w14:textId="77777777" w:rsidR="00622001" w:rsidRPr="003E511E" w:rsidRDefault="00622001" w:rsidP="000870FB">
            <w:pPr>
              <w:bidi w:val="0"/>
              <w:spacing w:line="240" w:lineRule="auto"/>
              <w:jc w:val="center"/>
              <w:rPr>
                <w:b/>
                <w:bCs/>
              </w:rPr>
            </w:pPr>
            <w:proofErr w:type="spellStart"/>
            <w:r w:rsidRPr="003E511E">
              <w:rPr>
                <w:rFonts w:ascii="Calibri" w:eastAsia="Calibri" w:hAnsi="Calibri" w:cs="Calibri"/>
                <w:sz w:val="16"/>
                <w:szCs w:val="16"/>
              </w:rPr>
              <w:t>df</w:t>
            </w:r>
            <w:proofErr w:type="spellEnd"/>
            <w:r w:rsidRPr="003E511E">
              <w:rPr>
                <w:rFonts w:ascii="Calibri" w:eastAsia="Calibri" w:hAnsi="Calibri" w:cs="Calibri"/>
                <w:sz w:val="16"/>
                <w:szCs w:val="16"/>
              </w:rPr>
              <w:t>=1</w:t>
            </w:r>
          </w:p>
        </w:tc>
        <w:tc>
          <w:tcPr>
            <w:tcW w:w="662" w:type="dxa"/>
            <w:tcBorders>
              <w:top w:val="single" w:sz="4" w:space="0" w:color="auto"/>
              <w:left w:val="single" w:sz="18" w:space="0" w:color="auto"/>
              <w:bottom w:val="single" w:sz="4" w:space="0" w:color="auto"/>
              <w:right w:val="single" w:sz="4" w:space="0" w:color="auto"/>
            </w:tcBorders>
            <w:vAlign w:val="center"/>
            <w:hideMark/>
          </w:tcPr>
          <w:p w14:paraId="520669C4"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p</m:t>
                </m:r>
                <m:d>
                  <m:dPr>
                    <m:ctrlPr>
                      <w:rPr>
                        <w:rFonts w:ascii="Cambria Math" w:hAnsi="Cambria Math" w:cstheme="minorHAnsi"/>
                        <w:sz w:val="16"/>
                        <w:szCs w:val="16"/>
                      </w:rPr>
                    </m:ctrlPr>
                  </m:dPr>
                  <m:e>
                    <m:sSub>
                      <m:sSubPr>
                        <m:ctrlPr>
                          <w:rPr>
                            <w:rFonts w:ascii="Cambria Math" w:hAnsi="Cambria Math" w:cstheme="minorHAnsi"/>
                            <w:sz w:val="16"/>
                            <w:szCs w:val="16"/>
                          </w:rPr>
                        </m:ctrlPr>
                      </m:sSubPr>
                      <m:e>
                        <m:r>
                          <w:rPr>
                            <w:rFonts w:ascii="Cambria Math" w:hAnsi="Cambria Math" w:cstheme="minorHAnsi"/>
                            <w:sz w:val="16"/>
                            <w:szCs w:val="16"/>
                          </w:rPr>
                          <m:t>L</m:t>
                        </m:r>
                      </m:e>
                      <m:sub>
                        <m:r>
                          <w:rPr>
                            <w:rFonts w:ascii="Cambria Math" w:hAnsi="Cambria Math" w:cstheme="minorHAnsi"/>
                            <w:sz w:val="16"/>
                            <w:szCs w:val="16"/>
                          </w:rPr>
                          <m:t>m</m:t>
                        </m:r>
                      </m:sub>
                    </m:sSub>
                  </m:e>
                </m:d>
              </m:oMath>
            </m:oMathPara>
          </w:p>
        </w:tc>
        <w:tc>
          <w:tcPr>
            <w:tcW w:w="889" w:type="dxa"/>
            <w:tcBorders>
              <w:top w:val="single" w:sz="4" w:space="0" w:color="auto"/>
              <w:left w:val="single" w:sz="4" w:space="0" w:color="auto"/>
              <w:bottom w:val="single" w:sz="4" w:space="0" w:color="auto"/>
              <w:right w:val="single" w:sz="4" w:space="0" w:color="auto"/>
            </w:tcBorders>
            <w:vAlign w:val="center"/>
            <w:hideMark/>
          </w:tcPr>
          <w:p w14:paraId="5B146888"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R</m:t>
                </m:r>
              </m:oMath>
            </m:oMathPara>
          </w:p>
        </w:tc>
        <w:tc>
          <w:tcPr>
            <w:tcW w:w="767" w:type="dxa"/>
            <w:tcBorders>
              <w:top w:val="single" w:sz="4" w:space="0" w:color="auto"/>
              <w:left w:val="single" w:sz="4" w:space="0" w:color="auto"/>
              <w:bottom w:val="single" w:sz="4" w:space="0" w:color="auto"/>
              <w:right w:val="single" w:sz="4" w:space="0" w:color="auto"/>
            </w:tcBorders>
            <w:vAlign w:val="center"/>
            <w:hideMark/>
          </w:tcPr>
          <w:p w14:paraId="38FB0B90"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R</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645" w:type="dxa"/>
            <w:tcBorders>
              <w:top w:val="single" w:sz="4" w:space="0" w:color="auto"/>
              <w:left w:val="single" w:sz="4" w:space="0" w:color="auto"/>
              <w:bottom w:val="single" w:sz="4" w:space="0" w:color="auto"/>
              <w:right w:val="single" w:sz="4" w:space="0" w:color="auto"/>
            </w:tcBorders>
            <w:vAlign w:val="center"/>
            <w:hideMark/>
          </w:tcPr>
          <w:p w14:paraId="11F76B35" w14:textId="77777777" w:rsidR="00622001" w:rsidRPr="003E511E" w:rsidRDefault="00622001" w:rsidP="000870FB">
            <w:pPr>
              <w:bidi w:val="0"/>
              <w:spacing w:line="240" w:lineRule="auto"/>
              <w:jc w:val="center"/>
              <w:rPr>
                <w:b/>
                <w:bCs/>
              </w:rPr>
            </w:pPr>
            <m:oMathPara>
              <m:oMath>
                <m:r>
                  <w:rPr>
                    <w:rFonts w:ascii="Cambria Math" w:hAnsi="Cambria Math" w:cstheme="minorHAnsi"/>
                    <w:sz w:val="16"/>
                    <w:szCs w:val="16"/>
                  </w:rPr>
                  <m:t>L</m:t>
                </m:r>
                <m:r>
                  <m:rPr>
                    <m:sty m:val="p"/>
                  </m:rPr>
                  <w:rPr>
                    <w:rFonts w:ascii="Cambria Math" w:hAnsi="Cambria Math" w:cstheme="minorHAnsi"/>
                    <w:sz w:val="16"/>
                    <w:szCs w:val="16"/>
                  </w:rPr>
                  <m:t>×</m:t>
                </m:r>
                <m:r>
                  <w:rPr>
                    <w:rFonts w:ascii="Cambria Math" w:hAnsi="Cambria Math" w:cstheme="minorHAnsi"/>
                    <w:sz w:val="16"/>
                    <w:szCs w:val="16"/>
                  </w:rPr>
                  <m:t>L</m:t>
                </m:r>
              </m:oMath>
            </m:oMathPara>
          </w:p>
        </w:tc>
        <w:tc>
          <w:tcPr>
            <w:tcW w:w="741" w:type="dxa"/>
            <w:tcBorders>
              <w:top w:val="single" w:sz="4" w:space="0" w:color="auto"/>
              <w:left w:val="single" w:sz="4" w:space="0" w:color="auto"/>
              <w:bottom w:val="single" w:sz="4" w:space="0" w:color="auto"/>
              <w:right w:val="single" w:sz="4" w:space="0" w:color="auto"/>
            </w:tcBorders>
            <w:vAlign w:val="center"/>
            <w:hideMark/>
          </w:tcPr>
          <w:p w14:paraId="5BD88633" w14:textId="77777777" w:rsidR="00622001" w:rsidRPr="003E511E" w:rsidRDefault="00000000" w:rsidP="000870FB">
            <w:pPr>
              <w:bidi w:val="0"/>
              <w:spacing w:line="240" w:lineRule="auto"/>
              <w:jc w:val="center"/>
              <w:rPr>
                <w:rFonts w:ascii="Calibri" w:eastAsia="Calibri" w:hAnsi="Calibri" w:cs="Calibri"/>
                <w:sz w:val="16"/>
                <w:szCs w:val="16"/>
              </w:rPr>
            </w:pPr>
            <m:oMathPara>
              <m:oMath>
                <m:sSup>
                  <m:sSupPr>
                    <m:ctrlPr>
                      <w:rPr>
                        <w:rFonts w:ascii="Cambria Math" w:hAnsi="Cambria Math" w:cstheme="minorHAnsi"/>
                        <w:sz w:val="16"/>
                        <w:szCs w:val="16"/>
                      </w:rPr>
                    </m:ctrlPr>
                  </m:sSupPr>
                  <m:e>
                    <m:r>
                      <w:rPr>
                        <w:rFonts w:ascii="Cambria Math" w:hAnsi="Cambria Math" w:cstheme="minorHAnsi"/>
                        <w:sz w:val="16"/>
                        <w:szCs w:val="16"/>
                      </w:rPr>
                      <m:t>χ</m:t>
                    </m:r>
                  </m:e>
                  <m:sup>
                    <m:r>
                      <m:rPr>
                        <m:sty m:val="p"/>
                      </m:rPr>
                      <w:rPr>
                        <w:rFonts w:ascii="Cambria Math" w:hAnsi="Cambria Math" w:cstheme="minorHAnsi"/>
                        <w:sz w:val="16"/>
                        <w:szCs w:val="16"/>
                      </w:rPr>
                      <m:t>2</m:t>
                    </m:r>
                  </m:sup>
                </m:sSup>
              </m:oMath>
            </m:oMathPara>
          </w:p>
          <w:p w14:paraId="1CA14A57" w14:textId="77777777" w:rsidR="00622001" w:rsidRPr="003E511E" w:rsidRDefault="00622001" w:rsidP="000870FB">
            <w:pPr>
              <w:bidi w:val="0"/>
              <w:spacing w:line="240" w:lineRule="auto"/>
              <w:jc w:val="center"/>
              <w:rPr>
                <w:b/>
                <w:bCs/>
              </w:rPr>
            </w:pPr>
            <w:proofErr w:type="spellStart"/>
            <w:r w:rsidRPr="003E511E">
              <w:rPr>
                <w:rFonts w:ascii="Calibri" w:eastAsia="Calibri" w:hAnsi="Calibri" w:cs="Calibri"/>
                <w:sz w:val="16"/>
                <w:szCs w:val="16"/>
              </w:rPr>
              <w:t>df</w:t>
            </w:r>
            <w:proofErr w:type="spellEnd"/>
            <w:r w:rsidRPr="003E511E">
              <w:rPr>
                <w:rFonts w:ascii="Calibri" w:eastAsia="Calibri" w:hAnsi="Calibri" w:cs="Calibri"/>
                <w:sz w:val="16"/>
                <w:szCs w:val="16"/>
              </w:rPr>
              <w:t>=1</w:t>
            </w:r>
          </w:p>
        </w:tc>
      </w:tr>
      <w:tr w:rsidR="00622001" w:rsidRPr="003E511E" w14:paraId="0CF0F68A"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0C493CF2" w14:textId="77777777" w:rsidR="00622001" w:rsidRPr="003E511E" w:rsidRDefault="00622001" w:rsidP="000870FB">
            <w:pPr>
              <w:bidi w:val="0"/>
              <w:spacing w:line="240" w:lineRule="auto"/>
              <w:jc w:val="center"/>
              <w:rPr>
                <w:b/>
                <w:bCs/>
              </w:rPr>
            </w:pPr>
            <w:r w:rsidRPr="003E511E">
              <w:rPr>
                <w:rFonts w:cstheme="minorHAnsi"/>
                <w:sz w:val="16"/>
                <w:szCs w:val="16"/>
              </w:rPr>
              <w:t>Wilson &amp; Jones (1932)</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70B3DA9D" w14:textId="77777777" w:rsidR="00622001" w:rsidRPr="003E511E" w:rsidRDefault="00622001" w:rsidP="000870FB">
            <w:pPr>
              <w:bidi w:val="0"/>
              <w:spacing w:line="240" w:lineRule="auto"/>
              <w:jc w:val="center"/>
              <w:rPr>
                <w:b/>
                <w:bCs/>
              </w:rPr>
            </w:pPr>
            <w:r w:rsidRPr="003E511E">
              <w:rPr>
                <w:rFonts w:cstheme="minorHAnsi"/>
                <w:sz w:val="16"/>
                <w:szCs w:val="16"/>
              </w:rPr>
              <w:t>0.1071</w:t>
            </w:r>
          </w:p>
        </w:tc>
        <w:tc>
          <w:tcPr>
            <w:tcW w:w="859" w:type="dxa"/>
            <w:tcBorders>
              <w:top w:val="single" w:sz="4" w:space="0" w:color="auto"/>
              <w:left w:val="single" w:sz="4" w:space="0" w:color="auto"/>
              <w:bottom w:val="nil"/>
              <w:right w:val="single" w:sz="4" w:space="0" w:color="auto"/>
            </w:tcBorders>
            <w:vAlign w:val="center"/>
            <w:hideMark/>
          </w:tcPr>
          <w:p w14:paraId="3ED6BCE9"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56</w:t>
            </w:r>
          </w:p>
        </w:tc>
        <w:tc>
          <w:tcPr>
            <w:tcW w:w="845" w:type="dxa"/>
            <w:tcBorders>
              <w:top w:val="single" w:sz="4" w:space="0" w:color="auto"/>
              <w:left w:val="single" w:sz="4" w:space="0" w:color="auto"/>
              <w:bottom w:val="nil"/>
              <w:right w:val="single" w:sz="4" w:space="0" w:color="auto"/>
            </w:tcBorders>
            <w:vAlign w:val="center"/>
            <w:hideMark/>
          </w:tcPr>
          <w:p w14:paraId="4F1A047F"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13</w:t>
            </w:r>
          </w:p>
        </w:tc>
        <w:tc>
          <w:tcPr>
            <w:tcW w:w="742" w:type="dxa"/>
            <w:tcBorders>
              <w:top w:val="single" w:sz="4" w:space="0" w:color="auto"/>
              <w:left w:val="single" w:sz="4" w:space="0" w:color="auto"/>
              <w:bottom w:val="nil"/>
              <w:right w:val="single" w:sz="4" w:space="0" w:color="auto"/>
            </w:tcBorders>
            <w:vAlign w:val="center"/>
            <w:hideMark/>
          </w:tcPr>
          <w:p w14:paraId="342B4B69"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7BF8DBB9" w14:textId="72DEBA25"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664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5124D95" w14:textId="77777777" w:rsidR="00622001" w:rsidRPr="003E511E" w:rsidRDefault="00622001" w:rsidP="000870FB">
            <w:pPr>
              <w:bidi w:val="0"/>
              <w:spacing w:line="240" w:lineRule="auto"/>
              <w:jc w:val="center"/>
              <w:rPr>
                <w:b/>
                <w:bCs/>
              </w:rPr>
            </w:pPr>
            <w:r w:rsidRPr="003E511E">
              <w:rPr>
                <w:rFonts w:cstheme="minorHAnsi"/>
                <w:sz w:val="16"/>
                <w:szCs w:val="16"/>
              </w:rPr>
              <w:t>0.1138</w:t>
            </w:r>
          </w:p>
        </w:tc>
        <w:tc>
          <w:tcPr>
            <w:tcW w:w="889" w:type="dxa"/>
            <w:tcBorders>
              <w:top w:val="single" w:sz="4" w:space="0" w:color="auto"/>
              <w:left w:val="single" w:sz="4" w:space="0" w:color="auto"/>
              <w:bottom w:val="nil"/>
              <w:right w:val="single" w:sz="4" w:space="0" w:color="auto"/>
            </w:tcBorders>
            <w:vAlign w:val="center"/>
            <w:hideMark/>
          </w:tcPr>
          <w:p w14:paraId="7A370CE4"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97</w:t>
            </w:r>
          </w:p>
        </w:tc>
        <w:tc>
          <w:tcPr>
            <w:tcW w:w="767" w:type="dxa"/>
            <w:tcBorders>
              <w:top w:val="single" w:sz="4" w:space="0" w:color="auto"/>
              <w:left w:val="single" w:sz="4" w:space="0" w:color="auto"/>
              <w:bottom w:val="nil"/>
              <w:right w:val="single" w:sz="4" w:space="0" w:color="auto"/>
            </w:tcBorders>
            <w:vAlign w:val="center"/>
            <w:hideMark/>
          </w:tcPr>
          <w:p w14:paraId="2CF676C6"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24</w:t>
            </w:r>
          </w:p>
        </w:tc>
        <w:tc>
          <w:tcPr>
            <w:tcW w:w="645" w:type="dxa"/>
            <w:tcBorders>
              <w:top w:val="single" w:sz="4" w:space="0" w:color="auto"/>
              <w:left w:val="single" w:sz="4" w:space="0" w:color="auto"/>
              <w:bottom w:val="nil"/>
              <w:right w:val="single" w:sz="4" w:space="0" w:color="auto"/>
            </w:tcBorders>
            <w:vAlign w:val="center"/>
            <w:hideMark/>
          </w:tcPr>
          <w:p w14:paraId="06374BC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126377A0" w14:textId="052E939B"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0.1</w:t>
            </w:r>
            <w:r w:rsidR="003943BC" w:rsidRPr="003E511E">
              <w:rPr>
                <w:rFonts w:cstheme="minorHAnsi"/>
                <w:sz w:val="16"/>
                <w:szCs w:val="16"/>
              </w:rPr>
              <w:t>32</w:t>
            </w:r>
          </w:p>
        </w:tc>
      </w:tr>
      <w:tr w:rsidR="00622001" w:rsidRPr="003E511E" w14:paraId="7D8AAADB"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2ED591"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C3CF74"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hideMark/>
          </w:tcPr>
          <w:p w14:paraId="20FA5C53" w14:textId="3412A13D" w:rsidR="00622001" w:rsidRPr="003E511E" w:rsidRDefault="00622001"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56.81</w:t>
            </w:r>
          </w:p>
        </w:tc>
        <w:tc>
          <w:tcPr>
            <w:tcW w:w="845" w:type="dxa"/>
            <w:tcBorders>
              <w:top w:val="nil"/>
              <w:left w:val="single" w:sz="4" w:space="0" w:color="auto"/>
              <w:bottom w:val="single" w:sz="4" w:space="0" w:color="auto"/>
              <w:right w:val="single" w:sz="4" w:space="0" w:color="auto"/>
            </w:tcBorders>
            <w:hideMark/>
          </w:tcPr>
          <w:p w14:paraId="3FB4A50F" w14:textId="7444CE52" w:rsidR="00622001" w:rsidRPr="003E511E" w:rsidRDefault="00622001"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11.38</w:t>
            </w:r>
          </w:p>
        </w:tc>
        <w:tc>
          <w:tcPr>
            <w:tcW w:w="742" w:type="dxa"/>
            <w:tcBorders>
              <w:top w:val="nil"/>
              <w:left w:val="single" w:sz="4" w:space="0" w:color="auto"/>
              <w:bottom w:val="single" w:sz="4" w:space="0" w:color="auto"/>
              <w:right w:val="single" w:sz="4" w:space="0" w:color="auto"/>
            </w:tcBorders>
            <w:hideMark/>
          </w:tcPr>
          <w:p w14:paraId="102D002D" w14:textId="7BCD0B05" w:rsidR="00622001" w:rsidRPr="003E511E" w:rsidRDefault="00622001"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1.81</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96C7C04"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41DE6BBC"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tcPr>
          <w:p w14:paraId="0CD7F3AD" w14:textId="6E37F07D"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97.46</w:t>
            </w:r>
          </w:p>
        </w:tc>
        <w:tc>
          <w:tcPr>
            <w:tcW w:w="767" w:type="dxa"/>
            <w:tcBorders>
              <w:top w:val="nil"/>
              <w:left w:val="single" w:sz="4" w:space="0" w:color="auto"/>
              <w:bottom w:val="single" w:sz="4" w:space="0" w:color="auto"/>
              <w:right w:val="single" w:sz="4" w:space="0" w:color="auto"/>
            </w:tcBorders>
            <w:vAlign w:val="bottom"/>
          </w:tcPr>
          <w:p w14:paraId="53ABE84C" w14:textId="108EA2F6"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23.07</w:t>
            </w:r>
          </w:p>
        </w:tc>
        <w:tc>
          <w:tcPr>
            <w:tcW w:w="645" w:type="dxa"/>
            <w:tcBorders>
              <w:top w:val="nil"/>
              <w:left w:val="single" w:sz="4" w:space="0" w:color="auto"/>
              <w:bottom w:val="single" w:sz="4" w:space="0" w:color="auto"/>
              <w:right w:val="single" w:sz="4" w:space="0" w:color="auto"/>
            </w:tcBorders>
            <w:vAlign w:val="bottom"/>
          </w:tcPr>
          <w:p w14:paraId="04FB8B26" w14:textId="05141BE7"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15D49F" w14:textId="77777777" w:rsidR="00622001" w:rsidRPr="003E511E" w:rsidRDefault="00622001" w:rsidP="000870FB">
            <w:pPr>
              <w:bidi w:val="0"/>
              <w:spacing w:line="240" w:lineRule="auto"/>
              <w:jc w:val="center"/>
              <w:rPr>
                <w:rFonts w:cstheme="minorHAnsi"/>
                <w:sz w:val="16"/>
                <w:szCs w:val="16"/>
              </w:rPr>
            </w:pPr>
          </w:p>
        </w:tc>
      </w:tr>
      <w:tr w:rsidR="00622001" w:rsidRPr="003E511E" w14:paraId="23888D7B"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4BC97E42" w14:textId="77777777" w:rsidR="00622001" w:rsidRPr="003E511E" w:rsidRDefault="00622001" w:rsidP="000870FB">
            <w:pPr>
              <w:bidi w:val="0"/>
              <w:spacing w:line="240" w:lineRule="auto"/>
              <w:jc w:val="center"/>
              <w:rPr>
                <w:b/>
                <w:bCs/>
              </w:rPr>
            </w:pPr>
            <w:r w:rsidRPr="003E511E">
              <w:rPr>
                <w:rFonts w:cstheme="minorHAnsi"/>
                <w:sz w:val="16"/>
                <w:szCs w:val="16"/>
              </w:rPr>
              <w:t>Stocks (1933)</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0BFD76A2" w14:textId="77777777" w:rsidR="00622001" w:rsidRPr="003E511E" w:rsidRDefault="00622001" w:rsidP="000870FB">
            <w:pPr>
              <w:bidi w:val="0"/>
              <w:spacing w:line="240" w:lineRule="auto"/>
              <w:jc w:val="center"/>
              <w:rPr>
                <w:b/>
                <w:bCs/>
              </w:rPr>
            </w:pPr>
            <w:r w:rsidRPr="003E511E">
              <w:rPr>
                <w:rFonts w:cstheme="minorHAnsi"/>
                <w:sz w:val="16"/>
                <w:szCs w:val="16"/>
              </w:rPr>
              <w:t>0.0952</w:t>
            </w:r>
          </w:p>
        </w:tc>
        <w:tc>
          <w:tcPr>
            <w:tcW w:w="859" w:type="dxa"/>
            <w:tcBorders>
              <w:top w:val="single" w:sz="4" w:space="0" w:color="auto"/>
              <w:left w:val="single" w:sz="4" w:space="0" w:color="auto"/>
              <w:bottom w:val="nil"/>
              <w:right w:val="single" w:sz="4" w:space="0" w:color="auto"/>
            </w:tcBorders>
            <w:vAlign w:val="center"/>
            <w:hideMark/>
          </w:tcPr>
          <w:p w14:paraId="15BCD15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35</w:t>
            </w:r>
          </w:p>
        </w:tc>
        <w:tc>
          <w:tcPr>
            <w:tcW w:w="845" w:type="dxa"/>
            <w:tcBorders>
              <w:top w:val="single" w:sz="4" w:space="0" w:color="auto"/>
              <w:left w:val="single" w:sz="4" w:space="0" w:color="auto"/>
              <w:bottom w:val="nil"/>
              <w:right w:val="single" w:sz="4" w:space="0" w:color="auto"/>
            </w:tcBorders>
            <w:vAlign w:val="center"/>
            <w:hideMark/>
          </w:tcPr>
          <w:p w14:paraId="07B88C38"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6</w:t>
            </w:r>
          </w:p>
        </w:tc>
        <w:tc>
          <w:tcPr>
            <w:tcW w:w="742" w:type="dxa"/>
            <w:tcBorders>
              <w:top w:val="single" w:sz="4" w:space="0" w:color="auto"/>
              <w:left w:val="single" w:sz="4" w:space="0" w:color="auto"/>
              <w:bottom w:val="nil"/>
              <w:right w:val="single" w:sz="4" w:space="0" w:color="auto"/>
            </w:tcBorders>
            <w:vAlign w:val="center"/>
            <w:hideMark/>
          </w:tcPr>
          <w:p w14:paraId="4DE7F2FF"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661F262" w14:textId="11E6DF3F"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69C79F7" w14:textId="77777777" w:rsidR="00622001" w:rsidRPr="003E511E" w:rsidRDefault="00622001" w:rsidP="000870FB">
            <w:pPr>
              <w:bidi w:val="0"/>
              <w:spacing w:line="240" w:lineRule="auto"/>
              <w:jc w:val="center"/>
              <w:rPr>
                <w:b/>
                <w:bCs/>
              </w:rPr>
            </w:pPr>
            <w:r w:rsidRPr="003E511E">
              <w:rPr>
                <w:rFonts w:cstheme="minorHAnsi"/>
                <w:sz w:val="16"/>
                <w:szCs w:val="16"/>
              </w:rPr>
              <w:t>0.1064</w:t>
            </w:r>
          </w:p>
        </w:tc>
        <w:tc>
          <w:tcPr>
            <w:tcW w:w="889" w:type="dxa"/>
            <w:tcBorders>
              <w:top w:val="single" w:sz="4" w:space="0" w:color="auto"/>
              <w:left w:val="single" w:sz="4" w:space="0" w:color="auto"/>
              <w:bottom w:val="nil"/>
              <w:right w:val="single" w:sz="4" w:space="0" w:color="auto"/>
            </w:tcBorders>
            <w:vAlign w:val="center"/>
            <w:hideMark/>
          </w:tcPr>
          <w:p w14:paraId="3BFF9C79"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76</w:t>
            </w:r>
          </w:p>
        </w:tc>
        <w:tc>
          <w:tcPr>
            <w:tcW w:w="767" w:type="dxa"/>
            <w:tcBorders>
              <w:top w:val="single" w:sz="4" w:space="0" w:color="auto"/>
              <w:left w:val="single" w:sz="4" w:space="0" w:color="auto"/>
              <w:bottom w:val="nil"/>
              <w:right w:val="single" w:sz="4" w:space="0" w:color="auto"/>
            </w:tcBorders>
            <w:vAlign w:val="center"/>
            <w:hideMark/>
          </w:tcPr>
          <w:p w14:paraId="58229A1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16</w:t>
            </w:r>
          </w:p>
        </w:tc>
        <w:tc>
          <w:tcPr>
            <w:tcW w:w="645" w:type="dxa"/>
            <w:tcBorders>
              <w:top w:val="single" w:sz="4" w:space="0" w:color="auto"/>
              <w:left w:val="single" w:sz="4" w:space="0" w:color="auto"/>
              <w:bottom w:val="nil"/>
              <w:right w:val="single" w:sz="4" w:space="0" w:color="auto"/>
            </w:tcBorders>
            <w:vAlign w:val="center"/>
            <w:hideMark/>
          </w:tcPr>
          <w:p w14:paraId="427E0673"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77CA360D" w14:textId="31475C40"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0.0</w:t>
            </w:r>
            <w:r w:rsidR="003943BC" w:rsidRPr="003E511E">
              <w:rPr>
                <w:rFonts w:cstheme="minorHAnsi"/>
                <w:sz w:val="16"/>
                <w:szCs w:val="16"/>
              </w:rPr>
              <w:t>55</w:t>
            </w:r>
          </w:p>
        </w:tc>
      </w:tr>
      <w:tr w:rsidR="00622001" w:rsidRPr="003E511E" w14:paraId="6879BBF7"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86BCB"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C28DC"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1EF838CB" w14:textId="14E5DAF3"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35</w:t>
            </w:r>
          </w:p>
        </w:tc>
        <w:tc>
          <w:tcPr>
            <w:tcW w:w="845" w:type="dxa"/>
            <w:tcBorders>
              <w:top w:val="nil"/>
              <w:left w:val="single" w:sz="4" w:space="0" w:color="auto"/>
              <w:bottom w:val="single" w:sz="4" w:space="0" w:color="auto"/>
              <w:right w:val="single" w:sz="4" w:space="0" w:color="auto"/>
            </w:tcBorders>
            <w:vAlign w:val="bottom"/>
            <w:hideMark/>
          </w:tcPr>
          <w:p w14:paraId="33A7986B" w14:textId="02BC722C"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w:t>
            </w:r>
          </w:p>
        </w:tc>
        <w:tc>
          <w:tcPr>
            <w:tcW w:w="742" w:type="dxa"/>
            <w:tcBorders>
              <w:top w:val="nil"/>
              <w:left w:val="single" w:sz="4" w:space="0" w:color="auto"/>
              <w:bottom w:val="single" w:sz="4" w:space="0" w:color="auto"/>
              <w:right w:val="single" w:sz="4" w:space="0" w:color="auto"/>
            </w:tcBorders>
            <w:vAlign w:val="bottom"/>
            <w:hideMark/>
          </w:tcPr>
          <w:p w14:paraId="3F8F0C79" w14:textId="610F30E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DDE625C"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7704C8D"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tcPr>
          <w:p w14:paraId="7A356AB3" w14:textId="725AE3D7"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75.74</w:t>
            </w:r>
          </w:p>
        </w:tc>
        <w:tc>
          <w:tcPr>
            <w:tcW w:w="767" w:type="dxa"/>
            <w:tcBorders>
              <w:top w:val="nil"/>
              <w:left w:val="single" w:sz="4" w:space="0" w:color="auto"/>
              <w:bottom w:val="single" w:sz="4" w:space="0" w:color="auto"/>
              <w:right w:val="single" w:sz="4" w:space="0" w:color="auto"/>
            </w:tcBorders>
            <w:vAlign w:val="bottom"/>
          </w:tcPr>
          <w:p w14:paraId="6E4B5F0B" w14:textId="6D9BBFF8"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16.52</w:t>
            </w:r>
          </w:p>
        </w:tc>
        <w:tc>
          <w:tcPr>
            <w:tcW w:w="645" w:type="dxa"/>
            <w:tcBorders>
              <w:top w:val="nil"/>
              <w:left w:val="single" w:sz="4" w:space="0" w:color="auto"/>
              <w:bottom w:val="single" w:sz="4" w:space="0" w:color="auto"/>
              <w:right w:val="single" w:sz="4" w:space="0" w:color="auto"/>
            </w:tcBorders>
            <w:vAlign w:val="bottom"/>
          </w:tcPr>
          <w:p w14:paraId="5C8A1950" w14:textId="7755B6E8"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9F6B1" w14:textId="77777777" w:rsidR="00622001" w:rsidRPr="003E511E" w:rsidRDefault="00622001" w:rsidP="000870FB">
            <w:pPr>
              <w:bidi w:val="0"/>
              <w:spacing w:line="240" w:lineRule="auto"/>
              <w:jc w:val="center"/>
              <w:rPr>
                <w:rFonts w:cstheme="minorHAnsi"/>
                <w:sz w:val="16"/>
                <w:szCs w:val="16"/>
              </w:rPr>
            </w:pPr>
          </w:p>
        </w:tc>
      </w:tr>
      <w:tr w:rsidR="00622001" w:rsidRPr="003E511E" w14:paraId="391718EC"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12CE081" w14:textId="77777777" w:rsidR="00622001" w:rsidRPr="003E511E" w:rsidRDefault="00622001" w:rsidP="000870FB">
            <w:pPr>
              <w:bidi w:val="0"/>
              <w:spacing w:line="240" w:lineRule="auto"/>
              <w:jc w:val="center"/>
              <w:rPr>
                <w:b/>
                <w:bCs/>
              </w:rPr>
            </w:pPr>
            <w:r w:rsidRPr="003E511E">
              <w:rPr>
                <w:rFonts w:cstheme="minorHAnsi"/>
                <w:sz w:val="16"/>
                <w:szCs w:val="16"/>
              </w:rPr>
              <w:t>Newman et al. (1937)</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1AD6C4F" w14:textId="77777777" w:rsidR="00622001" w:rsidRPr="003E511E" w:rsidRDefault="00622001" w:rsidP="000870FB">
            <w:pPr>
              <w:bidi w:val="0"/>
              <w:spacing w:line="240" w:lineRule="auto"/>
              <w:jc w:val="center"/>
              <w:rPr>
                <w:b/>
                <w:bCs/>
              </w:rPr>
            </w:pPr>
            <w:r w:rsidRPr="003E511E">
              <w:rPr>
                <w:rFonts w:cstheme="minorHAnsi"/>
                <w:sz w:val="16"/>
                <w:szCs w:val="16"/>
              </w:rPr>
              <w:t>0.19</w:t>
            </w:r>
          </w:p>
        </w:tc>
        <w:tc>
          <w:tcPr>
            <w:tcW w:w="859" w:type="dxa"/>
            <w:tcBorders>
              <w:top w:val="single" w:sz="4" w:space="0" w:color="auto"/>
              <w:left w:val="single" w:sz="4" w:space="0" w:color="auto"/>
              <w:bottom w:val="nil"/>
              <w:right w:val="single" w:sz="4" w:space="0" w:color="auto"/>
            </w:tcBorders>
            <w:vAlign w:val="center"/>
            <w:hideMark/>
          </w:tcPr>
          <w:p w14:paraId="0520FC6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34</w:t>
            </w:r>
          </w:p>
        </w:tc>
        <w:tc>
          <w:tcPr>
            <w:tcW w:w="845" w:type="dxa"/>
            <w:tcBorders>
              <w:top w:val="single" w:sz="4" w:space="0" w:color="auto"/>
              <w:left w:val="single" w:sz="4" w:space="0" w:color="auto"/>
              <w:bottom w:val="nil"/>
              <w:right w:val="single" w:sz="4" w:space="0" w:color="auto"/>
            </w:tcBorders>
            <w:vAlign w:val="center"/>
            <w:hideMark/>
          </w:tcPr>
          <w:p w14:paraId="5D80A063"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13</w:t>
            </w:r>
          </w:p>
        </w:tc>
        <w:tc>
          <w:tcPr>
            <w:tcW w:w="742" w:type="dxa"/>
            <w:tcBorders>
              <w:top w:val="single" w:sz="4" w:space="0" w:color="auto"/>
              <w:left w:val="single" w:sz="4" w:space="0" w:color="auto"/>
              <w:bottom w:val="nil"/>
              <w:right w:val="single" w:sz="4" w:space="0" w:color="auto"/>
            </w:tcBorders>
            <w:vAlign w:val="center"/>
            <w:hideMark/>
          </w:tcPr>
          <w:p w14:paraId="2A95D80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18E1548" w14:textId="01DB443C"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0.2</w:t>
            </w:r>
            <w:r w:rsidR="003943BC" w:rsidRPr="003E511E">
              <w:rPr>
                <w:rFonts w:cstheme="minorHAnsi"/>
                <w:sz w:val="16"/>
                <w:szCs w:val="16"/>
              </w:rPr>
              <w:t>58</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52D34B97" w14:textId="77777777" w:rsidR="00622001" w:rsidRPr="003E511E" w:rsidRDefault="00622001" w:rsidP="000870FB">
            <w:pPr>
              <w:bidi w:val="0"/>
              <w:spacing w:line="240" w:lineRule="auto"/>
              <w:jc w:val="center"/>
              <w:rPr>
                <w:b/>
                <w:bCs/>
              </w:rPr>
            </w:pPr>
            <w:r w:rsidRPr="003E511E">
              <w:rPr>
                <w:rFonts w:cstheme="minorHAnsi"/>
                <w:sz w:val="16"/>
                <w:szCs w:val="16"/>
              </w:rPr>
              <w:t>0.1100</w:t>
            </w:r>
          </w:p>
        </w:tc>
        <w:tc>
          <w:tcPr>
            <w:tcW w:w="889" w:type="dxa"/>
            <w:tcBorders>
              <w:top w:val="single" w:sz="4" w:space="0" w:color="auto"/>
              <w:left w:val="single" w:sz="4" w:space="0" w:color="auto"/>
              <w:bottom w:val="nil"/>
              <w:right w:val="single" w:sz="4" w:space="0" w:color="auto"/>
            </w:tcBorders>
            <w:vAlign w:val="center"/>
            <w:hideMark/>
          </w:tcPr>
          <w:p w14:paraId="0F07B0EE"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39</w:t>
            </w:r>
          </w:p>
        </w:tc>
        <w:tc>
          <w:tcPr>
            <w:tcW w:w="767" w:type="dxa"/>
            <w:tcBorders>
              <w:top w:val="single" w:sz="4" w:space="0" w:color="auto"/>
              <w:left w:val="single" w:sz="4" w:space="0" w:color="auto"/>
              <w:bottom w:val="nil"/>
              <w:right w:val="single" w:sz="4" w:space="0" w:color="auto"/>
            </w:tcBorders>
            <w:vAlign w:val="center"/>
            <w:hideMark/>
          </w:tcPr>
          <w:p w14:paraId="351B6278"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11</w:t>
            </w:r>
          </w:p>
        </w:tc>
        <w:tc>
          <w:tcPr>
            <w:tcW w:w="645" w:type="dxa"/>
            <w:tcBorders>
              <w:top w:val="single" w:sz="4" w:space="0" w:color="auto"/>
              <w:left w:val="single" w:sz="4" w:space="0" w:color="auto"/>
              <w:bottom w:val="nil"/>
              <w:right w:val="single" w:sz="4" w:space="0" w:color="auto"/>
            </w:tcBorders>
            <w:vAlign w:val="center"/>
            <w:hideMark/>
          </w:tcPr>
          <w:p w14:paraId="769D5E6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E3C445B" w14:textId="03DA248E"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2.3</w:t>
            </w:r>
            <w:r w:rsidR="003943BC" w:rsidRPr="003E511E">
              <w:rPr>
                <w:rFonts w:cstheme="minorHAnsi"/>
                <w:sz w:val="16"/>
                <w:szCs w:val="16"/>
              </w:rPr>
              <w:t>28</w:t>
            </w:r>
          </w:p>
        </w:tc>
      </w:tr>
      <w:tr w:rsidR="00622001" w:rsidRPr="003E511E" w14:paraId="72F8D894"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23E29C"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96272"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08029F36" w14:textId="04787971"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33.40</w:t>
            </w:r>
          </w:p>
        </w:tc>
        <w:tc>
          <w:tcPr>
            <w:tcW w:w="845" w:type="dxa"/>
            <w:tcBorders>
              <w:top w:val="nil"/>
              <w:left w:val="single" w:sz="4" w:space="0" w:color="auto"/>
              <w:bottom w:val="single" w:sz="4" w:space="0" w:color="auto"/>
              <w:right w:val="single" w:sz="4" w:space="0" w:color="auto"/>
            </w:tcBorders>
            <w:vAlign w:val="bottom"/>
            <w:hideMark/>
          </w:tcPr>
          <w:p w14:paraId="67A28E64" w14:textId="1552EDED"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14.21</w:t>
            </w:r>
          </w:p>
        </w:tc>
        <w:tc>
          <w:tcPr>
            <w:tcW w:w="742" w:type="dxa"/>
            <w:tcBorders>
              <w:top w:val="nil"/>
              <w:left w:val="single" w:sz="4" w:space="0" w:color="auto"/>
              <w:bottom w:val="single" w:sz="4" w:space="0" w:color="auto"/>
              <w:right w:val="single" w:sz="4" w:space="0" w:color="auto"/>
            </w:tcBorders>
            <w:vAlign w:val="bottom"/>
            <w:hideMark/>
          </w:tcPr>
          <w:p w14:paraId="623D7FDF" w14:textId="6EBA9F8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2.40</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C5F7D47"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265602E2"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4CB955C4" w14:textId="4CCD7D52"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39.96</w:t>
            </w:r>
          </w:p>
        </w:tc>
        <w:tc>
          <w:tcPr>
            <w:tcW w:w="767" w:type="dxa"/>
            <w:tcBorders>
              <w:top w:val="nil"/>
              <w:left w:val="single" w:sz="4" w:space="0" w:color="auto"/>
              <w:bottom w:val="single" w:sz="4" w:space="0" w:color="auto"/>
              <w:right w:val="single" w:sz="4" w:space="0" w:color="auto"/>
            </w:tcBorders>
            <w:vAlign w:val="bottom"/>
            <w:hideMark/>
          </w:tcPr>
          <w:p w14:paraId="7D1C2CD9" w14:textId="75E4B977"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9.08</w:t>
            </w:r>
          </w:p>
        </w:tc>
        <w:tc>
          <w:tcPr>
            <w:tcW w:w="645" w:type="dxa"/>
            <w:tcBorders>
              <w:top w:val="nil"/>
              <w:left w:val="single" w:sz="4" w:space="0" w:color="auto"/>
              <w:bottom w:val="single" w:sz="4" w:space="0" w:color="auto"/>
              <w:right w:val="single" w:sz="4" w:space="0" w:color="auto"/>
            </w:tcBorders>
            <w:vAlign w:val="bottom"/>
            <w:hideMark/>
          </w:tcPr>
          <w:p w14:paraId="3CF16935" w14:textId="7BF3FA3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DF125" w14:textId="77777777" w:rsidR="00622001" w:rsidRPr="003E511E" w:rsidRDefault="00622001" w:rsidP="000870FB">
            <w:pPr>
              <w:bidi w:val="0"/>
              <w:spacing w:line="240" w:lineRule="auto"/>
              <w:jc w:val="center"/>
              <w:rPr>
                <w:rFonts w:cstheme="minorHAnsi"/>
                <w:sz w:val="16"/>
                <w:szCs w:val="16"/>
              </w:rPr>
            </w:pPr>
          </w:p>
        </w:tc>
      </w:tr>
      <w:tr w:rsidR="00622001" w:rsidRPr="003E511E" w14:paraId="6A1385A4"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4F999230" w14:textId="77777777" w:rsidR="00622001" w:rsidRPr="003E511E" w:rsidRDefault="00622001" w:rsidP="000870FB">
            <w:pPr>
              <w:bidi w:val="0"/>
              <w:spacing w:line="240" w:lineRule="auto"/>
              <w:jc w:val="center"/>
              <w:rPr>
                <w:b/>
                <w:bCs/>
              </w:rPr>
            </w:pPr>
            <w:proofErr w:type="spellStart"/>
            <w:r w:rsidRPr="003E511E">
              <w:rPr>
                <w:rFonts w:cstheme="minorHAnsi"/>
                <w:sz w:val="16"/>
                <w:szCs w:val="16"/>
              </w:rPr>
              <w:t>Bouterwek</w:t>
            </w:r>
            <w:proofErr w:type="spellEnd"/>
            <w:r w:rsidRPr="003E511E">
              <w:rPr>
                <w:rFonts w:cstheme="minorHAnsi"/>
                <w:sz w:val="16"/>
                <w:szCs w:val="16"/>
              </w:rPr>
              <w:t xml:space="preserve"> (1938)</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18A0EFB" w14:textId="77777777" w:rsidR="00622001" w:rsidRPr="003E511E" w:rsidRDefault="00622001" w:rsidP="000870FB">
            <w:pPr>
              <w:bidi w:val="0"/>
              <w:spacing w:line="240" w:lineRule="auto"/>
              <w:jc w:val="center"/>
              <w:rPr>
                <w:b/>
                <w:bCs/>
              </w:rPr>
            </w:pPr>
            <w:r w:rsidRPr="003E511E">
              <w:rPr>
                <w:rFonts w:cstheme="minorHAnsi"/>
                <w:sz w:val="16"/>
                <w:szCs w:val="16"/>
              </w:rPr>
              <w:t>0.1885</w:t>
            </w:r>
          </w:p>
        </w:tc>
        <w:tc>
          <w:tcPr>
            <w:tcW w:w="859" w:type="dxa"/>
            <w:tcBorders>
              <w:top w:val="single" w:sz="4" w:space="0" w:color="auto"/>
              <w:left w:val="single" w:sz="4" w:space="0" w:color="auto"/>
              <w:bottom w:val="nil"/>
              <w:right w:val="single" w:sz="4" w:space="0" w:color="auto"/>
            </w:tcBorders>
            <w:vAlign w:val="center"/>
            <w:hideMark/>
          </w:tcPr>
          <w:p w14:paraId="386DA154"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80</w:t>
            </w:r>
          </w:p>
        </w:tc>
        <w:tc>
          <w:tcPr>
            <w:tcW w:w="845" w:type="dxa"/>
            <w:tcBorders>
              <w:top w:val="single" w:sz="4" w:space="0" w:color="auto"/>
              <w:left w:val="single" w:sz="4" w:space="0" w:color="auto"/>
              <w:bottom w:val="nil"/>
              <w:right w:val="single" w:sz="4" w:space="0" w:color="auto"/>
            </w:tcBorders>
            <w:vAlign w:val="center"/>
            <w:hideMark/>
          </w:tcPr>
          <w:p w14:paraId="60D2EDC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38</w:t>
            </w:r>
          </w:p>
        </w:tc>
        <w:tc>
          <w:tcPr>
            <w:tcW w:w="742" w:type="dxa"/>
            <w:tcBorders>
              <w:top w:val="single" w:sz="4" w:space="0" w:color="auto"/>
              <w:left w:val="single" w:sz="4" w:space="0" w:color="auto"/>
              <w:bottom w:val="nil"/>
              <w:right w:val="single" w:sz="4" w:space="0" w:color="auto"/>
            </w:tcBorders>
            <w:vAlign w:val="center"/>
            <w:hideMark/>
          </w:tcPr>
          <w:p w14:paraId="16F9CCF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4</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83893AC" w14:textId="7C0ED082"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1.014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7D85D797" w14:textId="77777777" w:rsidR="00622001" w:rsidRPr="003E511E" w:rsidRDefault="00622001" w:rsidP="000870FB">
            <w:pPr>
              <w:bidi w:val="0"/>
              <w:spacing w:line="240" w:lineRule="auto"/>
              <w:jc w:val="center"/>
              <w:rPr>
                <w:b/>
                <w:bCs/>
              </w:rPr>
            </w:pPr>
            <w:r w:rsidRPr="003E511E">
              <w:rPr>
                <w:rFonts w:cstheme="minorHAnsi"/>
                <w:sz w:val="16"/>
                <w:szCs w:val="16"/>
              </w:rPr>
              <w:t>0.1714</w:t>
            </w:r>
          </w:p>
        </w:tc>
        <w:tc>
          <w:tcPr>
            <w:tcW w:w="889" w:type="dxa"/>
            <w:tcBorders>
              <w:top w:val="single" w:sz="4" w:space="0" w:color="auto"/>
              <w:left w:val="single" w:sz="4" w:space="0" w:color="auto"/>
              <w:bottom w:val="nil"/>
              <w:right w:val="single" w:sz="4" w:space="0" w:color="auto"/>
            </w:tcBorders>
            <w:vAlign w:val="center"/>
            <w:hideMark/>
          </w:tcPr>
          <w:p w14:paraId="12ACBF3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23</w:t>
            </w:r>
          </w:p>
        </w:tc>
        <w:tc>
          <w:tcPr>
            <w:tcW w:w="767" w:type="dxa"/>
            <w:tcBorders>
              <w:top w:val="single" w:sz="4" w:space="0" w:color="auto"/>
              <w:left w:val="single" w:sz="4" w:space="0" w:color="auto"/>
              <w:bottom w:val="nil"/>
              <w:right w:val="single" w:sz="4" w:space="0" w:color="auto"/>
            </w:tcBorders>
            <w:vAlign w:val="center"/>
            <w:hideMark/>
          </w:tcPr>
          <w:p w14:paraId="083017C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12</w:t>
            </w:r>
          </w:p>
        </w:tc>
        <w:tc>
          <w:tcPr>
            <w:tcW w:w="645" w:type="dxa"/>
            <w:tcBorders>
              <w:top w:val="single" w:sz="4" w:space="0" w:color="auto"/>
              <w:left w:val="single" w:sz="4" w:space="0" w:color="auto"/>
              <w:bottom w:val="nil"/>
              <w:right w:val="single" w:sz="4" w:space="0" w:color="auto"/>
            </w:tcBorders>
            <w:vAlign w:val="center"/>
            <w:hideMark/>
          </w:tcPr>
          <w:p w14:paraId="380C86EE"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3A1324D" w14:textId="199A2A18"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w:t>
            </w:r>
            <w:r w:rsidR="003943BC" w:rsidRPr="003E511E">
              <w:rPr>
                <w:rFonts w:cstheme="minorHAnsi"/>
                <w:sz w:val="16"/>
                <w:szCs w:val="16"/>
              </w:rPr>
              <w:t>157</w:t>
            </w:r>
          </w:p>
        </w:tc>
      </w:tr>
      <w:tr w:rsidR="00622001" w:rsidRPr="003E511E" w14:paraId="0FA7BA28"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AE456"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165F1A"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6A4B5A8F" w14:textId="30E0EF86"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81.78</w:t>
            </w:r>
          </w:p>
        </w:tc>
        <w:tc>
          <w:tcPr>
            <w:tcW w:w="845" w:type="dxa"/>
            <w:tcBorders>
              <w:top w:val="nil"/>
              <w:left w:val="single" w:sz="4" w:space="0" w:color="auto"/>
              <w:bottom w:val="single" w:sz="4" w:space="0" w:color="auto"/>
              <w:right w:val="single" w:sz="4" w:space="0" w:color="auto"/>
            </w:tcBorders>
            <w:vAlign w:val="bottom"/>
            <w:hideMark/>
          </w:tcPr>
          <w:p w14:paraId="67DE125D" w14:textId="19FE6E1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34.43</w:t>
            </w:r>
          </w:p>
        </w:tc>
        <w:tc>
          <w:tcPr>
            <w:tcW w:w="742" w:type="dxa"/>
            <w:tcBorders>
              <w:top w:val="nil"/>
              <w:left w:val="single" w:sz="4" w:space="0" w:color="auto"/>
              <w:bottom w:val="single" w:sz="4" w:space="0" w:color="auto"/>
              <w:right w:val="single" w:sz="4" w:space="0" w:color="auto"/>
            </w:tcBorders>
            <w:vAlign w:val="bottom"/>
            <w:hideMark/>
          </w:tcPr>
          <w:p w14:paraId="4D7361A3" w14:textId="003B907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5.78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E757A9D"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BEDAF0D"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486173A4" w14:textId="19748532"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24.24</w:t>
            </w:r>
          </w:p>
        </w:tc>
        <w:tc>
          <w:tcPr>
            <w:tcW w:w="767" w:type="dxa"/>
            <w:tcBorders>
              <w:top w:val="nil"/>
              <w:left w:val="single" w:sz="4" w:space="0" w:color="auto"/>
              <w:bottom w:val="single" w:sz="4" w:space="0" w:color="auto"/>
              <w:right w:val="single" w:sz="4" w:space="0" w:color="auto"/>
            </w:tcBorders>
            <w:vAlign w:val="bottom"/>
            <w:hideMark/>
          </w:tcPr>
          <w:p w14:paraId="5D9E4653" w14:textId="3256F23F"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9.51</w:t>
            </w:r>
          </w:p>
        </w:tc>
        <w:tc>
          <w:tcPr>
            <w:tcW w:w="645" w:type="dxa"/>
            <w:tcBorders>
              <w:top w:val="nil"/>
              <w:left w:val="single" w:sz="4" w:space="0" w:color="auto"/>
              <w:bottom w:val="single" w:sz="4" w:space="0" w:color="auto"/>
              <w:right w:val="single" w:sz="4" w:space="0" w:color="auto"/>
            </w:tcBorders>
            <w:vAlign w:val="bottom"/>
            <w:hideMark/>
          </w:tcPr>
          <w:p w14:paraId="1BFCBFA3" w14:textId="03E6EF5F"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508FC1" w14:textId="77777777" w:rsidR="00622001" w:rsidRPr="003E511E" w:rsidRDefault="00622001" w:rsidP="000870FB">
            <w:pPr>
              <w:bidi w:val="0"/>
              <w:spacing w:line="240" w:lineRule="auto"/>
              <w:jc w:val="center"/>
              <w:rPr>
                <w:rFonts w:cstheme="minorHAnsi"/>
                <w:sz w:val="16"/>
                <w:szCs w:val="16"/>
              </w:rPr>
            </w:pPr>
          </w:p>
        </w:tc>
      </w:tr>
      <w:tr w:rsidR="00622001" w:rsidRPr="003E511E" w14:paraId="7F838ED3"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309D383F" w14:textId="77777777" w:rsidR="00622001" w:rsidRPr="003E511E" w:rsidRDefault="00622001" w:rsidP="000870FB">
            <w:pPr>
              <w:bidi w:val="0"/>
              <w:spacing w:line="240" w:lineRule="auto"/>
              <w:jc w:val="center"/>
              <w:rPr>
                <w:b/>
                <w:bCs/>
              </w:rPr>
            </w:pPr>
            <w:r w:rsidRPr="003E511E">
              <w:rPr>
                <w:rFonts w:cstheme="minorHAnsi"/>
                <w:sz w:val="16"/>
                <w:szCs w:val="16"/>
              </w:rPr>
              <w:t>Rife (1940)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1A8386B5" w14:textId="77777777" w:rsidR="00622001" w:rsidRPr="003E511E" w:rsidRDefault="00622001" w:rsidP="000870FB">
            <w:pPr>
              <w:bidi w:val="0"/>
              <w:spacing w:line="240" w:lineRule="auto"/>
              <w:jc w:val="center"/>
              <w:rPr>
                <w:b/>
                <w:bCs/>
              </w:rPr>
            </w:pPr>
            <w:r w:rsidRPr="003E511E">
              <w:rPr>
                <w:rFonts w:cstheme="minorHAnsi"/>
                <w:sz w:val="16"/>
                <w:szCs w:val="16"/>
              </w:rPr>
              <w:t>0.1188</w:t>
            </w:r>
          </w:p>
        </w:tc>
        <w:tc>
          <w:tcPr>
            <w:tcW w:w="859" w:type="dxa"/>
            <w:tcBorders>
              <w:top w:val="single" w:sz="4" w:space="0" w:color="auto"/>
              <w:left w:val="single" w:sz="4" w:space="0" w:color="auto"/>
              <w:bottom w:val="nil"/>
              <w:right w:val="single" w:sz="4" w:space="0" w:color="auto"/>
            </w:tcBorders>
            <w:vAlign w:val="center"/>
            <w:hideMark/>
          </w:tcPr>
          <w:p w14:paraId="42D37B9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176</w:t>
            </w:r>
          </w:p>
        </w:tc>
        <w:tc>
          <w:tcPr>
            <w:tcW w:w="845" w:type="dxa"/>
            <w:tcBorders>
              <w:top w:val="single" w:sz="4" w:space="0" w:color="auto"/>
              <w:left w:val="single" w:sz="4" w:space="0" w:color="auto"/>
              <w:bottom w:val="nil"/>
              <w:right w:val="single" w:sz="4" w:space="0" w:color="auto"/>
            </w:tcBorders>
            <w:vAlign w:val="center"/>
            <w:hideMark/>
          </w:tcPr>
          <w:p w14:paraId="4639EFCE"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41</w:t>
            </w:r>
          </w:p>
        </w:tc>
        <w:tc>
          <w:tcPr>
            <w:tcW w:w="742" w:type="dxa"/>
            <w:tcBorders>
              <w:top w:val="single" w:sz="4" w:space="0" w:color="auto"/>
              <w:left w:val="single" w:sz="4" w:space="0" w:color="auto"/>
              <w:bottom w:val="nil"/>
              <w:right w:val="single" w:sz="4" w:space="0" w:color="auto"/>
            </w:tcBorders>
            <w:vAlign w:val="center"/>
            <w:hideMark/>
          </w:tcPr>
          <w:p w14:paraId="37B18D66"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6</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318A5A8C" w14:textId="0BF3DEAE"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019</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23C07431" w14:textId="77777777" w:rsidR="00622001" w:rsidRPr="003E511E" w:rsidRDefault="00622001" w:rsidP="000870FB">
            <w:pPr>
              <w:bidi w:val="0"/>
              <w:spacing w:line="240" w:lineRule="auto"/>
              <w:jc w:val="center"/>
              <w:rPr>
                <w:b/>
                <w:bCs/>
              </w:rPr>
            </w:pPr>
            <w:r w:rsidRPr="003E511E">
              <w:rPr>
                <w:rFonts w:cstheme="minorHAnsi"/>
                <w:sz w:val="16"/>
                <w:szCs w:val="16"/>
              </w:rPr>
              <w:t>0.1541</w:t>
            </w:r>
          </w:p>
        </w:tc>
        <w:tc>
          <w:tcPr>
            <w:tcW w:w="889" w:type="dxa"/>
            <w:tcBorders>
              <w:top w:val="single" w:sz="4" w:space="0" w:color="auto"/>
              <w:left w:val="single" w:sz="4" w:space="0" w:color="auto"/>
              <w:bottom w:val="nil"/>
              <w:right w:val="single" w:sz="4" w:space="0" w:color="auto"/>
            </w:tcBorders>
            <w:vAlign w:val="center"/>
            <w:hideMark/>
          </w:tcPr>
          <w:p w14:paraId="293652A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104</w:t>
            </w:r>
          </w:p>
        </w:tc>
        <w:tc>
          <w:tcPr>
            <w:tcW w:w="767" w:type="dxa"/>
            <w:tcBorders>
              <w:top w:val="single" w:sz="4" w:space="0" w:color="auto"/>
              <w:left w:val="single" w:sz="4" w:space="0" w:color="auto"/>
              <w:bottom w:val="nil"/>
              <w:right w:val="single" w:sz="4" w:space="0" w:color="auto"/>
            </w:tcBorders>
            <w:vAlign w:val="center"/>
            <w:hideMark/>
          </w:tcPr>
          <w:p w14:paraId="240D4B6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39</w:t>
            </w:r>
          </w:p>
        </w:tc>
        <w:tc>
          <w:tcPr>
            <w:tcW w:w="645" w:type="dxa"/>
            <w:tcBorders>
              <w:top w:val="single" w:sz="4" w:space="0" w:color="auto"/>
              <w:left w:val="single" w:sz="4" w:space="0" w:color="auto"/>
              <w:bottom w:val="nil"/>
              <w:right w:val="single" w:sz="4" w:space="0" w:color="auto"/>
            </w:tcBorders>
            <w:vAlign w:val="center"/>
            <w:hideMark/>
          </w:tcPr>
          <w:p w14:paraId="2D135304"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59647FB1" w14:textId="50B64F6A"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74</w:t>
            </w:r>
          </w:p>
        </w:tc>
      </w:tr>
      <w:tr w:rsidR="00622001" w:rsidRPr="003E511E" w14:paraId="5AC7498D"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0B3992"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AC9F3C"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5B658AC0" w14:textId="173C58D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176.27</w:t>
            </w:r>
          </w:p>
        </w:tc>
        <w:tc>
          <w:tcPr>
            <w:tcW w:w="845" w:type="dxa"/>
            <w:tcBorders>
              <w:top w:val="nil"/>
              <w:left w:val="single" w:sz="4" w:space="0" w:color="auto"/>
              <w:bottom w:val="single" w:sz="4" w:space="0" w:color="auto"/>
              <w:right w:val="single" w:sz="4" w:space="0" w:color="auto"/>
            </w:tcBorders>
            <w:vAlign w:val="bottom"/>
            <w:hideMark/>
          </w:tcPr>
          <w:p w14:paraId="6188CC4D" w14:textId="73290D01"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40.46</w:t>
            </w:r>
          </w:p>
        </w:tc>
        <w:tc>
          <w:tcPr>
            <w:tcW w:w="742" w:type="dxa"/>
            <w:tcBorders>
              <w:top w:val="nil"/>
              <w:left w:val="single" w:sz="4" w:space="0" w:color="auto"/>
              <w:bottom w:val="single" w:sz="4" w:space="0" w:color="auto"/>
              <w:right w:val="single" w:sz="4" w:space="0" w:color="auto"/>
            </w:tcBorders>
            <w:vAlign w:val="bottom"/>
            <w:hideMark/>
          </w:tcPr>
          <w:p w14:paraId="58129D08" w14:textId="4F561B7A"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6.27</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D1F2DCC"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02CC88C"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211669BE" w14:textId="2CDDF31E"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105.41</w:t>
            </w:r>
          </w:p>
        </w:tc>
        <w:tc>
          <w:tcPr>
            <w:tcW w:w="767" w:type="dxa"/>
            <w:tcBorders>
              <w:top w:val="nil"/>
              <w:left w:val="single" w:sz="4" w:space="0" w:color="auto"/>
              <w:bottom w:val="single" w:sz="4" w:space="0" w:color="auto"/>
              <w:right w:val="single" w:sz="4" w:space="0" w:color="auto"/>
            </w:tcBorders>
            <w:vAlign w:val="bottom"/>
            <w:hideMark/>
          </w:tcPr>
          <w:p w14:paraId="73E3716A" w14:textId="6581BAB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36.18</w:t>
            </w:r>
          </w:p>
        </w:tc>
        <w:tc>
          <w:tcPr>
            <w:tcW w:w="645" w:type="dxa"/>
            <w:tcBorders>
              <w:top w:val="nil"/>
              <w:left w:val="single" w:sz="4" w:space="0" w:color="auto"/>
              <w:bottom w:val="single" w:sz="4" w:space="0" w:color="auto"/>
              <w:right w:val="single" w:sz="4" w:space="0" w:color="auto"/>
            </w:tcBorders>
            <w:vAlign w:val="bottom"/>
            <w:hideMark/>
          </w:tcPr>
          <w:p w14:paraId="7782F613" w14:textId="49E003E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3FCB" w14:textId="77777777" w:rsidR="00622001" w:rsidRPr="003E511E" w:rsidRDefault="00622001" w:rsidP="000870FB">
            <w:pPr>
              <w:bidi w:val="0"/>
              <w:spacing w:line="240" w:lineRule="auto"/>
              <w:jc w:val="center"/>
              <w:rPr>
                <w:rFonts w:cstheme="minorHAnsi"/>
                <w:sz w:val="16"/>
                <w:szCs w:val="16"/>
              </w:rPr>
            </w:pPr>
          </w:p>
        </w:tc>
      </w:tr>
      <w:tr w:rsidR="00622001" w:rsidRPr="003E511E" w14:paraId="2F626169"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A5D9B56" w14:textId="77777777" w:rsidR="00622001" w:rsidRPr="003E511E" w:rsidRDefault="00622001" w:rsidP="000870FB">
            <w:pPr>
              <w:bidi w:val="0"/>
              <w:spacing w:line="240" w:lineRule="auto"/>
              <w:jc w:val="center"/>
              <w:rPr>
                <w:b/>
                <w:bCs/>
              </w:rPr>
            </w:pPr>
            <w:proofErr w:type="spellStart"/>
            <w:r w:rsidRPr="003E511E">
              <w:rPr>
                <w:rFonts w:cstheme="minorHAnsi"/>
                <w:sz w:val="16"/>
                <w:szCs w:val="16"/>
              </w:rPr>
              <w:t>Thyss</w:t>
            </w:r>
            <w:proofErr w:type="spellEnd"/>
            <w:r w:rsidRPr="003E511E">
              <w:rPr>
                <w:rFonts w:cstheme="minorHAnsi"/>
                <w:sz w:val="16"/>
                <w:szCs w:val="16"/>
              </w:rPr>
              <w:t xml:space="preserve"> (1946)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41D0868" w14:textId="77777777" w:rsidR="00622001" w:rsidRPr="003E511E" w:rsidRDefault="00622001" w:rsidP="000870FB">
            <w:pPr>
              <w:bidi w:val="0"/>
              <w:spacing w:line="240" w:lineRule="auto"/>
              <w:jc w:val="center"/>
              <w:rPr>
                <w:b/>
                <w:bCs/>
              </w:rPr>
            </w:pPr>
            <w:r w:rsidRPr="003E511E">
              <w:rPr>
                <w:rFonts w:cstheme="minorHAnsi"/>
                <w:sz w:val="16"/>
                <w:szCs w:val="16"/>
              </w:rPr>
              <w:t>0.1845</w:t>
            </w:r>
          </w:p>
        </w:tc>
        <w:tc>
          <w:tcPr>
            <w:tcW w:w="859" w:type="dxa"/>
            <w:tcBorders>
              <w:top w:val="single" w:sz="4" w:space="0" w:color="auto"/>
              <w:left w:val="single" w:sz="4" w:space="0" w:color="auto"/>
              <w:bottom w:val="nil"/>
              <w:right w:val="single" w:sz="4" w:space="0" w:color="auto"/>
            </w:tcBorders>
            <w:vAlign w:val="center"/>
            <w:hideMark/>
          </w:tcPr>
          <w:p w14:paraId="48D879A3"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72</w:t>
            </w:r>
          </w:p>
        </w:tc>
        <w:tc>
          <w:tcPr>
            <w:tcW w:w="845" w:type="dxa"/>
            <w:tcBorders>
              <w:top w:val="single" w:sz="4" w:space="0" w:color="auto"/>
              <w:left w:val="single" w:sz="4" w:space="0" w:color="auto"/>
              <w:bottom w:val="nil"/>
              <w:right w:val="single" w:sz="4" w:space="0" w:color="auto"/>
            </w:tcBorders>
            <w:vAlign w:val="center"/>
            <w:hideMark/>
          </w:tcPr>
          <w:p w14:paraId="33BF45B8"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24</w:t>
            </w:r>
          </w:p>
        </w:tc>
        <w:tc>
          <w:tcPr>
            <w:tcW w:w="742" w:type="dxa"/>
            <w:tcBorders>
              <w:top w:val="single" w:sz="4" w:space="0" w:color="auto"/>
              <w:left w:val="single" w:sz="4" w:space="0" w:color="auto"/>
              <w:bottom w:val="nil"/>
              <w:right w:val="single" w:sz="4" w:space="0" w:color="auto"/>
            </w:tcBorders>
            <w:vAlign w:val="center"/>
            <w:hideMark/>
          </w:tcPr>
          <w:p w14:paraId="4BE28613"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7</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C3E65C3" w14:textId="29FDA13B"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1.77</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0D2C209" w14:textId="77777777" w:rsidR="00622001" w:rsidRPr="003E511E" w:rsidRDefault="00622001" w:rsidP="000870FB">
            <w:pPr>
              <w:bidi w:val="0"/>
              <w:spacing w:line="240" w:lineRule="auto"/>
              <w:jc w:val="center"/>
              <w:rPr>
                <w:b/>
                <w:bCs/>
              </w:rPr>
            </w:pPr>
            <w:r w:rsidRPr="003E511E">
              <w:rPr>
                <w:rFonts w:cstheme="minorHAnsi"/>
                <w:sz w:val="16"/>
                <w:szCs w:val="16"/>
              </w:rPr>
              <w:t>0.1628</w:t>
            </w:r>
          </w:p>
        </w:tc>
        <w:tc>
          <w:tcPr>
            <w:tcW w:w="889" w:type="dxa"/>
            <w:tcBorders>
              <w:top w:val="single" w:sz="4" w:space="0" w:color="auto"/>
              <w:left w:val="single" w:sz="4" w:space="0" w:color="auto"/>
              <w:bottom w:val="nil"/>
              <w:right w:val="single" w:sz="4" w:space="0" w:color="auto"/>
            </w:tcBorders>
            <w:vAlign w:val="center"/>
            <w:hideMark/>
          </w:tcPr>
          <w:p w14:paraId="006A7EBB"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60</w:t>
            </w:r>
          </w:p>
        </w:tc>
        <w:tc>
          <w:tcPr>
            <w:tcW w:w="767" w:type="dxa"/>
            <w:tcBorders>
              <w:top w:val="single" w:sz="4" w:space="0" w:color="auto"/>
              <w:left w:val="single" w:sz="4" w:space="0" w:color="auto"/>
              <w:bottom w:val="nil"/>
              <w:right w:val="single" w:sz="4" w:space="0" w:color="auto"/>
            </w:tcBorders>
            <w:vAlign w:val="center"/>
            <w:hideMark/>
          </w:tcPr>
          <w:p w14:paraId="108C8CE6"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24</w:t>
            </w:r>
          </w:p>
        </w:tc>
        <w:tc>
          <w:tcPr>
            <w:tcW w:w="645" w:type="dxa"/>
            <w:tcBorders>
              <w:top w:val="single" w:sz="4" w:space="0" w:color="auto"/>
              <w:left w:val="single" w:sz="4" w:space="0" w:color="auto"/>
              <w:bottom w:val="nil"/>
              <w:right w:val="single" w:sz="4" w:space="0" w:color="auto"/>
            </w:tcBorders>
            <w:vAlign w:val="center"/>
            <w:hideMark/>
          </w:tcPr>
          <w:p w14:paraId="7B061989"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40E9B23" w14:textId="4944FE70"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396</w:t>
            </w:r>
          </w:p>
        </w:tc>
      </w:tr>
      <w:tr w:rsidR="00622001" w:rsidRPr="003E511E" w14:paraId="1DF023A3"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3FCEDC"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FC654"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179880D3" w14:textId="4A03BB9C"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69.74</w:t>
            </w:r>
          </w:p>
        </w:tc>
        <w:tc>
          <w:tcPr>
            <w:tcW w:w="845" w:type="dxa"/>
            <w:tcBorders>
              <w:top w:val="nil"/>
              <w:left w:val="single" w:sz="4" w:space="0" w:color="auto"/>
              <w:bottom w:val="single" w:sz="4" w:space="0" w:color="auto"/>
              <w:right w:val="single" w:sz="4" w:space="0" w:color="auto"/>
            </w:tcBorders>
            <w:vAlign w:val="bottom"/>
            <w:hideMark/>
          </w:tcPr>
          <w:p w14:paraId="5092DF3D" w14:textId="3CDC418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28.52</w:t>
            </w:r>
          </w:p>
        </w:tc>
        <w:tc>
          <w:tcPr>
            <w:tcW w:w="742" w:type="dxa"/>
            <w:tcBorders>
              <w:top w:val="nil"/>
              <w:left w:val="single" w:sz="4" w:space="0" w:color="auto"/>
              <w:bottom w:val="single" w:sz="4" w:space="0" w:color="auto"/>
              <w:right w:val="single" w:sz="4" w:space="0" w:color="auto"/>
            </w:tcBorders>
            <w:vAlign w:val="bottom"/>
            <w:hideMark/>
          </w:tcPr>
          <w:p w14:paraId="2D8B1708" w14:textId="1B5186D9"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4.74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BFF48A6"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B92F1BB"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6F505C36" w14:textId="7A5F54A8"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60.82</w:t>
            </w:r>
          </w:p>
        </w:tc>
        <w:tc>
          <w:tcPr>
            <w:tcW w:w="767" w:type="dxa"/>
            <w:tcBorders>
              <w:top w:val="nil"/>
              <w:left w:val="single" w:sz="4" w:space="0" w:color="auto"/>
              <w:bottom w:val="single" w:sz="4" w:space="0" w:color="auto"/>
              <w:right w:val="single" w:sz="4" w:space="0" w:color="auto"/>
            </w:tcBorders>
            <w:vAlign w:val="bottom"/>
            <w:hideMark/>
          </w:tcPr>
          <w:p w14:paraId="78EE762E" w14:textId="42E12F2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22.36</w:t>
            </w:r>
          </w:p>
        </w:tc>
        <w:tc>
          <w:tcPr>
            <w:tcW w:w="645" w:type="dxa"/>
            <w:tcBorders>
              <w:top w:val="nil"/>
              <w:left w:val="single" w:sz="4" w:space="0" w:color="auto"/>
              <w:bottom w:val="single" w:sz="4" w:space="0" w:color="auto"/>
              <w:right w:val="single" w:sz="4" w:space="0" w:color="auto"/>
            </w:tcBorders>
            <w:vAlign w:val="bottom"/>
            <w:hideMark/>
          </w:tcPr>
          <w:p w14:paraId="6F38B892" w14:textId="1FAFDE77"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2.82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0DAE99" w14:textId="77777777" w:rsidR="00622001" w:rsidRPr="003E511E" w:rsidRDefault="00622001" w:rsidP="000870FB">
            <w:pPr>
              <w:bidi w:val="0"/>
              <w:spacing w:line="240" w:lineRule="auto"/>
              <w:jc w:val="center"/>
              <w:rPr>
                <w:rFonts w:cstheme="minorHAnsi"/>
                <w:sz w:val="16"/>
                <w:szCs w:val="16"/>
              </w:rPr>
            </w:pPr>
          </w:p>
        </w:tc>
      </w:tr>
      <w:tr w:rsidR="00622001" w:rsidRPr="003E511E" w14:paraId="041FD21A"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093E807" w14:textId="77777777" w:rsidR="00622001" w:rsidRPr="003E511E" w:rsidRDefault="00622001" w:rsidP="000870FB">
            <w:pPr>
              <w:bidi w:val="0"/>
              <w:spacing w:line="240" w:lineRule="auto"/>
              <w:jc w:val="center"/>
              <w:rPr>
                <w:b/>
                <w:bCs/>
              </w:rPr>
            </w:pPr>
            <w:r w:rsidRPr="003E511E">
              <w:rPr>
                <w:rFonts w:cstheme="minorHAnsi"/>
                <w:sz w:val="16"/>
                <w:szCs w:val="16"/>
              </w:rPr>
              <w:t>Rife (1950)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53916C7" w14:textId="77777777" w:rsidR="00622001" w:rsidRPr="003E511E" w:rsidRDefault="00622001" w:rsidP="000870FB">
            <w:pPr>
              <w:bidi w:val="0"/>
              <w:spacing w:line="240" w:lineRule="auto"/>
              <w:jc w:val="center"/>
              <w:rPr>
                <w:b/>
                <w:bCs/>
              </w:rPr>
            </w:pPr>
            <w:r w:rsidRPr="003E511E">
              <w:rPr>
                <w:rFonts w:cstheme="minorHAnsi"/>
                <w:sz w:val="16"/>
                <w:szCs w:val="16"/>
              </w:rPr>
              <w:t>0.1283</w:t>
            </w:r>
          </w:p>
        </w:tc>
        <w:tc>
          <w:tcPr>
            <w:tcW w:w="859" w:type="dxa"/>
            <w:tcBorders>
              <w:top w:val="single" w:sz="4" w:space="0" w:color="auto"/>
              <w:left w:val="single" w:sz="4" w:space="0" w:color="auto"/>
              <w:bottom w:val="nil"/>
              <w:right w:val="single" w:sz="4" w:space="0" w:color="auto"/>
            </w:tcBorders>
            <w:vAlign w:val="center"/>
            <w:hideMark/>
          </w:tcPr>
          <w:p w14:paraId="5A2BC003"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261</w:t>
            </w:r>
          </w:p>
        </w:tc>
        <w:tc>
          <w:tcPr>
            <w:tcW w:w="845" w:type="dxa"/>
            <w:tcBorders>
              <w:top w:val="single" w:sz="4" w:space="0" w:color="auto"/>
              <w:left w:val="single" w:sz="4" w:space="0" w:color="auto"/>
              <w:bottom w:val="nil"/>
              <w:right w:val="single" w:sz="4" w:space="0" w:color="auto"/>
            </w:tcBorders>
            <w:vAlign w:val="center"/>
            <w:hideMark/>
          </w:tcPr>
          <w:p w14:paraId="5B720642"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76</w:t>
            </w:r>
          </w:p>
        </w:tc>
        <w:tc>
          <w:tcPr>
            <w:tcW w:w="742" w:type="dxa"/>
            <w:tcBorders>
              <w:top w:val="single" w:sz="4" w:space="0" w:color="auto"/>
              <w:left w:val="single" w:sz="4" w:space="0" w:color="auto"/>
              <w:bottom w:val="nil"/>
              <w:right w:val="single" w:sz="4" w:space="0" w:color="auto"/>
            </w:tcBorders>
            <w:vAlign w:val="center"/>
            <w:hideMark/>
          </w:tcPr>
          <w:p w14:paraId="406703A5"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6</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4B039979" w14:textId="55722C17"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3.294</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64238A33" w14:textId="77777777" w:rsidR="00622001" w:rsidRPr="003E511E" w:rsidRDefault="00622001" w:rsidP="000870FB">
            <w:pPr>
              <w:bidi w:val="0"/>
              <w:spacing w:line="240" w:lineRule="auto"/>
              <w:jc w:val="center"/>
              <w:rPr>
                <w:b/>
                <w:bCs/>
              </w:rPr>
            </w:pPr>
            <w:r w:rsidRPr="003E511E">
              <w:rPr>
                <w:rFonts w:cstheme="minorHAnsi"/>
                <w:sz w:val="16"/>
                <w:szCs w:val="16"/>
              </w:rPr>
              <w:t>0.1161</w:t>
            </w:r>
          </w:p>
        </w:tc>
        <w:tc>
          <w:tcPr>
            <w:tcW w:w="889" w:type="dxa"/>
            <w:tcBorders>
              <w:top w:val="single" w:sz="4" w:space="0" w:color="auto"/>
              <w:left w:val="single" w:sz="4" w:space="0" w:color="auto"/>
              <w:bottom w:val="nil"/>
              <w:right w:val="single" w:sz="4" w:space="0" w:color="auto"/>
            </w:tcBorders>
            <w:vAlign w:val="center"/>
            <w:hideMark/>
          </w:tcPr>
          <w:p w14:paraId="4279BF29"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164</w:t>
            </w:r>
          </w:p>
        </w:tc>
        <w:tc>
          <w:tcPr>
            <w:tcW w:w="767" w:type="dxa"/>
            <w:tcBorders>
              <w:top w:val="single" w:sz="4" w:space="0" w:color="auto"/>
              <w:left w:val="single" w:sz="4" w:space="0" w:color="auto"/>
              <w:bottom w:val="nil"/>
              <w:right w:val="single" w:sz="4" w:space="0" w:color="auto"/>
            </w:tcBorders>
            <w:vAlign w:val="center"/>
            <w:hideMark/>
          </w:tcPr>
          <w:p w14:paraId="53A772AB"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45</w:t>
            </w:r>
          </w:p>
        </w:tc>
        <w:tc>
          <w:tcPr>
            <w:tcW w:w="645" w:type="dxa"/>
            <w:tcBorders>
              <w:top w:val="single" w:sz="4" w:space="0" w:color="auto"/>
              <w:left w:val="single" w:sz="4" w:space="0" w:color="auto"/>
              <w:bottom w:val="nil"/>
              <w:right w:val="single" w:sz="4" w:space="0" w:color="auto"/>
            </w:tcBorders>
            <w:vAlign w:val="center"/>
            <w:hideMark/>
          </w:tcPr>
          <w:p w14:paraId="59E6DDB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8D590C7" w14:textId="6C0907E8"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2.121</w:t>
            </w:r>
          </w:p>
        </w:tc>
      </w:tr>
      <w:tr w:rsidR="00622001" w:rsidRPr="003E511E" w14:paraId="4C214E6D"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CBDE93"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2690E8"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1591F684" w14:textId="3310998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265.34</w:t>
            </w:r>
          </w:p>
        </w:tc>
        <w:tc>
          <w:tcPr>
            <w:tcW w:w="845" w:type="dxa"/>
            <w:tcBorders>
              <w:top w:val="nil"/>
              <w:left w:val="single" w:sz="4" w:space="0" w:color="auto"/>
              <w:bottom w:val="single" w:sz="4" w:space="0" w:color="auto"/>
              <w:right w:val="single" w:sz="4" w:space="0" w:color="auto"/>
            </w:tcBorders>
            <w:vAlign w:val="bottom"/>
            <w:hideMark/>
          </w:tcPr>
          <w:p w14:paraId="1BAADE74" w14:textId="362C2CD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67.32</w:t>
            </w:r>
          </w:p>
        </w:tc>
        <w:tc>
          <w:tcPr>
            <w:tcW w:w="742" w:type="dxa"/>
            <w:tcBorders>
              <w:top w:val="nil"/>
              <w:left w:val="single" w:sz="4" w:space="0" w:color="auto"/>
              <w:bottom w:val="single" w:sz="4" w:space="0" w:color="auto"/>
              <w:right w:val="single" w:sz="4" w:space="0" w:color="auto"/>
            </w:tcBorders>
            <w:vAlign w:val="bottom"/>
            <w:hideMark/>
          </w:tcPr>
          <w:p w14:paraId="0524B9F9" w14:textId="7C7598EA"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10.34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CFF30EA"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5046856"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hideMark/>
          </w:tcPr>
          <w:p w14:paraId="6523714C" w14:textId="61AA92CE"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166.33</w:t>
            </w:r>
          </w:p>
        </w:tc>
        <w:tc>
          <w:tcPr>
            <w:tcW w:w="767" w:type="dxa"/>
            <w:tcBorders>
              <w:top w:val="nil"/>
              <w:left w:val="single" w:sz="4" w:space="0" w:color="auto"/>
              <w:bottom w:val="single" w:sz="4" w:space="0" w:color="auto"/>
              <w:right w:val="single" w:sz="4" w:space="0" w:color="auto"/>
            </w:tcBorders>
            <w:hideMark/>
          </w:tcPr>
          <w:p w14:paraId="1BBE6A72" w14:textId="07701A94"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40.34</w:t>
            </w:r>
          </w:p>
        </w:tc>
        <w:tc>
          <w:tcPr>
            <w:tcW w:w="645" w:type="dxa"/>
            <w:tcBorders>
              <w:top w:val="nil"/>
              <w:left w:val="single" w:sz="4" w:space="0" w:color="auto"/>
              <w:bottom w:val="single" w:sz="4" w:space="0" w:color="auto"/>
              <w:right w:val="single" w:sz="4" w:space="0" w:color="auto"/>
            </w:tcBorders>
            <w:hideMark/>
          </w:tcPr>
          <w:p w14:paraId="73065839" w14:textId="21AF421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4.33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3877B" w14:textId="77777777" w:rsidR="00622001" w:rsidRPr="003E511E" w:rsidRDefault="00622001" w:rsidP="000870FB">
            <w:pPr>
              <w:bidi w:val="0"/>
              <w:spacing w:line="240" w:lineRule="auto"/>
              <w:jc w:val="center"/>
              <w:rPr>
                <w:rFonts w:cstheme="minorHAnsi"/>
                <w:sz w:val="16"/>
                <w:szCs w:val="16"/>
              </w:rPr>
            </w:pPr>
          </w:p>
        </w:tc>
      </w:tr>
      <w:tr w:rsidR="00622001" w:rsidRPr="003E511E" w14:paraId="4D32024A"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34CA9626" w14:textId="77777777" w:rsidR="00622001" w:rsidRPr="003E511E" w:rsidRDefault="00622001" w:rsidP="000870FB">
            <w:pPr>
              <w:bidi w:val="0"/>
              <w:spacing w:line="240" w:lineRule="auto"/>
              <w:jc w:val="center"/>
              <w:rPr>
                <w:b/>
                <w:bCs/>
              </w:rPr>
            </w:pPr>
            <w:r w:rsidRPr="003E511E">
              <w:rPr>
                <w:rFonts w:cstheme="minorHAnsi"/>
                <w:sz w:val="16"/>
                <w:szCs w:val="16"/>
              </w:rPr>
              <w:t>Dechaume (1957)</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AEEEE85" w14:textId="77777777" w:rsidR="00622001" w:rsidRPr="003E511E" w:rsidRDefault="00622001" w:rsidP="000870FB">
            <w:pPr>
              <w:bidi w:val="0"/>
              <w:spacing w:line="240" w:lineRule="auto"/>
              <w:jc w:val="center"/>
              <w:rPr>
                <w:b/>
                <w:bCs/>
              </w:rPr>
            </w:pPr>
            <w:r w:rsidRPr="003E511E">
              <w:rPr>
                <w:rFonts w:cstheme="minorHAnsi"/>
                <w:sz w:val="16"/>
                <w:szCs w:val="16"/>
              </w:rPr>
              <w:t>0.2424</w:t>
            </w:r>
          </w:p>
        </w:tc>
        <w:tc>
          <w:tcPr>
            <w:tcW w:w="859" w:type="dxa"/>
            <w:tcBorders>
              <w:top w:val="single" w:sz="4" w:space="0" w:color="auto"/>
              <w:left w:val="single" w:sz="4" w:space="0" w:color="auto"/>
              <w:bottom w:val="nil"/>
              <w:right w:val="single" w:sz="4" w:space="0" w:color="auto"/>
            </w:tcBorders>
            <w:vAlign w:val="center"/>
            <w:hideMark/>
          </w:tcPr>
          <w:p w14:paraId="1B413F6F"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19</w:t>
            </w:r>
          </w:p>
        </w:tc>
        <w:tc>
          <w:tcPr>
            <w:tcW w:w="845" w:type="dxa"/>
            <w:tcBorders>
              <w:top w:val="single" w:sz="4" w:space="0" w:color="auto"/>
              <w:left w:val="single" w:sz="4" w:space="0" w:color="auto"/>
              <w:bottom w:val="nil"/>
              <w:right w:val="single" w:sz="4" w:space="0" w:color="auto"/>
            </w:tcBorders>
            <w:vAlign w:val="center"/>
            <w:hideMark/>
          </w:tcPr>
          <w:p w14:paraId="312B3401"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12</w:t>
            </w:r>
          </w:p>
        </w:tc>
        <w:tc>
          <w:tcPr>
            <w:tcW w:w="742" w:type="dxa"/>
            <w:tcBorders>
              <w:top w:val="single" w:sz="4" w:space="0" w:color="auto"/>
              <w:left w:val="single" w:sz="4" w:space="0" w:color="auto"/>
              <w:bottom w:val="nil"/>
              <w:right w:val="single" w:sz="4" w:space="0" w:color="auto"/>
            </w:tcBorders>
            <w:vAlign w:val="center"/>
            <w:hideMark/>
          </w:tcPr>
          <w:p w14:paraId="6176EA6B"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2A0C05D5" w14:textId="4D7DA472"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0.0</w:t>
            </w:r>
            <w:r w:rsidR="003943BC" w:rsidRPr="003E511E">
              <w:rPr>
                <w:rFonts w:cstheme="minorHAnsi"/>
                <w:sz w:val="16"/>
                <w:szCs w:val="16"/>
              </w:rPr>
              <w:t>67</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2A4872A1" w14:textId="77777777" w:rsidR="00622001" w:rsidRPr="003E511E" w:rsidRDefault="00622001" w:rsidP="000870FB">
            <w:pPr>
              <w:bidi w:val="0"/>
              <w:spacing w:line="240" w:lineRule="auto"/>
              <w:jc w:val="center"/>
              <w:rPr>
                <w:b/>
                <w:bCs/>
              </w:rPr>
            </w:pPr>
            <w:r w:rsidRPr="003E511E">
              <w:rPr>
                <w:rFonts w:cstheme="minorHAnsi"/>
                <w:sz w:val="16"/>
                <w:szCs w:val="16"/>
              </w:rPr>
              <w:t>0.1970</w:t>
            </w:r>
          </w:p>
        </w:tc>
        <w:tc>
          <w:tcPr>
            <w:tcW w:w="889" w:type="dxa"/>
            <w:tcBorders>
              <w:top w:val="single" w:sz="4" w:space="0" w:color="auto"/>
              <w:left w:val="single" w:sz="4" w:space="0" w:color="auto"/>
              <w:bottom w:val="nil"/>
              <w:right w:val="single" w:sz="4" w:space="0" w:color="auto"/>
            </w:tcBorders>
            <w:vAlign w:val="center"/>
            <w:hideMark/>
          </w:tcPr>
          <w:p w14:paraId="38625172"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21</w:t>
            </w:r>
          </w:p>
        </w:tc>
        <w:tc>
          <w:tcPr>
            <w:tcW w:w="767" w:type="dxa"/>
            <w:tcBorders>
              <w:top w:val="single" w:sz="4" w:space="0" w:color="auto"/>
              <w:left w:val="single" w:sz="4" w:space="0" w:color="auto"/>
              <w:bottom w:val="nil"/>
              <w:right w:val="single" w:sz="4" w:space="0" w:color="auto"/>
            </w:tcBorders>
            <w:vAlign w:val="center"/>
            <w:hideMark/>
          </w:tcPr>
          <w:p w14:paraId="2EDB5CC7"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11</w:t>
            </w:r>
          </w:p>
        </w:tc>
        <w:tc>
          <w:tcPr>
            <w:tcW w:w="645" w:type="dxa"/>
            <w:tcBorders>
              <w:top w:val="single" w:sz="4" w:space="0" w:color="auto"/>
              <w:left w:val="single" w:sz="4" w:space="0" w:color="auto"/>
              <w:bottom w:val="nil"/>
              <w:right w:val="single" w:sz="4" w:space="0" w:color="auto"/>
            </w:tcBorders>
            <w:vAlign w:val="center"/>
            <w:hideMark/>
          </w:tcPr>
          <w:p w14:paraId="30831A62"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097DE25" w14:textId="0B70E2C8"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0.267</w:t>
            </w:r>
          </w:p>
        </w:tc>
      </w:tr>
      <w:tr w:rsidR="00622001" w:rsidRPr="003E511E" w14:paraId="6A9154CF"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8EAA5A"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9ED88"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118A1BAD" w14:textId="3AC82D39"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19.28</w:t>
            </w:r>
          </w:p>
        </w:tc>
        <w:tc>
          <w:tcPr>
            <w:tcW w:w="845" w:type="dxa"/>
            <w:tcBorders>
              <w:top w:val="nil"/>
              <w:left w:val="single" w:sz="4" w:space="0" w:color="auto"/>
              <w:bottom w:val="single" w:sz="4" w:space="0" w:color="auto"/>
              <w:right w:val="single" w:sz="4" w:space="0" w:color="auto"/>
            </w:tcBorders>
            <w:vAlign w:val="bottom"/>
            <w:hideMark/>
          </w:tcPr>
          <w:p w14:paraId="7A548832" w14:textId="1F26D7EF"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11.44</w:t>
            </w:r>
          </w:p>
        </w:tc>
        <w:tc>
          <w:tcPr>
            <w:tcW w:w="742" w:type="dxa"/>
            <w:tcBorders>
              <w:top w:val="nil"/>
              <w:left w:val="single" w:sz="4" w:space="0" w:color="auto"/>
              <w:bottom w:val="single" w:sz="4" w:space="0" w:color="auto"/>
              <w:right w:val="single" w:sz="4" w:space="0" w:color="auto"/>
            </w:tcBorders>
            <w:vAlign w:val="bottom"/>
            <w:hideMark/>
          </w:tcPr>
          <w:p w14:paraId="17F9E9E4" w14:textId="3DC5F966"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2.28</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698E8FE4"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D330349"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hideMark/>
          </w:tcPr>
          <w:p w14:paraId="4911B8BF" w14:textId="6361973D"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21.47</w:t>
            </w:r>
          </w:p>
        </w:tc>
        <w:tc>
          <w:tcPr>
            <w:tcW w:w="767" w:type="dxa"/>
            <w:tcBorders>
              <w:top w:val="nil"/>
              <w:left w:val="single" w:sz="4" w:space="0" w:color="auto"/>
              <w:bottom w:val="single" w:sz="4" w:space="0" w:color="auto"/>
              <w:right w:val="single" w:sz="4" w:space="0" w:color="auto"/>
            </w:tcBorders>
            <w:hideMark/>
          </w:tcPr>
          <w:p w14:paraId="47E95E30" w14:textId="76BE19C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10.06</w:t>
            </w:r>
          </w:p>
        </w:tc>
        <w:tc>
          <w:tcPr>
            <w:tcW w:w="645" w:type="dxa"/>
            <w:tcBorders>
              <w:top w:val="nil"/>
              <w:left w:val="single" w:sz="4" w:space="0" w:color="auto"/>
              <w:bottom w:val="single" w:sz="4" w:space="0" w:color="auto"/>
              <w:right w:val="single" w:sz="4" w:space="0" w:color="auto"/>
            </w:tcBorders>
            <w:hideMark/>
          </w:tcPr>
          <w:p w14:paraId="5ECF395E" w14:textId="24E92EF6"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D8B47F" w14:textId="77777777" w:rsidR="00622001" w:rsidRPr="003E511E" w:rsidRDefault="00622001" w:rsidP="000870FB">
            <w:pPr>
              <w:bidi w:val="0"/>
              <w:spacing w:line="240" w:lineRule="auto"/>
              <w:jc w:val="center"/>
              <w:rPr>
                <w:rFonts w:cstheme="minorHAnsi"/>
                <w:sz w:val="16"/>
                <w:szCs w:val="16"/>
              </w:rPr>
            </w:pPr>
          </w:p>
        </w:tc>
      </w:tr>
      <w:tr w:rsidR="00622001" w:rsidRPr="003E511E" w14:paraId="2A44801C"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646F7FE2" w14:textId="77777777" w:rsidR="00622001" w:rsidRPr="003E511E" w:rsidRDefault="00622001" w:rsidP="000870FB">
            <w:pPr>
              <w:bidi w:val="0"/>
              <w:spacing w:line="240" w:lineRule="auto"/>
              <w:jc w:val="center"/>
              <w:rPr>
                <w:b/>
                <w:bCs/>
              </w:rPr>
            </w:pPr>
            <w:proofErr w:type="spellStart"/>
            <w:r w:rsidRPr="003E511E">
              <w:rPr>
                <w:rFonts w:cstheme="minorHAnsi"/>
                <w:sz w:val="16"/>
                <w:szCs w:val="16"/>
              </w:rPr>
              <w:t>Zazzo</w:t>
            </w:r>
            <w:proofErr w:type="spellEnd"/>
            <w:r w:rsidRPr="003E511E">
              <w:rPr>
                <w:rFonts w:cstheme="minorHAnsi"/>
                <w:sz w:val="16"/>
                <w:szCs w:val="16"/>
              </w:rPr>
              <w:t xml:space="preserve"> (1960)</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2489F684" w14:textId="77777777" w:rsidR="00622001" w:rsidRPr="003E511E" w:rsidRDefault="00622001" w:rsidP="000870FB">
            <w:pPr>
              <w:bidi w:val="0"/>
              <w:spacing w:line="240" w:lineRule="auto"/>
              <w:jc w:val="center"/>
              <w:rPr>
                <w:b/>
                <w:bCs/>
              </w:rPr>
            </w:pPr>
            <w:r w:rsidRPr="003E511E">
              <w:rPr>
                <w:rFonts w:cstheme="minorHAnsi"/>
                <w:sz w:val="16"/>
                <w:szCs w:val="16"/>
              </w:rPr>
              <w:t>0.1332</w:t>
            </w:r>
          </w:p>
        </w:tc>
        <w:tc>
          <w:tcPr>
            <w:tcW w:w="859" w:type="dxa"/>
            <w:tcBorders>
              <w:top w:val="single" w:sz="4" w:space="0" w:color="auto"/>
              <w:left w:val="single" w:sz="4" w:space="0" w:color="auto"/>
              <w:bottom w:val="nil"/>
              <w:right w:val="single" w:sz="4" w:space="0" w:color="auto"/>
            </w:tcBorders>
            <w:vAlign w:val="center"/>
            <w:hideMark/>
          </w:tcPr>
          <w:p w14:paraId="5BC2F1A1"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199</w:t>
            </w:r>
          </w:p>
        </w:tc>
        <w:tc>
          <w:tcPr>
            <w:tcW w:w="845" w:type="dxa"/>
            <w:tcBorders>
              <w:top w:val="single" w:sz="4" w:space="0" w:color="auto"/>
              <w:left w:val="single" w:sz="4" w:space="0" w:color="auto"/>
              <w:bottom w:val="nil"/>
              <w:right w:val="single" w:sz="4" w:space="0" w:color="auto"/>
            </w:tcBorders>
            <w:vAlign w:val="center"/>
            <w:hideMark/>
          </w:tcPr>
          <w:p w14:paraId="60BC98D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51</w:t>
            </w:r>
          </w:p>
        </w:tc>
        <w:tc>
          <w:tcPr>
            <w:tcW w:w="742" w:type="dxa"/>
            <w:tcBorders>
              <w:top w:val="single" w:sz="4" w:space="0" w:color="auto"/>
              <w:left w:val="single" w:sz="4" w:space="0" w:color="auto"/>
              <w:bottom w:val="nil"/>
              <w:right w:val="single" w:sz="4" w:space="0" w:color="auto"/>
            </w:tcBorders>
            <w:vAlign w:val="center"/>
            <w:hideMark/>
          </w:tcPr>
          <w:p w14:paraId="3E4114E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9</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61CC9C3E" w14:textId="1EBD8BBB"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162</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0192CFB1" w14:textId="77777777" w:rsidR="00622001" w:rsidRPr="003E511E" w:rsidRDefault="00622001" w:rsidP="000870FB">
            <w:pPr>
              <w:bidi w:val="0"/>
              <w:spacing w:line="240" w:lineRule="auto"/>
              <w:jc w:val="center"/>
              <w:rPr>
                <w:b/>
                <w:bCs/>
              </w:rPr>
            </w:pPr>
            <w:r w:rsidRPr="003E511E">
              <w:rPr>
                <w:rFonts w:cstheme="minorHAnsi"/>
                <w:sz w:val="16"/>
                <w:szCs w:val="16"/>
              </w:rPr>
              <w:t>0.1090</w:t>
            </w:r>
          </w:p>
        </w:tc>
        <w:tc>
          <w:tcPr>
            <w:tcW w:w="889" w:type="dxa"/>
            <w:tcBorders>
              <w:top w:val="single" w:sz="4" w:space="0" w:color="auto"/>
              <w:left w:val="single" w:sz="4" w:space="0" w:color="auto"/>
              <w:bottom w:val="nil"/>
              <w:right w:val="single" w:sz="4" w:space="0" w:color="auto"/>
            </w:tcBorders>
            <w:vAlign w:val="center"/>
            <w:hideMark/>
          </w:tcPr>
          <w:p w14:paraId="7836729E"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264</w:t>
            </w:r>
          </w:p>
        </w:tc>
        <w:tc>
          <w:tcPr>
            <w:tcW w:w="767" w:type="dxa"/>
            <w:tcBorders>
              <w:top w:val="single" w:sz="4" w:space="0" w:color="auto"/>
              <w:left w:val="single" w:sz="4" w:space="0" w:color="auto"/>
              <w:bottom w:val="nil"/>
              <w:right w:val="single" w:sz="4" w:space="0" w:color="auto"/>
            </w:tcBorders>
            <w:vAlign w:val="center"/>
            <w:hideMark/>
          </w:tcPr>
          <w:p w14:paraId="5BD815E1"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69</w:t>
            </w:r>
          </w:p>
        </w:tc>
        <w:tc>
          <w:tcPr>
            <w:tcW w:w="645" w:type="dxa"/>
            <w:tcBorders>
              <w:top w:val="single" w:sz="4" w:space="0" w:color="auto"/>
              <w:left w:val="single" w:sz="4" w:space="0" w:color="auto"/>
              <w:bottom w:val="nil"/>
              <w:right w:val="single" w:sz="4" w:space="0" w:color="auto"/>
            </w:tcBorders>
            <w:vAlign w:val="center"/>
            <w:hideMark/>
          </w:tcPr>
          <w:p w14:paraId="0BCC2F22"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3338EF63" w14:textId="2B1E3F2A"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5.393</w:t>
            </w:r>
            <w:r w:rsidR="00622001" w:rsidRPr="003E511E">
              <w:rPr>
                <w:rFonts w:cstheme="minorHAnsi"/>
                <w:sz w:val="16"/>
                <w:szCs w:val="16"/>
              </w:rPr>
              <w:t>*</w:t>
            </w:r>
          </w:p>
        </w:tc>
      </w:tr>
      <w:tr w:rsidR="00622001" w:rsidRPr="003E511E" w14:paraId="00308DA4"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F36F2A"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FC728E"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hideMark/>
          </w:tcPr>
          <w:p w14:paraId="30C37253" w14:textId="0F2D3AE4"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198.10</w:t>
            </w:r>
          </w:p>
        </w:tc>
        <w:tc>
          <w:tcPr>
            <w:tcW w:w="845" w:type="dxa"/>
            <w:tcBorders>
              <w:top w:val="nil"/>
              <w:left w:val="single" w:sz="4" w:space="0" w:color="auto"/>
              <w:bottom w:val="single" w:sz="4" w:space="0" w:color="auto"/>
              <w:right w:val="single" w:sz="4" w:space="0" w:color="auto"/>
            </w:tcBorders>
            <w:hideMark/>
          </w:tcPr>
          <w:p w14:paraId="5505B198" w14:textId="05DD6133"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52.80</w:t>
            </w:r>
          </w:p>
        </w:tc>
        <w:tc>
          <w:tcPr>
            <w:tcW w:w="742" w:type="dxa"/>
            <w:tcBorders>
              <w:top w:val="nil"/>
              <w:left w:val="single" w:sz="4" w:space="0" w:color="auto"/>
              <w:bottom w:val="single" w:sz="4" w:space="0" w:color="auto"/>
              <w:right w:val="single" w:sz="4" w:space="0" w:color="auto"/>
            </w:tcBorders>
            <w:hideMark/>
          </w:tcPr>
          <w:p w14:paraId="567AED15" w14:textId="6111977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8.10</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4E628CD"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4CB82912"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500C8742" w14:textId="55EF487A"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268.37</w:t>
            </w:r>
          </w:p>
        </w:tc>
        <w:tc>
          <w:tcPr>
            <w:tcW w:w="767" w:type="dxa"/>
            <w:tcBorders>
              <w:top w:val="nil"/>
              <w:left w:val="single" w:sz="4" w:space="0" w:color="auto"/>
              <w:bottom w:val="single" w:sz="4" w:space="0" w:color="auto"/>
              <w:right w:val="single" w:sz="4" w:space="0" w:color="auto"/>
            </w:tcBorders>
            <w:vAlign w:val="bottom"/>
            <w:hideMark/>
          </w:tcPr>
          <w:p w14:paraId="0BADC227" w14:textId="71586BD1"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60.25</w:t>
            </w:r>
          </w:p>
        </w:tc>
        <w:tc>
          <w:tcPr>
            <w:tcW w:w="645" w:type="dxa"/>
            <w:tcBorders>
              <w:top w:val="nil"/>
              <w:left w:val="single" w:sz="4" w:space="0" w:color="auto"/>
              <w:bottom w:val="single" w:sz="4" w:space="0" w:color="auto"/>
              <w:right w:val="single" w:sz="4" w:space="0" w:color="auto"/>
            </w:tcBorders>
            <w:vAlign w:val="bottom"/>
            <w:hideMark/>
          </w:tcPr>
          <w:p w14:paraId="23FDF71C" w14:textId="27BA1CA3"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DB5B3" w14:textId="77777777" w:rsidR="00622001" w:rsidRPr="003E511E" w:rsidRDefault="00622001" w:rsidP="000870FB">
            <w:pPr>
              <w:bidi w:val="0"/>
              <w:spacing w:line="240" w:lineRule="auto"/>
              <w:jc w:val="center"/>
              <w:rPr>
                <w:rFonts w:cstheme="minorHAnsi"/>
                <w:sz w:val="16"/>
                <w:szCs w:val="16"/>
              </w:rPr>
            </w:pPr>
          </w:p>
        </w:tc>
      </w:tr>
      <w:tr w:rsidR="00622001" w:rsidRPr="003E511E" w14:paraId="2186859C"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61B6787C" w14:textId="77777777" w:rsidR="00622001" w:rsidRPr="003E511E" w:rsidRDefault="00622001" w:rsidP="000870FB">
            <w:pPr>
              <w:bidi w:val="0"/>
              <w:spacing w:line="240" w:lineRule="auto"/>
              <w:jc w:val="center"/>
              <w:rPr>
                <w:b/>
                <w:bCs/>
              </w:rPr>
            </w:pPr>
            <w:r w:rsidRPr="003E511E">
              <w:rPr>
                <w:rFonts w:cstheme="minorHAnsi"/>
                <w:sz w:val="16"/>
                <w:szCs w:val="16"/>
              </w:rPr>
              <w:t>Carter-Saltzmann et al. (1976)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303917D3" w14:textId="77777777" w:rsidR="00622001" w:rsidRPr="003E511E" w:rsidRDefault="00622001" w:rsidP="000870FB">
            <w:pPr>
              <w:bidi w:val="0"/>
              <w:spacing w:line="240" w:lineRule="auto"/>
              <w:jc w:val="center"/>
              <w:rPr>
                <w:b/>
                <w:bCs/>
              </w:rPr>
            </w:pPr>
            <w:r w:rsidRPr="003E511E">
              <w:rPr>
                <w:rFonts w:cstheme="minorHAnsi"/>
                <w:sz w:val="16"/>
                <w:szCs w:val="16"/>
              </w:rPr>
              <w:t>0.1711</w:t>
            </w:r>
          </w:p>
        </w:tc>
        <w:tc>
          <w:tcPr>
            <w:tcW w:w="859" w:type="dxa"/>
            <w:tcBorders>
              <w:top w:val="single" w:sz="4" w:space="0" w:color="auto"/>
              <w:left w:val="single" w:sz="4" w:space="0" w:color="auto"/>
              <w:bottom w:val="nil"/>
              <w:right w:val="single" w:sz="4" w:space="0" w:color="auto"/>
            </w:tcBorders>
            <w:vAlign w:val="center"/>
            <w:hideMark/>
          </w:tcPr>
          <w:p w14:paraId="1953B54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132</w:t>
            </w:r>
          </w:p>
        </w:tc>
        <w:tc>
          <w:tcPr>
            <w:tcW w:w="845" w:type="dxa"/>
            <w:tcBorders>
              <w:top w:val="single" w:sz="4" w:space="0" w:color="auto"/>
              <w:left w:val="single" w:sz="4" w:space="0" w:color="auto"/>
              <w:bottom w:val="nil"/>
              <w:right w:val="single" w:sz="4" w:space="0" w:color="auto"/>
            </w:tcBorders>
            <w:vAlign w:val="center"/>
            <w:hideMark/>
          </w:tcPr>
          <w:p w14:paraId="3B5EEE90"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46</w:t>
            </w:r>
          </w:p>
        </w:tc>
        <w:tc>
          <w:tcPr>
            <w:tcW w:w="742" w:type="dxa"/>
            <w:tcBorders>
              <w:top w:val="single" w:sz="4" w:space="0" w:color="auto"/>
              <w:left w:val="single" w:sz="4" w:space="0" w:color="auto"/>
              <w:bottom w:val="nil"/>
              <w:right w:val="single" w:sz="4" w:space="0" w:color="auto"/>
            </w:tcBorders>
            <w:vAlign w:val="center"/>
            <w:hideMark/>
          </w:tcPr>
          <w:p w14:paraId="43F2EEDE"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9</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59C28B58" w14:textId="08EAC9B5"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313</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1768A0DD" w14:textId="77777777" w:rsidR="00622001" w:rsidRPr="003E511E" w:rsidRDefault="00622001" w:rsidP="000870FB">
            <w:pPr>
              <w:bidi w:val="0"/>
              <w:spacing w:line="240" w:lineRule="auto"/>
              <w:jc w:val="center"/>
              <w:rPr>
                <w:b/>
                <w:bCs/>
              </w:rPr>
            </w:pPr>
            <w:r w:rsidRPr="003E511E">
              <w:rPr>
                <w:rFonts w:cstheme="minorHAnsi"/>
                <w:sz w:val="16"/>
                <w:szCs w:val="16"/>
              </w:rPr>
              <w:t>0.1932</w:t>
            </w:r>
          </w:p>
        </w:tc>
        <w:tc>
          <w:tcPr>
            <w:tcW w:w="889" w:type="dxa"/>
            <w:tcBorders>
              <w:top w:val="single" w:sz="4" w:space="0" w:color="auto"/>
              <w:left w:val="single" w:sz="4" w:space="0" w:color="auto"/>
              <w:bottom w:val="nil"/>
              <w:right w:val="single" w:sz="4" w:space="0" w:color="auto"/>
            </w:tcBorders>
            <w:vAlign w:val="center"/>
            <w:hideMark/>
          </w:tcPr>
          <w:p w14:paraId="23EFF55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115</w:t>
            </w:r>
          </w:p>
        </w:tc>
        <w:tc>
          <w:tcPr>
            <w:tcW w:w="767" w:type="dxa"/>
            <w:tcBorders>
              <w:top w:val="single" w:sz="4" w:space="0" w:color="auto"/>
              <w:left w:val="single" w:sz="4" w:space="0" w:color="auto"/>
              <w:bottom w:val="nil"/>
              <w:right w:val="single" w:sz="4" w:space="0" w:color="auto"/>
            </w:tcBorders>
            <w:vAlign w:val="center"/>
            <w:hideMark/>
          </w:tcPr>
          <w:p w14:paraId="47A4914E"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54</w:t>
            </w:r>
          </w:p>
        </w:tc>
        <w:tc>
          <w:tcPr>
            <w:tcW w:w="645" w:type="dxa"/>
            <w:tcBorders>
              <w:top w:val="single" w:sz="4" w:space="0" w:color="auto"/>
              <w:left w:val="single" w:sz="4" w:space="0" w:color="auto"/>
              <w:bottom w:val="nil"/>
              <w:right w:val="single" w:sz="4" w:space="0" w:color="auto"/>
            </w:tcBorders>
            <w:vAlign w:val="center"/>
            <w:hideMark/>
          </w:tcPr>
          <w:p w14:paraId="0F6730B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7</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04C55625" w14:textId="145A0837"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0.078</w:t>
            </w:r>
          </w:p>
        </w:tc>
      </w:tr>
      <w:tr w:rsidR="00622001" w:rsidRPr="003E511E" w14:paraId="54D9161F" w14:textId="77777777" w:rsidTr="00BC7EC3">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C0860B"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E31BB4"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hideMark/>
          </w:tcPr>
          <w:p w14:paraId="07AA9BB7" w14:textId="476DCFC5"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130.79</w:t>
            </w:r>
          </w:p>
        </w:tc>
        <w:tc>
          <w:tcPr>
            <w:tcW w:w="845" w:type="dxa"/>
            <w:tcBorders>
              <w:top w:val="nil"/>
              <w:left w:val="single" w:sz="4" w:space="0" w:color="auto"/>
              <w:bottom w:val="single" w:sz="4" w:space="0" w:color="auto"/>
              <w:right w:val="single" w:sz="4" w:space="0" w:color="auto"/>
            </w:tcBorders>
            <w:hideMark/>
          </w:tcPr>
          <w:p w14:paraId="37246E5C" w14:textId="5A637FF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48.42</w:t>
            </w:r>
          </w:p>
        </w:tc>
        <w:tc>
          <w:tcPr>
            <w:tcW w:w="742" w:type="dxa"/>
            <w:tcBorders>
              <w:top w:val="nil"/>
              <w:left w:val="single" w:sz="4" w:space="0" w:color="auto"/>
              <w:bottom w:val="single" w:sz="4" w:space="0" w:color="auto"/>
              <w:right w:val="single" w:sz="4" w:space="0" w:color="auto"/>
            </w:tcBorders>
            <w:hideMark/>
          </w:tcPr>
          <w:p w14:paraId="0BAA7FB7" w14:textId="68CE40E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sz w:val="14"/>
                <w:szCs w:val="14"/>
              </w:rPr>
              <w:t>7.79</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26F23D1D"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61F4CC4"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hideMark/>
          </w:tcPr>
          <w:p w14:paraId="69D0BCC3" w14:textId="4A12A3F7" w:rsidR="00622001" w:rsidRPr="003E511E" w:rsidRDefault="00622001" w:rsidP="000870FB">
            <w:pPr>
              <w:bidi w:val="0"/>
              <w:spacing w:line="240" w:lineRule="auto"/>
              <w:ind w:left="720" w:hanging="720"/>
              <w:jc w:val="center"/>
              <w:rPr>
                <w:rFonts w:asciiTheme="majorHAnsi" w:hAnsiTheme="majorHAnsi" w:cstheme="majorHAnsi"/>
                <w:i/>
                <w:iCs/>
                <w:sz w:val="14"/>
                <w:szCs w:val="14"/>
              </w:rPr>
            </w:pPr>
            <w:r w:rsidRPr="003E511E">
              <w:rPr>
                <w:rFonts w:asciiTheme="majorHAnsi" w:hAnsiTheme="majorHAnsi" w:cstheme="majorHAnsi"/>
                <w:i/>
                <w:iCs/>
                <w:sz w:val="14"/>
                <w:szCs w:val="14"/>
              </w:rPr>
              <w:t>115.60</w:t>
            </w:r>
          </w:p>
        </w:tc>
        <w:tc>
          <w:tcPr>
            <w:tcW w:w="767" w:type="dxa"/>
            <w:tcBorders>
              <w:top w:val="nil"/>
              <w:left w:val="single" w:sz="4" w:space="0" w:color="auto"/>
              <w:bottom w:val="single" w:sz="4" w:space="0" w:color="auto"/>
              <w:right w:val="single" w:sz="4" w:space="0" w:color="auto"/>
            </w:tcBorders>
            <w:hideMark/>
          </w:tcPr>
          <w:p w14:paraId="07E68293" w14:textId="696BE934" w:rsidR="00622001" w:rsidRPr="003E511E" w:rsidRDefault="00622001" w:rsidP="000870FB">
            <w:pPr>
              <w:bidi w:val="0"/>
              <w:spacing w:line="240" w:lineRule="auto"/>
              <w:ind w:left="720" w:hanging="720"/>
              <w:jc w:val="center"/>
              <w:rPr>
                <w:rFonts w:asciiTheme="majorHAnsi" w:hAnsiTheme="majorHAnsi" w:cstheme="majorHAnsi"/>
                <w:i/>
                <w:iCs/>
                <w:sz w:val="14"/>
                <w:szCs w:val="14"/>
              </w:rPr>
            </w:pPr>
            <w:r w:rsidRPr="003E511E">
              <w:rPr>
                <w:rFonts w:asciiTheme="majorHAnsi" w:hAnsiTheme="majorHAnsi" w:cstheme="majorHAnsi"/>
                <w:i/>
                <w:iCs/>
                <w:sz w:val="14"/>
                <w:szCs w:val="14"/>
              </w:rPr>
              <w:t>52.80</w:t>
            </w:r>
          </w:p>
        </w:tc>
        <w:tc>
          <w:tcPr>
            <w:tcW w:w="645" w:type="dxa"/>
            <w:tcBorders>
              <w:top w:val="nil"/>
              <w:left w:val="single" w:sz="4" w:space="0" w:color="auto"/>
              <w:bottom w:val="single" w:sz="4" w:space="0" w:color="auto"/>
              <w:right w:val="single" w:sz="4" w:space="0" w:color="auto"/>
            </w:tcBorders>
            <w:hideMark/>
          </w:tcPr>
          <w:p w14:paraId="312BECF0" w14:textId="4BC1E575" w:rsidR="00622001" w:rsidRPr="003E511E" w:rsidRDefault="00622001" w:rsidP="000870FB">
            <w:pPr>
              <w:bidi w:val="0"/>
              <w:spacing w:line="240" w:lineRule="auto"/>
              <w:ind w:left="720" w:hanging="720"/>
              <w:jc w:val="center"/>
              <w:rPr>
                <w:rFonts w:asciiTheme="majorHAnsi" w:hAnsiTheme="majorHAnsi" w:cstheme="majorHAnsi"/>
                <w:i/>
                <w:iCs/>
                <w:sz w:val="14"/>
                <w:szCs w:val="14"/>
              </w:rPr>
            </w:pPr>
            <w:r w:rsidRPr="003E511E">
              <w:rPr>
                <w:rFonts w:asciiTheme="majorHAnsi" w:hAnsiTheme="majorHAnsi" w:cstheme="majorHAnsi"/>
                <w:i/>
                <w:iCs/>
                <w:sz w:val="14"/>
                <w:szCs w:val="14"/>
              </w:rPr>
              <w:t>7.60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2D7B1E" w14:textId="77777777" w:rsidR="00622001" w:rsidRPr="003E511E" w:rsidRDefault="00622001" w:rsidP="000870FB">
            <w:pPr>
              <w:bidi w:val="0"/>
              <w:spacing w:line="240" w:lineRule="auto"/>
              <w:jc w:val="center"/>
              <w:rPr>
                <w:rFonts w:cstheme="minorHAnsi"/>
                <w:sz w:val="16"/>
                <w:szCs w:val="16"/>
              </w:rPr>
            </w:pPr>
          </w:p>
        </w:tc>
      </w:tr>
      <w:tr w:rsidR="00622001" w:rsidRPr="003E511E" w14:paraId="6F9735FA"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27329694" w14:textId="77777777" w:rsidR="00622001" w:rsidRPr="003E511E" w:rsidRDefault="00622001" w:rsidP="000870FB">
            <w:pPr>
              <w:bidi w:val="0"/>
              <w:spacing w:line="240" w:lineRule="auto"/>
              <w:jc w:val="center"/>
              <w:rPr>
                <w:b/>
                <w:bCs/>
              </w:rPr>
            </w:pPr>
            <w:r w:rsidRPr="003E511E">
              <w:rPr>
                <w:rFonts w:cstheme="minorHAnsi"/>
                <w:sz w:val="16"/>
                <w:szCs w:val="16"/>
              </w:rPr>
              <w:t>Loehlin &amp; Nichols (1976)</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5AC77425" w14:textId="77777777" w:rsidR="00622001" w:rsidRPr="003E511E" w:rsidRDefault="00622001" w:rsidP="000870FB">
            <w:pPr>
              <w:bidi w:val="0"/>
              <w:spacing w:line="240" w:lineRule="auto"/>
              <w:jc w:val="center"/>
              <w:rPr>
                <w:b/>
                <w:bCs/>
              </w:rPr>
            </w:pPr>
            <w:r w:rsidRPr="003E511E">
              <w:rPr>
                <w:rFonts w:cstheme="minorHAnsi"/>
                <w:sz w:val="16"/>
                <w:szCs w:val="16"/>
              </w:rPr>
              <w:t>0.1411</w:t>
            </w:r>
          </w:p>
        </w:tc>
        <w:tc>
          <w:tcPr>
            <w:tcW w:w="859" w:type="dxa"/>
            <w:tcBorders>
              <w:top w:val="single" w:sz="4" w:space="0" w:color="auto"/>
              <w:left w:val="single" w:sz="4" w:space="0" w:color="auto"/>
              <w:bottom w:val="nil"/>
              <w:right w:val="single" w:sz="4" w:space="0" w:color="auto"/>
            </w:tcBorders>
            <w:vAlign w:val="center"/>
            <w:hideMark/>
          </w:tcPr>
          <w:p w14:paraId="30BF9B1D"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380</w:t>
            </w:r>
          </w:p>
        </w:tc>
        <w:tc>
          <w:tcPr>
            <w:tcW w:w="845" w:type="dxa"/>
            <w:tcBorders>
              <w:top w:val="single" w:sz="4" w:space="0" w:color="auto"/>
              <w:left w:val="single" w:sz="4" w:space="0" w:color="auto"/>
              <w:bottom w:val="nil"/>
              <w:right w:val="single" w:sz="4" w:space="0" w:color="auto"/>
            </w:tcBorders>
            <w:vAlign w:val="center"/>
            <w:hideMark/>
          </w:tcPr>
          <w:p w14:paraId="41AE820C"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123</w:t>
            </w:r>
          </w:p>
        </w:tc>
        <w:tc>
          <w:tcPr>
            <w:tcW w:w="742" w:type="dxa"/>
            <w:tcBorders>
              <w:top w:val="single" w:sz="4" w:space="0" w:color="auto"/>
              <w:left w:val="single" w:sz="4" w:space="0" w:color="auto"/>
              <w:bottom w:val="nil"/>
              <w:right w:val="single" w:sz="4" w:space="0" w:color="auto"/>
            </w:tcBorders>
            <w:vAlign w:val="center"/>
            <w:hideMark/>
          </w:tcPr>
          <w:p w14:paraId="5EBFF062"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11</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0475BA45" w14:textId="2EA0B831"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3.837</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377944D" w14:textId="77777777" w:rsidR="00622001" w:rsidRPr="003E511E" w:rsidRDefault="00622001" w:rsidP="000870FB">
            <w:pPr>
              <w:bidi w:val="0"/>
              <w:spacing w:line="240" w:lineRule="auto"/>
              <w:jc w:val="center"/>
              <w:rPr>
                <w:b/>
                <w:bCs/>
              </w:rPr>
            </w:pPr>
            <w:r w:rsidRPr="003E511E">
              <w:rPr>
                <w:rFonts w:cstheme="minorHAnsi"/>
                <w:sz w:val="16"/>
                <w:szCs w:val="16"/>
              </w:rPr>
              <w:t>0.1111</w:t>
            </w:r>
          </w:p>
        </w:tc>
        <w:tc>
          <w:tcPr>
            <w:tcW w:w="889" w:type="dxa"/>
            <w:tcBorders>
              <w:top w:val="single" w:sz="4" w:space="0" w:color="auto"/>
              <w:left w:val="single" w:sz="4" w:space="0" w:color="auto"/>
              <w:bottom w:val="nil"/>
              <w:right w:val="single" w:sz="4" w:space="0" w:color="auto"/>
            </w:tcBorders>
            <w:vAlign w:val="center"/>
            <w:hideMark/>
          </w:tcPr>
          <w:p w14:paraId="0D812066"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261</w:t>
            </w:r>
          </w:p>
        </w:tc>
        <w:tc>
          <w:tcPr>
            <w:tcW w:w="767" w:type="dxa"/>
            <w:tcBorders>
              <w:top w:val="single" w:sz="4" w:space="0" w:color="auto"/>
              <w:left w:val="single" w:sz="4" w:space="0" w:color="auto"/>
              <w:bottom w:val="nil"/>
              <w:right w:val="single" w:sz="4" w:space="0" w:color="auto"/>
            </w:tcBorders>
            <w:vAlign w:val="center"/>
            <w:hideMark/>
          </w:tcPr>
          <w:p w14:paraId="2DC4950A"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70</w:t>
            </w:r>
          </w:p>
        </w:tc>
        <w:tc>
          <w:tcPr>
            <w:tcW w:w="645" w:type="dxa"/>
            <w:tcBorders>
              <w:top w:val="single" w:sz="4" w:space="0" w:color="auto"/>
              <w:left w:val="single" w:sz="4" w:space="0" w:color="auto"/>
              <w:bottom w:val="nil"/>
              <w:right w:val="single" w:sz="4" w:space="0" w:color="auto"/>
            </w:tcBorders>
            <w:vAlign w:val="center"/>
            <w:hideMark/>
          </w:tcPr>
          <w:p w14:paraId="69966C02"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4ABA7E97" w14:textId="12B43327"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5.591</w:t>
            </w:r>
            <w:r w:rsidR="00622001" w:rsidRPr="003E511E">
              <w:rPr>
                <w:rFonts w:cstheme="minorHAnsi"/>
                <w:sz w:val="16"/>
                <w:szCs w:val="16"/>
              </w:rPr>
              <w:t>*</w:t>
            </w:r>
          </w:p>
        </w:tc>
      </w:tr>
      <w:tr w:rsidR="00622001" w:rsidRPr="003E511E" w14:paraId="5819CB3F"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FEB0D5"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D29C58"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01C4A1F5" w14:textId="24B2C6FC"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386.06</w:t>
            </w:r>
          </w:p>
        </w:tc>
        <w:tc>
          <w:tcPr>
            <w:tcW w:w="845" w:type="dxa"/>
            <w:tcBorders>
              <w:top w:val="nil"/>
              <w:left w:val="single" w:sz="4" w:space="0" w:color="auto"/>
              <w:bottom w:val="single" w:sz="4" w:space="0" w:color="auto"/>
              <w:right w:val="single" w:sz="4" w:space="0" w:color="auto"/>
            </w:tcBorders>
            <w:vAlign w:val="bottom"/>
            <w:hideMark/>
          </w:tcPr>
          <w:p w14:paraId="6F85DA24" w14:textId="00EBC51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110.88</w:t>
            </w:r>
          </w:p>
        </w:tc>
        <w:tc>
          <w:tcPr>
            <w:tcW w:w="742" w:type="dxa"/>
            <w:tcBorders>
              <w:top w:val="nil"/>
              <w:left w:val="single" w:sz="4" w:space="0" w:color="auto"/>
              <w:bottom w:val="single" w:sz="4" w:space="0" w:color="auto"/>
              <w:right w:val="single" w:sz="4" w:space="0" w:color="auto"/>
            </w:tcBorders>
            <w:vAlign w:val="bottom"/>
            <w:hideMark/>
          </w:tcPr>
          <w:p w14:paraId="7D0E8260" w14:textId="305DDA78"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17.06</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30AC91FD"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67696D27"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528D4DA1" w14:textId="7BCBC76A"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265.48</w:t>
            </w:r>
          </w:p>
        </w:tc>
        <w:tc>
          <w:tcPr>
            <w:tcW w:w="767" w:type="dxa"/>
            <w:tcBorders>
              <w:top w:val="nil"/>
              <w:left w:val="single" w:sz="4" w:space="0" w:color="auto"/>
              <w:bottom w:val="single" w:sz="4" w:space="0" w:color="auto"/>
              <w:right w:val="single" w:sz="4" w:space="0" w:color="auto"/>
            </w:tcBorders>
            <w:vAlign w:val="bottom"/>
            <w:hideMark/>
          </w:tcPr>
          <w:p w14:paraId="11E7F8E0" w14:textId="5E109A5C"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61.04</w:t>
            </w:r>
          </w:p>
        </w:tc>
        <w:tc>
          <w:tcPr>
            <w:tcW w:w="645" w:type="dxa"/>
            <w:tcBorders>
              <w:top w:val="nil"/>
              <w:left w:val="single" w:sz="4" w:space="0" w:color="auto"/>
              <w:bottom w:val="single" w:sz="4" w:space="0" w:color="auto"/>
              <w:right w:val="single" w:sz="4" w:space="0" w:color="auto"/>
            </w:tcBorders>
            <w:vAlign w:val="bottom"/>
            <w:hideMark/>
          </w:tcPr>
          <w:p w14:paraId="0B43659F" w14:textId="6D713D53"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6.48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E39BD" w14:textId="77777777" w:rsidR="00622001" w:rsidRPr="003E511E" w:rsidRDefault="00622001" w:rsidP="000870FB">
            <w:pPr>
              <w:bidi w:val="0"/>
              <w:spacing w:line="240" w:lineRule="auto"/>
              <w:jc w:val="center"/>
              <w:rPr>
                <w:rFonts w:cstheme="minorHAnsi"/>
                <w:sz w:val="16"/>
                <w:szCs w:val="16"/>
              </w:rPr>
            </w:pPr>
          </w:p>
        </w:tc>
      </w:tr>
      <w:tr w:rsidR="00622001" w:rsidRPr="003E511E" w14:paraId="4324C304"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70970394" w14:textId="77777777" w:rsidR="00622001" w:rsidRPr="003E511E" w:rsidRDefault="00622001" w:rsidP="000870FB">
            <w:pPr>
              <w:bidi w:val="0"/>
              <w:spacing w:line="240" w:lineRule="auto"/>
              <w:jc w:val="center"/>
              <w:rPr>
                <w:b/>
                <w:bCs/>
              </w:rPr>
            </w:pPr>
            <w:r w:rsidRPr="003E511E">
              <w:rPr>
                <w:rFonts w:cstheme="minorHAnsi"/>
                <w:sz w:val="16"/>
                <w:szCs w:val="16"/>
              </w:rPr>
              <w:t xml:space="preserve">Springer &amp; </w:t>
            </w:r>
            <w:proofErr w:type="spellStart"/>
            <w:r w:rsidRPr="003E511E">
              <w:rPr>
                <w:rFonts w:cstheme="minorHAnsi"/>
                <w:sz w:val="16"/>
                <w:szCs w:val="16"/>
              </w:rPr>
              <w:t>Searleman</w:t>
            </w:r>
            <w:proofErr w:type="spellEnd"/>
            <w:r w:rsidRPr="003E511E">
              <w:rPr>
                <w:rFonts w:cstheme="minorHAnsi"/>
                <w:sz w:val="16"/>
                <w:szCs w:val="16"/>
              </w:rPr>
              <w:t xml:space="preserve"> (1978)</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6C7140D8" w14:textId="77777777" w:rsidR="00622001" w:rsidRPr="003E511E" w:rsidRDefault="00622001" w:rsidP="000870FB">
            <w:pPr>
              <w:bidi w:val="0"/>
              <w:spacing w:line="240" w:lineRule="auto"/>
              <w:jc w:val="center"/>
              <w:rPr>
                <w:b/>
                <w:bCs/>
              </w:rPr>
            </w:pPr>
            <w:r w:rsidRPr="003E511E">
              <w:rPr>
                <w:rFonts w:cstheme="minorHAnsi"/>
                <w:sz w:val="16"/>
                <w:szCs w:val="16"/>
              </w:rPr>
              <w:t>0.1667</w:t>
            </w:r>
          </w:p>
        </w:tc>
        <w:tc>
          <w:tcPr>
            <w:tcW w:w="859" w:type="dxa"/>
            <w:tcBorders>
              <w:top w:val="single" w:sz="4" w:space="0" w:color="auto"/>
              <w:left w:val="single" w:sz="4" w:space="0" w:color="auto"/>
              <w:bottom w:val="nil"/>
              <w:right w:val="single" w:sz="4" w:space="0" w:color="auto"/>
            </w:tcBorders>
            <w:vAlign w:val="center"/>
            <w:hideMark/>
          </w:tcPr>
          <w:p w14:paraId="4FD196E1"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53</w:t>
            </w:r>
          </w:p>
        </w:tc>
        <w:tc>
          <w:tcPr>
            <w:tcW w:w="845" w:type="dxa"/>
            <w:tcBorders>
              <w:top w:val="single" w:sz="4" w:space="0" w:color="auto"/>
              <w:left w:val="single" w:sz="4" w:space="0" w:color="auto"/>
              <w:bottom w:val="nil"/>
              <w:right w:val="single" w:sz="4" w:space="0" w:color="auto"/>
            </w:tcBorders>
            <w:vAlign w:val="center"/>
            <w:hideMark/>
          </w:tcPr>
          <w:p w14:paraId="36960BAF"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19</w:t>
            </w:r>
          </w:p>
        </w:tc>
        <w:tc>
          <w:tcPr>
            <w:tcW w:w="742" w:type="dxa"/>
            <w:tcBorders>
              <w:top w:val="single" w:sz="4" w:space="0" w:color="auto"/>
              <w:left w:val="single" w:sz="4" w:space="0" w:color="auto"/>
              <w:bottom w:val="nil"/>
              <w:right w:val="single" w:sz="4" w:space="0" w:color="auto"/>
            </w:tcBorders>
            <w:vAlign w:val="center"/>
            <w:hideMark/>
          </w:tcPr>
          <w:p w14:paraId="354AF92A"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184589C4" w14:textId="0303C1CF"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0</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3EC2DEF3" w14:textId="77777777" w:rsidR="00622001" w:rsidRPr="003E511E" w:rsidRDefault="00622001" w:rsidP="000870FB">
            <w:pPr>
              <w:bidi w:val="0"/>
              <w:spacing w:line="240" w:lineRule="auto"/>
              <w:jc w:val="center"/>
              <w:rPr>
                <w:b/>
                <w:bCs/>
              </w:rPr>
            </w:pPr>
            <w:r w:rsidRPr="003E511E">
              <w:rPr>
                <w:rFonts w:cstheme="minorHAnsi"/>
                <w:sz w:val="16"/>
                <w:szCs w:val="16"/>
              </w:rPr>
              <w:t>0.1596</w:t>
            </w:r>
          </w:p>
        </w:tc>
        <w:tc>
          <w:tcPr>
            <w:tcW w:w="889" w:type="dxa"/>
            <w:tcBorders>
              <w:top w:val="single" w:sz="4" w:space="0" w:color="auto"/>
              <w:left w:val="single" w:sz="4" w:space="0" w:color="auto"/>
              <w:bottom w:val="nil"/>
              <w:right w:val="single" w:sz="4" w:space="0" w:color="auto"/>
            </w:tcBorders>
            <w:vAlign w:val="center"/>
            <w:hideMark/>
          </w:tcPr>
          <w:p w14:paraId="54EFD356"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35</w:t>
            </w:r>
          </w:p>
        </w:tc>
        <w:tc>
          <w:tcPr>
            <w:tcW w:w="767" w:type="dxa"/>
            <w:tcBorders>
              <w:top w:val="single" w:sz="4" w:space="0" w:color="auto"/>
              <w:left w:val="single" w:sz="4" w:space="0" w:color="auto"/>
              <w:bottom w:val="nil"/>
              <w:right w:val="single" w:sz="4" w:space="0" w:color="auto"/>
            </w:tcBorders>
            <w:vAlign w:val="center"/>
            <w:hideMark/>
          </w:tcPr>
          <w:p w14:paraId="0F8B79E3"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9</w:t>
            </w:r>
          </w:p>
        </w:tc>
        <w:tc>
          <w:tcPr>
            <w:tcW w:w="645" w:type="dxa"/>
            <w:tcBorders>
              <w:top w:val="single" w:sz="4" w:space="0" w:color="auto"/>
              <w:left w:val="single" w:sz="4" w:space="0" w:color="auto"/>
              <w:bottom w:val="nil"/>
              <w:right w:val="single" w:sz="4" w:space="0" w:color="auto"/>
            </w:tcBorders>
            <w:vAlign w:val="center"/>
            <w:hideMark/>
          </w:tcPr>
          <w:p w14:paraId="74CFC5AA"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w:t>
            </w:r>
          </w:p>
        </w:tc>
        <w:tc>
          <w:tcPr>
            <w:tcW w:w="741" w:type="dxa"/>
            <w:vMerge w:val="restart"/>
            <w:tcBorders>
              <w:top w:val="single" w:sz="4" w:space="0" w:color="auto"/>
              <w:left w:val="single" w:sz="4" w:space="0" w:color="auto"/>
              <w:bottom w:val="single" w:sz="4" w:space="0" w:color="auto"/>
              <w:right w:val="single" w:sz="4" w:space="0" w:color="auto"/>
            </w:tcBorders>
            <w:vAlign w:val="center"/>
          </w:tcPr>
          <w:p w14:paraId="61DF008B" w14:textId="7DC96095"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2.06</w:t>
            </w:r>
          </w:p>
        </w:tc>
      </w:tr>
      <w:tr w:rsidR="00622001" w:rsidRPr="003E511E" w14:paraId="2DEBF7A9"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5A4738"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B1638"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15404B52" w14:textId="218FCCE9"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53.02</w:t>
            </w:r>
          </w:p>
        </w:tc>
        <w:tc>
          <w:tcPr>
            <w:tcW w:w="845" w:type="dxa"/>
            <w:tcBorders>
              <w:top w:val="nil"/>
              <w:left w:val="single" w:sz="4" w:space="0" w:color="auto"/>
              <w:bottom w:val="single" w:sz="4" w:space="0" w:color="auto"/>
              <w:right w:val="single" w:sz="4" w:space="0" w:color="auto"/>
            </w:tcBorders>
            <w:vAlign w:val="bottom"/>
            <w:hideMark/>
          </w:tcPr>
          <w:p w14:paraId="5E964E9F" w14:textId="447D4720"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18.96</w:t>
            </w:r>
          </w:p>
        </w:tc>
        <w:tc>
          <w:tcPr>
            <w:tcW w:w="742" w:type="dxa"/>
            <w:tcBorders>
              <w:top w:val="nil"/>
              <w:left w:val="single" w:sz="4" w:space="0" w:color="auto"/>
              <w:bottom w:val="single" w:sz="4" w:space="0" w:color="auto"/>
              <w:right w:val="single" w:sz="4" w:space="0" w:color="auto"/>
            </w:tcBorders>
            <w:vAlign w:val="bottom"/>
            <w:hideMark/>
          </w:tcPr>
          <w:p w14:paraId="47530EB1" w14:textId="48D6790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3.02</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867697A" w14:textId="77777777" w:rsidR="00622001" w:rsidRPr="003E511E" w:rsidRDefault="00622001" w:rsidP="000870FB">
            <w:pPr>
              <w:bidi w:val="0"/>
              <w:spacing w:line="240" w:lineRule="auto"/>
              <w:jc w:val="center"/>
              <w:rPr>
                <w:rFonts w:cstheme="minorHAnsi"/>
                <w:sz w:val="16"/>
                <w:szCs w:val="16"/>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2464A9C"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2DA8FB9E" w14:textId="3CFE12E7"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33.50</w:t>
            </w:r>
          </w:p>
        </w:tc>
        <w:tc>
          <w:tcPr>
            <w:tcW w:w="767" w:type="dxa"/>
            <w:tcBorders>
              <w:top w:val="nil"/>
              <w:left w:val="single" w:sz="4" w:space="0" w:color="auto"/>
              <w:bottom w:val="single" w:sz="4" w:space="0" w:color="auto"/>
              <w:right w:val="single" w:sz="4" w:space="0" w:color="auto"/>
            </w:tcBorders>
            <w:vAlign w:val="bottom"/>
            <w:hideMark/>
          </w:tcPr>
          <w:p w14:paraId="46C9B809" w14:textId="69995B03"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12.01</w:t>
            </w:r>
          </w:p>
        </w:tc>
        <w:tc>
          <w:tcPr>
            <w:tcW w:w="645" w:type="dxa"/>
            <w:tcBorders>
              <w:top w:val="nil"/>
              <w:left w:val="single" w:sz="4" w:space="0" w:color="auto"/>
              <w:bottom w:val="single" w:sz="4" w:space="0" w:color="auto"/>
              <w:right w:val="single" w:sz="4" w:space="0" w:color="auto"/>
            </w:tcBorders>
            <w:vAlign w:val="bottom"/>
            <w:hideMark/>
          </w:tcPr>
          <w:p w14:paraId="43A610BA" w14:textId="71A1EB93"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DC9925" w14:textId="77777777" w:rsidR="00622001" w:rsidRPr="003E511E" w:rsidRDefault="00622001" w:rsidP="000870FB">
            <w:pPr>
              <w:bidi w:val="0"/>
              <w:spacing w:line="240" w:lineRule="auto"/>
              <w:jc w:val="center"/>
              <w:rPr>
                <w:rFonts w:cstheme="minorHAnsi"/>
                <w:sz w:val="16"/>
                <w:szCs w:val="16"/>
              </w:rPr>
            </w:pPr>
          </w:p>
        </w:tc>
      </w:tr>
      <w:tr w:rsidR="00622001" w:rsidRPr="003E511E" w14:paraId="399C2EC0" w14:textId="77777777" w:rsidTr="00622001">
        <w:trPr>
          <w:trHeight w:val="20"/>
          <w:jc w:val="center"/>
        </w:trPr>
        <w:tc>
          <w:tcPr>
            <w:tcW w:w="1542" w:type="dxa"/>
            <w:vMerge w:val="restart"/>
            <w:tcBorders>
              <w:top w:val="single" w:sz="4" w:space="0" w:color="auto"/>
              <w:left w:val="single" w:sz="4" w:space="0" w:color="auto"/>
              <w:bottom w:val="single" w:sz="4" w:space="0" w:color="auto"/>
              <w:right w:val="single" w:sz="4" w:space="0" w:color="auto"/>
            </w:tcBorders>
            <w:vAlign w:val="center"/>
            <w:hideMark/>
          </w:tcPr>
          <w:p w14:paraId="5088D25B" w14:textId="77777777" w:rsidR="00622001" w:rsidRPr="003E511E" w:rsidRDefault="00622001" w:rsidP="000870FB">
            <w:pPr>
              <w:bidi w:val="0"/>
              <w:spacing w:line="240" w:lineRule="auto"/>
              <w:jc w:val="center"/>
              <w:rPr>
                <w:b/>
                <w:bCs/>
              </w:rPr>
            </w:pPr>
            <w:r w:rsidRPr="003E511E">
              <w:rPr>
                <w:rFonts w:cstheme="minorHAnsi"/>
                <w:sz w:val="16"/>
                <w:szCs w:val="16"/>
              </w:rPr>
              <w:t>NCDS (unpublished)</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14:paraId="2BFABD3C" w14:textId="77777777" w:rsidR="00622001" w:rsidRPr="003E511E" w:rsidRDefault="00622001" w:rsidP="000870FB">
            <w:pPr>
              <w:bidi w:val="0"/>
              <w:spacing w:line="240" w:lineRule="auto"/>
              <w:jc w:val="center"/>
              <w:rPr>
                <w:b/>
                <w:bCs/>
              </w:rPr>
            </w:pPr>
            <w:r w:rsidRPr="003E511E">
              <w:rPr>
                <w:rFonts w:cstheme="minorHAnsi"/>
                <w:sz w:val="16"/>
                <w:szCs w:val="16"/>
              </w:rPr>
              <w:t>0.1512</w:t>
            </w:r>
          </w:p>
        </w:tc>
        <w:tc>
          <w:tcPr>
            <w:tcW w:w="859" w:type="dxa"/>
            <w:tcBorders>
              <w:top w:val="single" w:sz="4" w:space="0" w:color="auto"/>
              <w:left w:val="single" w:sz="4" w:space="0" w:color="auto"/>
              <w:bottom w:val="nil"/>
              <w:right w:val="single" w:sz="4" w:space="0" w:color="auto"/>
            </w:tcBorders>
            <w:vAlign w:val="center"/>
            <w:hideMark/>
          </w:tcPr>
          <w:p w14:paraId="4D3A67E9"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32</w:t>
            </w:r>
          </w:p>
        </w:tc>
        <w:tc>
          <w:tcPr>
            <w:tcW w:w="845" w:type="dxa"/>
            <w:tcBorders>
              <w:top w:val="single" w:sz="4" w:space="0" w:color="auto"/>
              <w:left w:val="single" w:sz="4" w:space="0" w:color="auto"/>
              <w:bottom w:val="nil"/>
              <w:right w:val="single" w:sz="4" w:space="0" w:color="auto"/>
            </w:tcBorders>
            <w:vAlign w:val="center"/>
            <w:hideMark/>
          </w:tcPr>
          <w:p w14:paraId="54B12990"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9</w:t>
            </w:r>
          </w:p>
        </w:tc>
        <w:tc>
          <w:tcPr>
            <w:tcW w:w="742" w:type="dxa"/>
            <w:tcBorders>
              <w:top w:val="single" w:sz="4" w:space="0" w:color="auto"/>
              <w:left w:val="single" w:sz="4" w:space="0" w:color="auto"/>
              <w:bottom w:val="nil"/>
              <w:right w:val="single" w:sz="4" w:space="0" w:color="auto"/>
            </w:tcBorders>
            <w:vAlign w:val="center"/>
            <w:hideMark/>
          </w:tcPr>
          <w:p w14:paraId="2B9463F0"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2</w:t>
            </w:r>
          </w:p>
        </w:tc>
        <w:tc>
          <w:tcPr>
            <w:tcW w:w="662" w:type="dxa"/>
            <w:vMerge w:val="restart"/>
            <w:tcBorders>
              <w:top w:val="single" w:sz="4" w:space="0" w:color="auto"/>
              <w:left w:val="single" w:sz="4" w:space="0" w:color="auto"/>
              <w:bottom w:val="single" w:sz="4" w:space="0" w:color="auto"/>
              <w:right w:val="single" w:sz="18" w:space="0" w:color="auto"/>
            </w:tcBorders>
            <w:vAlign w:val="center"/>
            <w:hideMark/>
          </w:tcPr>
          <w:p w14:paraId="76CAB3DE" w14:textId="4CC13B36"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0.</w:t>
            </w:r>
            <w:r w:rsidR="003943BC" w:rsidRPr="003E511E">
              <w:rPr>
                <w:rFonts w:cstheme="minorHAnsi"/>
                <w:sz w:val="16"/>
                <w:szCs w:val="16"/>
              </w:rPr>
              <w:t>22</w:t>
            </w:r>
          </w:p>
        </w:tc>
        <w:tc>
          <w:tcPr>
            <w:tcW w:w="662" w:type="dxa"/>
            <w:vMerge w:val="restart"/>
            <w:tcBorders>
              <w:top w:val="single" w:sz="4" w:space="0" w:color="auto"/>
              <w:left w:val="single" w:sz="18" w:space="0" w:color="auto"/>
              <w:bottom w:val="single" w:sz="4" w:space="0" w:color="auto"/>
              <w:right w:val="single" w:sz="4" w:space="0" w:color="auto"/>
            </w:tcBorders>
            <w:vAlign w:val="center"/>
            <w:hideMark/>
          </w:tcPr>
          <w:p w14:paraId="59634901" w14:textId="77777777" w:rsidR="00622001" w:rsidRPr="003E511E" w:rsidRDefault="00622001" w:rsidP="000870FB">
            <w:pPr>
              <w:bidi w:val="0"/>
              <w:spacing w:line="240" w:lineRule="auto"/>
              <w:jc w:val="center"/>
              <w:rPr>
                <w:b/>
                <w:bCs/>
              </w:rPr>
            </w:pPr>
            <w:r w:rsidRPr="003E511E">
              <w:rPr>
                <w:rFonts w:cstheme="minorHAnsi"/>
                <w:sz w:val="16"/>
                <w:szCs w:val="16"/>
              </w:rPr>
              <w:t>0.1477</w:t>
            </w:r>
          </w:p>
        </w:tc>
        <w:tc>
          <w:tcPr>
            <w:tcW w:w="889" w:type="dxa"/>
            <w:tcBorders>
              <w:top w:val="single" w:sz="4" w:space="0" w:color="auto"/>
              <w:left w:val="single" w:sz="4" w:space="0" w:color="auto"/>
              <w:bottom w:val="nil"/>
              <w:right w:val="single" w:sz="4" w:space="0" w:color="auto"/>
            </w:tcBorders>
            <w:vAlign w:val="center"/>
            <w:hideMark/>
          </w:tcPr>
          <w:p w14:paraId="50F480DB"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66</w:t>
            </w:r>
          </w:p>
        </w:tc>
        <w:tc>
          <w:tcPr>
            <w:tcW w:w="767" w:type="dxa"/>
            <w:tcBorders>
              <w:top w:val="single" w:sz="4" w:space="0" w:color="auto"/>
              <w:left w:val="single" w:sz="4" w:space="0" w:color="auto"/>
              <w:bottom w:val="nil"/>
              <w:right w:val="single" w:sz="4" w:space="0" w:color="auto"/>
            </w:tcBorders>
            <w:vAlign w:val="center"/>
            <w:hideMark/>
          </w:tcPr>
          <w:p w14:paraId="4F003510"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18</w:t>
            </w:r>
          </w:p>
        </w:tc>
        <w:tc>
          <w:tcPr>
            <w:tcW w:w="645" w:type="dxa"/>
            <w:tcBorders>
              <w:top w:val="single" w:sz="4" w:space="0" w:color="auto"/>
              <w:left w:val="single" w:sz="4" w:space="0" w:color="auto"/>
              <w:bottom w:val="nil"/>
              <w:right w:val="single" w:sz="4" w:space="0" w:color="auto"/>
            </w:tcBorders>
            <w:vAlign w:val="center"/>
            <w:hideMark/>
          </w:tcPr>
          <w:p w14:paraId="5600890B" w14:textId="77777777" w:rsidR="00622001" w:rsidRPr="003E511E" w:rsidRDefault="00622001" w:rsidP="000870FB">
            <w:pPr>
              <w:bidi w:val="0"/>
              <w:spacing w:line="240" w:lineRule="auto"/>
              <w:jc w:val="center"/>
              <w:rPr>
                <w:rFonts w:cstheme="minorHAnsi"/>
                <w:sz w:val="16"/>
                <w:szCs w:val="16"/>
              </w:rPr>
            </w:pPr>
            <w:r w:rsidRPr="003E511E">
              <w:rPr>
                <w:rFonts w:cstheme="minorHAnsi"/>
                <w:sz w:val="16"/>
                <w:szCs w:val="16"/>
              </w:rPr>
              <w:t>4</w:t>
            </w:r>
          </w:p>
        </w:tc>
        <w:tc>
          <w:tcPr>
            <w:tcW w:w="741" w:type="dxa"/>
            <w:vMerge w:val="restart"/>
            <w:tcBorders>
              <w:top w:val="single" w:sz="4" w:space="0" w:color="auto"/>
              <w:left w:val="single" w:sz="4" w:space="0" w:color="auto"/>
              <w:bottom w:val="single" w:sz="4" w:space="0" w:color="auto"/>
              <w:right w:val="single" w:sz="4" w:space="0" w:color="auto"/>
            </w:tcBorders>
            <w:vAlign w:val="center"/>
            <w:hideMark/>
          </w:tcPr>
          <w:p w14:paraId="6D9649DA" w14:textId="5596611B" w:rsidR="00622001" w:rsidRPr="003E511E" w:rsidRDefault="003943BC" w:rsidP="000870FB">
            <w:pPr>
              <w:bidi w:val="0"/>
              <w:spacing w:line="240" w:lineRule="auto"/>
              <w:jc w:val="center"/>
              <w:rPr>
                <w:rFonts w:cstheme="minorHAnsi"/>
                <w:sz w:val="16"/>
                <w:szCs w:val="16"/>
              </w:rPr>
            </w:pPr>
            <w:r w:rsidRPr="003E511E">
              <w:rPr>
                <w:rFonts w:cstheme="minorHAnsi"/>
                <w:sz w:val="16"/>
                <w:szCs w:val="16"/>
              </w:rPr>
              <w:t>1.252</w:t>
            </w:r>
          </w:p>
        </w:tc>
      </w:tr>
      <w:tr w:rsidR="00622001" w:rsidRPr="003E511E" w14:paraId="1A6E67C3" w14:textId="77777777" w:rsidTr="0062200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BA4DA6" w14:textId="77777777" w:rsidR="00622001" w:rsidRPr="003E511E" w:rsidRDefault="00622001" w:rsidP="000870FB">
            <w:pPr>
              <w:bidi w:val="0"/>
              <w:spacing w:line="240" w:lineRule="auto"/>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41A13D" w14:textId="77777777" w:rsidR="00622001" w:rsidRPr="003E511E" w:rsidRDefault="00622001" w:rsidP="000870FB">
            <w:pPr>
              <w:bidi w:val="0"/>
              <w:spacing w:line="240" w:lineRule="auto"/>
              <w:rPr>
                <w:b/>
                <w:bCs/>
              </w:rPr>
            </w:pPr>
          </w:p>
        </w:tc>
        <w:tc>
          <w:tcPr>
            <w:tcW w:w="859" w:type="dxa"/>
            <w:tcBorders>
              <w:top w:val="nil"/>
              <w:left w:val="single" w:sz="4" w:space="0" w:color="auto"/>
              <w:bottom w:val="single" w:sz="4" w:space="0" w:color="auto"/>
              <w:right w:val="single" w:sz="4" w:space="0" w:color="auto"/>
            </w:tcBorders>
            <w:vAlign w:val="bottom"/>
            <w:hideMark/>
          </w:tcPr>
          <w:p w14:paraId="4DD36306" w14:textId="4A7AD02C"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31.54</w:t>
            </w:r>
          </w:p>
        </w:tc>
        <w:tc>
          <w:tcPr>
            <w:tcW w:w="845" w:type="dxa"/>
            <w:tcBorders>
              <w:top w:val="nil"/>
              <w:left w:val="single" w:sz="4" w:space="0" w:color="auto"/>
              <w:bottom w:val="single" w:sz="4" w:space="0" w:color="auto"/>
              <w:right w:val="single" w:sz="4" w:space="0" w:color="auto"/>
            </w:tcBorders>
            <w:vAlign w:val="bottom"/>
            <w:hideMark/>
          </w:tcPr>
          <w:p w14:paraId="418AAA0F" w14:textId="29F16DF9"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9.92</w:t>
            </w:r>
          </w:p>
        </w:tc>
        <w:tc>
          <w:tcPr>
            <w:tcW w:w="742" w:type="dxa"/>
            <w:tcBorders>
              <w:top w:val="nil"/>
              <w:left w:val="single" w:sz="4" w:space="0" w:color="auto"/>
              <w:bottom w:val="single" w:sz="4" w:space="0" w:color="auto"/>
              <w:right w:val="single" w:sz="4" w:space="0" w:color="auto"/>
            </w:tcBorders>
            <w:vAlign w:val="bottom"/>
            <w:hideMark/>
          </w:tcPr>
          <w:p w14:paraId="7FAACE52" w14:textId="6ADA8BB5"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1.54</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56BA2DED" w14:textId="77777777" w:rsidR="00622001" w:rsidRPr="003E511E" w:rsidRDefault="00622001" w:rsidP="000870FB">
            <w:pPr>
              <w:bidi w:val="0"/>
              <w:spacing w:line="240" w:lineRule="auto"/>
              <w:rPr>
                <w:b/>
                <w:bCs/>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3F80CCF7" w14:textId="77777777" w:rsidR="00622001" w:rsidRPr="003E511E" w:rsidRDefault="00622001" w:rsidP="000870FB">
            <w:pPr>
              <w:bidi w:val="0"/>
              <w:spacing w:line="240" w:lineRule="auto"/>
              <w:rPr>
                <w:b/>
                <w:bCs/>
              </w:rPr>
            </w:pPr>
          </w:p>
        </w:tc>
        <w:tc>
          <w:tcPr>
            <w:tcW w:w="889" w:type="dxa"/>
            <w:tcBorders>
              <w:top w:val="nil"/>
              <w:left w:val="single" w:sz="4" w:space="0" w:color="auto"/>
              <w:bottom w:val="single" w:sz="4" w:space="0" w:color="auto"/>
              <w:right w:val="single" w:sz="4" w:space="0" w:color="auto"/>
            </w:tcBorders>
            <w:vAlign w:val="bottom"/>
            <w:hideMark/>
          </w:tcPr>
          <w:p w14:paraId="4B4400D6" w14:textId="3B4CC427"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64.50</w:t>
            </w:r>
          </w:p>
        </w:tc>
        <w:tc>
          <w:tcPr>
            <w:tcW w:w="767" w:type="dxa"/>
            <w:tcBorders>
              <w:top w:val="nil"/>
              <w:left w:val="single" w:sz="4" w:space="0" w:color="auto"/>
              <w:bottom w:val="single" w:sz="4" w:space="0" w:color="auto"/>
              <w:right w:val="single" w:sz="4" w:space="0" w:color="auto"/>
            </w:tcBorders>
            <w:vAlign w:val="bottom"/>
            <w:hideMark/>
          </w:tcPr>
          <w:p w14:paraId="0AE0FB2B" w14:textId="2F85892B"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21.01</w:t>
            </w:r>
          </w:p>
        </w:tc>
        <w:tc>
          <w:tcPr>
            <w:tcW w:w="645" w:type="dxa"/>
            <w:tcBorders>
              <w:top w:val="nil"/>
              <w:left w:val="single" w:sz="4" w:space="0" w:color="auto"/>
              <w:bottom w:val="single" w:sz="4" w:space="0" w:color="auto"/>
              <w:right w:val="single" w:sz="4" w:space="0" w:color="auto"/>
            </w:tcBorders>
            <w:vAlign w:val="bottom"/>
            <w:hideMark/>
          </w:tcPr>
          <w:p w14:paraId="741069E6" w14:textId="673E1EB5" w:rsidR="00622001" w:rsidRPr="003E511E" w:rsidRDefault="00622001"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BB8F1F" w14:textId="77777777" w:rsidR="00622001" w:rsidRPr="003E511E" w:rsidRDefault="00622001" w:rsidP="000870FB">
            <w:pPr>
              <w:bidi w:val="0"/>
              <w:spacing w:line="240" w:lineRule="auto"/>
              <w:rPr>
                <w:b/>
                <w:bCs/>
              </w:rPr>
            </w:pPr>
          </w:p>
        </w:tc>
      </w:tr>
      <w:tr w:rsidR="00622001" w:rsidRPr="003E511E" w14:paraId="11F29DFD" w14:textId="77777777" w:rsidTr="00BC7EC3">
        <w:trPr>
          <w:trHeight w:val="20"/>
          <w:jc w:val="center"/>
        </w:trPr>
        <w:tc>
          <w:tcPr>
            <w:tcW w:w="9016" w:type="dxa"/>
            <w:gridSpan w:val="11"/>
            <w:tcBorders>
              <w:top w:val="single" w:sz="4" w:space="0" w:color="auto"/>
              <w:left w:val="nil"/>
              <w:bottom w:val="nil"/>
              <w:right w:val="nil"/>
            </w:tcBorders>
            <w:vAlign w:val="center"/>
          </w:tcPr>
          <w:p w14:paraId="188F72F8" w14:textId="77777777" w:rsidR="00622001" w:rsidRPr="003E511E" w:rsidRDefault="00622001" w:rsidP="000870FB">
            <w:pPr>
              <w:bidi w:val="0"/>
              <w:spacing w:line="240" w:lineRule="auto"/>
              <w:rPr>
                <w:sz w:val="14"/>
                <w:szCs w:val="14"/>
              </w:rPr>
            </w:pPr>
            <w:r w:rsidRPr="003E511E">
              <w:rPr>
                <w:sz w:val="14"/>
                <w:szCs w:val="14"/>
              </w:rPr>
              <w:t>The numbers in italic are fitted values.</w:t>
            </w:r>
          </w:p>
          <w:p w14:paraId="523A4060" w14:textId="59933F14" w:rsidR="00622001" w:rsidRPr="003E511E" w:rsidRDefault="00622001" w:rsidP="000870FB">
            <w:pPr>
              <w:bidi w:val="0"/>
              <w:spacing w:line="240" w:lineRule="auto"/>
              <w:rPr>
                <w:rFonts w:eastAsiaTheme="minorEastAsia"/>
                <w:sz w:val="14"/>
                <w:szCs w:val="14"/>
              </w:rPr>
            </w:pPr>
            <m:oMathPara>
              <m:oMathParaPr>
                <m:jc m:val="left"/>
              </m:oMathParaP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=0.0725;p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m:oMathPara>
          </w:p>
          <w:p w14:paraId="1FC48A21" w14:textId="431513CD" w:rsidR="00622001" w:rsidRPr="003E511E" w:rsidRDefault="00622001" w:rsidP="000870FB">
            <w:pPr>
              <w:bidi w:val="0"/>
              <w:spacing w:line="240" w:lineRule="auto"/>
              <w:rPr>
                <w:sz w:val="14"/>
                <w:szCs w:val="14"/>
              </w:rPr>
            </w:pPr>
            <m:oMathPara>
              <m:oMathParaPr>
                <m:jc m:val="left"/>
              </m:oMathParaPr>
              <m:oMath>
                <m:r>
                  <w:rPr>
                    <w:rFonts w:ascii="Cambria Math" w:hAnsi="Cambria Math"/>
                    <w:sz w:val="14"/>
                    <w:szCs w:val="14"/>
                  </w:rPr>
                  <m:t>*p&lt;0.05</m:t>
                </m:r>
              </m:oMath>
            </m:oMathPara>
          </w:p>
          <w:p w14:paraId="51F3D301" w14:textId="77777777" w:rsidR="00622001" w:rsidRPr="003E511E" w:rsidRDefault="00622001" w:rsidP="000870FB">
            <w:pPr>
              <w:bidi w:val="0"/>
              <w:spacing w:line="240" w:lineRule="auto"/>
              <w:jc w:val="center"/>
              <w:rPr>
                <w:b/>
                <w:bCs/>
              </w:rPr>
            </w:pPr>
          </w:p>
        </w:tc>
      </w:tr>
    </w:tbl>
    <w:p w14:paraId="2F4F1A09" w14:textId="4883EF60" w:rsidR="00C44A04" w:rsidRPr="003E511E" w:rsidRDefault="00C44A04" w:rsidP="000870FB">
      <w:pPr>
        <w:bidi w:val="0"/>
        <w:spacing w:line="259" w:lineRule="auto"/>
      </w:pPr>
      <w:r w:rsidRPr="003E511E">
        <w:t xml:space="preserve">Regarding the data of table </w:t>
      </w:r>
      <w:r w:rsidR="00B7515C" w:rsidRPr="003E511E">
        <w:t>2</w:t>
      </w:r>
      <w:r w:rsidRPr="003E511E">
        <w:t>,</w:t>
      </w:r>
      <w:r w:rsidR="002E20AC" w:rsidRPr="003E511E">
        <w:t xml:space="preserve"> our calculations revealed </w:t>
      </w:r>
      <m:oMath>
        <m:sSubSup>
          <m:sSubSupPr>
            <m:ctrlPr>
              <w:rPr>
                <w:rFonts w:ascii="Cambria Math" w:hAnsi="Cambria Math"/>
                <w:i/>
              </w:rPr>
            </m:ctrlPr>
          </m:sSubSupPr>
          <m:e>
            <m:r>
              <w:rPr>
                <w:rFonts w:ascii="Cambria Math" w:hAnsi="Cambria Math"/>
              </w:rPr>
              <m:t>χ</m:t>
            </m:r>
          </m:e>
          <m:sub>
            <m:r>
              <w:rPr>
                <w:rFonts w:ascii="Cambria Math" w:hAnsi="Cambria Math"/>
              </w:rPr>
              <m:t>133</m:t>
            </m:r>
          </m:sub>
          <m:sup>
            <m:r>
              <w:rPr>
                <w:rFonts w:ascii="Cambria Math" w:hAnsi="Cambria Math"/>
              </w:rPr>
              <m:t>2</m:t>
            </m:r>
          </m:sup>
        </m:sSubSup>
        <m:r>
          <w:rPr>
            <w:rFonts w:ascii="Cambria Math" w:hAnsi="Cambria Math"/>
          </w:rPr>
          <m:t>=153.742</m:t>
        </m:r>
      </m:oMath>
      <w:r w:rsidR="002E20AC" w:rsidRPr="003E511E">
        <w:rPr>
          <w:rFonts w:eastAsiaTheme="minorEastAsia"/>
        </w:rPr>
        <w:t xml:space="preserve">, </w:t>
      </w:r>
      <w:r w:rsidR="00DD75FF" w:rsidRPr="00DD75FF">
        <w:rPr>
          <w:rFonts w:eastAsiaTheme="minorEastAsia"/>
        </w:rPr>
        <w:t>indicating a similar ability of Model C' to fit the data as Model C</w:t>
      </w:r>
      <w:r w:rsidR="002E20AC" w:rsidRPr="003E511E">
        <w:rPr>
          <w:rFonts w:eastAsiaTheme="minorEastAsia"/>
        </w:rPr>
        <w:t>.</w:t>
      </w:r>
      <w:r w:rsidR="00B7515C" w:rsidRPr="003E511E">
        <w:rPr>
          <w:rFonts w:eastAsiaTheme="minorEastAsia"/>
        </w:rPr>
        <w:t xml:space="preserve"> For model </w:t>
      </w:r>
      <m:oMath>
        <m:r>
          <w:rPr>
            <w:rFonts w:ascii="Cambria Math" w:eastAsiaTheme="minorEastAsia" w:hAnsi="Cambria Math"/>
          </w:rPr>
          <m:t>C'</m:t>
        </m:r>
      </m:oMath>
      <w:r w:rsidR="00B7515C" w:rsidRPr="003E511E">
        <w:t xml:space="preserve"> the data of ICM2 maternal family showed inadequate fit, similarly to all the other models. </w:t>
      </w:r>
      <w:r w:rsidR="00FB2C9B" w:rsidRPr="00FB2C9B">
        <w:t xml:space="preserve">See </w:t>
      </w:r>
      <w:r w:rsidR="00B7515C" w:rsidRPr="003E511E">
        <w:t xml:space="preserve">table </w:t>
      </w:r>
      <m:oMath>
        <m:r>
          <w:rPr>
            <w:rFonts w:ascii="Cambria Math" w:hAnsi="Cambria Math"/>
          </w:rPr>
          <m:t>7</m:t>
        </m:r>
      </m:oMath>
      <w:r w:rsidR="00FB2C9B">
        <w:rPr>
          <w:rFonts w:eastAsiaTheme="minorEastAsia"/>
        </w:rPr>
        <w:t xml:space="preserve"> for</w:t>
      </w:r>
      <w:r w:rsidR="007A0406">
        <w:t xml:space="preserve"> </w:t>
      </w:r>
      <w:r w:rsidR="007A0406" w:rsidRPr="007A0406">
        <w:t xml:space="preserve">details on fitting </w:t>
      </w:r>
      <w:r w:rsidR="007A0406">
        <w:t>t</w:t>
      </w:r>
      <w:r w:rsidR="007A0406" w:rsidRPr="007A0406">
        <w:t>able 2 to the model</w:t>
      </w:r>
      <w:r w:rsidR="00B7515C" w:rsidRPr="003E511E">
        <w:t>.</w:t>
      </w:r>
    </w:p>
    <w:p w14:paraId="7718866C" w14:textId="77777777" w:rsidR="00C44A04" w:rsidRPr="003E511E" w:rsidRDefault="00C44A04" w:rsidP="000870FB">
      <w:pPr>
        <w:bidi w:val="0"/>
        <w:spacing w:line="259" w:lineRule="auto"/>
      </w:pPr>
      <w:r w:rsidRPr="003E511E">
        <w:br w:type="page"/>
      </w:r>
    </w:p>
    <w:p w14:paraId="02E9D067" w14:textId="77777777" w:rsidR="00C44A04" w:rsidRPr="003E511E" w:rsidRDefault="00C44A04" w:rsidP="000870FB">
      <w:pPr>
        <w:bidi w:val="0"/>
        <w:spacing w:line="259" w:lineRule="auto"/>
        <w:rPr>
          <w:u w:val="single"/>
        </w:rPr>
        <w:sectPr w:rsidR="00C44A04" w:rsidRPr="003E511E" w:rsidSect="005651A2">
          <w:pgSz w:w="11906" w:h="16838"/>
          <w:pgMar w:top="1440" w:right="1440" w:bottom="1440" w:left="1440" w:header="709" w:footer="709" w:gutter="0"/>
          <w:cols w:space="708"/>
          <w:bidi/>
          <w:rtlGutter/>
          <w:docGrid w:linePitch="360"/>
        </w:sectPr>
      </w:pPr>
    </w:p>
    <w:tbl>
      <w:tblPr>
        <w:tblStyle w:val="TableGrid"/>
        <w:tblpPr w:leftFromText="180" w:rightFromText="180" w:vertAnchor="text" w:horzAnchor="margin" w:tblpY="721"/>
        <w:tblW w:w="12895" w:type="dxa"/>
        <w:tblLook w:val="04A0" w:firstRow="1" w:lastRow="0" w:firstColumn="1" w:lastColumn="0" w:noHBand="0" w:noVBand="1"/>
      </w:tblPr>
      <w:tblGrid>
        <w:gridCol w:w="808"/>
        <w:gridCol w:w="752"/>
        <w:gridCol w:w="771"/>
        <w:gridCol w:w="584"/>
        <w:gridCol w:w="606"/>
        <w:gridCol w:w="535"/>
        <w:gridCol w:w="535"/>
        <w:gridCol w:w="521"/>
        <w:gridCol w:w="521"/>
        <w:gridCol w:w="521"/>
        <w:gridCol w:w="535"/>
        <w:gridCol w:w="535"/>
        <w:gridCol w:w="522"/>
        <w:gridCol w:w="522"/>
        <w:gridCol w:w="522"/>
        <w:gridCol w:w="521"/>
        <w:gridCol w:w="478"/>
        <w:gridCol w:w="478"/>
        <w:gridCol w:w="478"/>
        <w:gridCol w:w="478"/>
        <w:gridCol w:w="478"/>
        <w:gridCol w:w="393"/>
        <w:gridCol w:w="801"/>
      </w:tblGrid>
      <w:tr w:rsidR="00765BAF" w:rsidRPr="003E511E" w14:paraId="314B13C4" w14:textId="77777777" w:rsidTr="00765BAF">
        <w:tc>
          <w:tcPr>
            <w:tcW w:w="808" w:type="dxa"/>
            <w:vMerge w:val="restart"/>
            <w:tcBorders>
              <w:top w:val="single" w:sz="4" w:space="0" w:color="auto"/>
              <w:left w:val="single" w:sz="4" w:space="0" w:color="auto"/>
              <w:bottom w:val="single" w:sz="4" w:space="0" w:color="auto"/>
              <w:right w:val="single" w:sz="4" w:space="0" w:color="auto"/>
            </w:tcBorders>
            <w:vAlign w:val="center"/>
          </w:tcPr>
          <w:p w14:paraId="695989A0" w14:textId="77777777" w:rsidR="00765BAF" w:rsidRPr="003E511E" w:rsidRDefault="00765BAF" w:rsidP="000870FB">
            <w:pPr>
              <w:bidi w:val="0"/>
              <w:spacing w:line="240" w:lineRule="auto"/>
              <w:jc w:val="center"/>
              <w:rPr>
                <w:b/>
                <w:bCs/>
                <w:sz w:val="14"/>
                <w:szCs w:val="14"/>
                <w:u w:val="single"/>
              </w:rPr>
            </w:pP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2B01B97C" w14:textId="77777777" w:rsidR="00765BAF" w:rsidRPr="003E511E" w:rsidRDefault="00765BAF" w:rsidP="000870FB">
            <w:pPr>
              <w:bidi w:val="0"/>
              <w:spacing w:line="240" w:lineRule="auto"/>
              <w:jc w:val="center"/>
              <w:rPr>
                <w:rFonts w:ascii="Cambria Math" w:hAnsi="Cambria Math" w:cstheme="minorHAnsi"/>
                <w:sz w:val="14"/>
                <w:szCs w:val="14"/>
                <w:oMath/>
              </w:rPr>
            </w:pPr>
            <m:oMathPara>
              <m:oMath>
                <m:r>
                  <w:rPr>
                    <w:rFonts w:ascii="Cambria Math" w:hAnsi="Cambria Math" w:cstheme="minorHAnsi"/>
                    <w:sz w:val="14"/>
                    <w:szCs w:val="14"/>
                  </w:rPr>
                  <m:t>p</m:t>
                </m:r>
                <m:d>
                  <m:dPr>
                    <m:ctrlPr>
                      <w:rPr>
                        <w:rFonts w:ascii="Cambria Math" w:hAnsi="Cambria Math" w:cstheme="minorHAnsi"/>
                        <w:sz w:val="14"/>
                        <w:szCs w:val="14"/>
                      </w:rPr>
                    </m:ctrlPr>
                  </m:dPr>
                  <m:e>
                    <m:sSub>
                      <m:sSubPr>
                        <m:ctrlPr>
                          <w:rPr>
                            <w:rFonts w:ascii="Cambria Math" w:hAnsi="Cambria Math" w:cstheme="minorHAnsi"/>
                            <w:sz w:val="14"/>
                            <w:szCs w:val="14"/>
                          </w:rPr>
                        </m:ctrlPr>
                      </m:sSubPr>
                      <m:e>
                        <m:r>
                          <w:rPr>
                            <w:rFonts w:ascii="Cambria Math" w:hAnsi="Cambria Math" w:cstheme="minorHAnsi"/>
                            <w:sz w:val="14"/>
                            <w:szCs w:val="14"/>
                          </w:rPr>
                          <m:t>L</m:t>
                        </m:r>
                      </m:e>
                      <m:sub>
                        <m:r>
                          <w:rPr>
                            <w:rFonts w:ascii="Cambria Math" w:hAnsi="Cambria Math" w:cstheme="minorHAnsi"/>
                            <w:sz w:val="14"/>
                            <w:szCs w:val="14"/>
                          </w:rPr>
                          <m:t>m</m:t>
                        </m:r>
                      </m:sub>
                    </m:sSub>
                  </m:e>
                </m:d>
              </m:oMath>
            </m:oMathPara>
          </w:p>
          <w:p w14:paraId="7C359546" w14:textId="77777777" w:rsidR="00765BAF" w:rsidRPr="003E511E" w:rsidRDefault="00765BAF" w:rsidP="000870FB">
            <w:pPr>
              <w:bidi w:val="0"/>
              <w:spacing w:line="240" w:lineRule="auto"/>
              <w:jc w:val="center"/>
              <w:rPr>
                <w:b/>
                <w:bCs/>
                <w:sz w:val="14"/>
                <w:szCs w:val="14"/>
                <w:u w:val="single"/>
              </w:rPr>
            </w:pPr>
            <m:oMathPara>
              <m:oMath>
                <m:r>
                  <w:rPr>
                    <w:rFonts w:ascii="Cambria Math" w:hAnsi="Cambria Math" w:cstheme="minorHAnsi"/>
                    <w:sz w:val="14"/>
                    <w:szCs w:val="14"/>
                  </w:rPr>
                  <m:t>progeny</m:t>
                </m:r>
              </m:oMath>
            </m:oMathPara>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2EAC865B" w14:textId="77777777" w:rsidR="00765BAF" w:rsidRPr="003E511E" w:rsidRDefault="00765BAF" w:rsidP="000870FB">
            <w:pPr>
              <w:bidi w:val="0"/>
              <w:spacing w:line="240" w:lineRule="auto"/>
              <w:jc w:val="center"/>
              <w:rPr>
                <w:rFonts w:ascii="Cambria Math" w:hAnsi="Cambria Math" w:cstheme="minorHAnsi"/>
                <w:sz w:val="14"/>
                <w:szCs w:val="14"/>
                <w:oMath/>
              </w:rPr>
            </w:pPr>
            <m:oMathPara>
              <m:oMath>
                <m:r>
                  <w:rPr>
                    <w:rFonts w:ascii="Cambria Math" w:hAnsi="Cambria Math" w:cstheme="minorHAnsi"/>
                    <w:sz w:val="14"/>
                    <w:szCs w:val="14"/>
                  </w:rPr>
                  <m:t>p</m:t>
                </m:r>
                <m:d>
                  <m:dPr>
                    <m:ctrlPr>
                      <w:rPr>
                        <w:rFonts w:ascii="Cambria Math" w:hAnsi="Cambria Math" w:cstheme="minorHAnsi"/>
                        <w:sz w:val="14"/>
                        <w:szCs w:val="14"/>
                      </w:rPr>
                    </m:ctrlPr>
                  </m:dPr>
                  <m:e>
                    <m:sSub>
                      <m:sSubPr>
                        <m:ctrlPr>
                          <w:rPr>
                            <w:rFonts w:ascii="Cambria Math" w:hAnsi="Cambria Math" w:cstheme="minorHAnsi"/>
                            <w:sz w:val="14"/>
                            <w:szCs w:val="14"/>
                          </w:rPr>
                        </m:ctrlPr>
                      </m:sSubPr>
                      <m:e>
                        <m:r>
                          <w:rPr>
                            <w:rFonts w:ascii="Cambria Math" w:hAnsi="Cambria Math" w:cstheme="minorHAnsi"/>
                            <w:sz w:val="14"/>
                            <w:szCs w:val="14"/>
                          </w:rPr>
                          <m:t>L</m:t>
                        </m:r>
                      </m:e>
                      <m:sub>
                        <m:r>
                          <w:rPr>
                            <w:rFonts w:ascii="Cambria Math" w:hAnsi="Cambria Math" w:cstheme="minorHAnsi"/>
                            <w:sz w:val="14"/>
                            <w:szCs w:val="14"/>
                          </w:rPr>
                          <m:t>m</m:t>
                        </m:r>
                      </m:sub>
                    </m:sSub>
                  </m:e>
                </m:d>
              </m:oMath>
            </m:oMathPara>
          </w:p>
          <w:p w14:paraId="2BAB2880" w14:textId="77777777" w:rsidR="00765BAF" w:rsidRPr="003E511E" w:rsidRDefault="00765BAF" w:rsidP="000870FB">
            <w:pPr>
              <w:bidi w:val="0"/>
              <w:spacing w:line="240" w:lineRule="auto"/>
              <w:jc w:val="center"/>
              <w:rPr>
                <w:b/>
                <w:bCs/>
                <w:sz w:val="14"/>
                <w:szCs w:val="14"/>
                <w:u w:val="single"/>
              </w:rPr>
            </w:pPr>
            <m:oMathPara>
              <m:oMath>
                <m:r>
                  <w:rPr>
                    <w:rFonts w:ascii="Cambria Math" w:hAnsi="Cambria Math" w:cstheme="minorHAnsi"/>
                    <w:sz w:val="14"/>
                    <w:szCs w:val="14"/>
                  </w:rPr>
                  <m:t>parental</m:t>
                </m:r>
              </m:oMath>
            </m:oMathPara>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03D8F5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Family size</w:t>
            </w:r>
          </w:p>
        </w:tc>
        <w:tc>
          <w:tcPr>
            <w:tcW w:w="3239" w:type="dxa"/>
            <w:gridSpan w:val="6"/>
            <w:tcBorders>
              <w:top w:val="single" w:sz="4" w:space="0" w:color="auto"/>
              <w:left w:val="single" w:sz="4" w:space="0" w:color="auto"/>
              <w:bottom w:val="single" w:sz="4" w:space="0" w:color="auto"/>
              <w:right w:val="single" w:sz="4" w:space="0" w:color="auto"/>
            </w:tcBorders>
            <w:vAlign w:val="center"/>
            <w:hideMark/>
          </w:tcPr>
          <w:p w14:paraId="34B1CCF6" w14:textId="77777777" w:rsidR="00765BAF" w:rsidRPr="003E511E" w:rsidRDefault="00765BAF" w:rsidP="000870FB">
            <w:pPr>
              <w:bidi w:val="0"/>
              <w:spacing w:line="240" w:lineRule="auto"/>
              <w:jc w:val="center"/>
              <w:rPr>
                <w:b/>
                <w:bCs/>
                <w:sz w:val="14"/>
                <w:szCs w:val="14"/>
                <w:u w:val="single"/>
              </w:rPr>
            </w:pPr>
            <m:oMathPara>
              <m:oMath>
                <m:r>
                  <w:rPr>
                    <w:rFonts w:ascii="Cambria Math" w:hAnsi="Cambria Math"/>
                    <w:sz w:val="14"/>
                    <w:szCs w:val="14"/>
                  </w:rPr>
                  <m:t>R×R</m:t>
                </m:r>
              </m:oMath>
            </m:oMathPara>
          </w:p>
        </w:tc>
        <w:tc>
          <w:tcPr>
            <w:tcW w:w="3157" w:type="dxa"/>
            <w:gridSpan w:val="6"/>
            <w:tcBorders>
              <w:top w:val="single" w:sz="4" w:space="0" w:color="auto"/>
              <w:left w:val="single" w:sz="4" w:space="0" w:color="auto"/>
              <w:bottom w:val="single" w:sz="4" w:space="0" w:color="auto"/>
              <w:right w:val="single" w:sz="4" w:space="0" w:color="auto"/>
            </w:tcBorders>
            <w:vAlign w:val="center"/>
            <w:hideMark/>
          </w:tcPr>
          <w:p w14:paraId="2410BB9B" w14:textId="77777777" w:rsidR="00765BAF" w:rsidRPr="003E511E" w:rsidRDefault="00765BAF" w:rsidP="000870FB">
            <w:pPr>
              <w:bidi w:val="0"/>
              <w:spacing w:line="240" w:lineRule="auto"/>
              <w:jc w:val="center"/>
              <w:rPr>
                <w:b/>
                <w:bCs/>
                <w:sz w:val="14"/>
                <w:szCs w:val="14"/>
                <w:u w:val="single"/>
              </w:rPr>
            </w:pPr>
            <m:oMathPara>
              <m:oMath>
                <m:r>
                  <w:rPr>
                    <w:rFonts w:ascii="Cambria Math" w:hAnsi="Cambria Math"/>
                    <w:sz w:val="14"/>
                    <w:szCs w:val="14"/>
                  </w:rPr>
                  <m:t>R×L</m:t>
                </m:r>
              </m:oMath>
            </m:oMathPara>
          </w:p>
        </w:tc>
        <w:tc>
          <w:tcPr>
            <w:tcW w:w="2783" w:type="dxa"/>
            <w:gridSpan w:val="6"/>
            <w:tcBorders>
              <w:top w:val="single" w:sz="4" w:space="0" w:color="auto"/>
              <w:left w:val="single" w:sz="4" w:space="0" w:color="auto"/>
              <w:bottom w:val="single" w:sz="4" w:space="0" w:color="auto"/>
              <w:right w:val="single" w:sz="4" w:space="0" w:color="auto"/>
            </w:tcBorders>
            <w:vAlign w:val="center"/>
            <w:hideMark/>
          </w:tcPr>
          <w:p w14:paraId="30F9F2AA" w14:textId="77777777" w:rsidR="00765BAF" w:rsidRPr="003E511E" w:rsidRDefault="00765BAF" w:rsidP="000870FB">
            <w:pPr>
              <w:bidi w:val="0"/>
              <w:spacing w:line="240" w:lineRule="auto"/>
              <w:jc w:val="center"/>
              <w:rPr>
                <w:b/>
                <w:bCs/>
                <w:sz w:val="14"/>
                <w:szCs w:val="14"/>
                <w:u w:val="single"/>
              </w:rPr>
            </w:pPr>
            <m:oMathPara>
              <m:oMath>
                <m:r>
                  <w:rPr>
                    <w:rFonts w:ascii="Cambria Math" w:hAnsi="Cambria Math"/>
                    <w:sz w:val="14"/>
                    <w:szCs w:val="14"/>
                  </w:rPr>
                  <m:t>L×L</m:t>
                </m:r>
              </m:oMath>
            </m:oMathPara>
          </w:p>
        </w:tc>
        <w:tc>
          <w:tcPr>
            <w:tcW w:w="801" w:type="dxa"/>
            <w:vMerge w:val="restart"/>
            <w:tcBorders>
              <w:top w:val="single" w:sz="4" w:space="0" w:color="auto"/>
              <w:left w:val="single" w:sz="4" w:space="0" w:color="auto"/>
              <w:bottom w:val="single" w:sz="4" w:space="0" w:color="auto"/>
              <w:right w:val="single" w:sz="4" w:space="0" w:color="auto"/>
            </w:tcBorders>
            <w:vAlign w:val="center"/>
            <w:hideMark/>
          </w:tcPr>
          <w:p w14:paraId="7FDF36ED" w14:textId="77777777" w:rsidR="00765BAF" w:rsidRPr="003E511E" w:rsidRDefault="00000000" w:rsidP="000870FB">
            <w:pPr>
              <w:bidi w:val="0"/>
              <w:spacing w:line="240" w:lineRule="auto"/>
              <w:jc w:val="center"/>
              <w:rPr>
                <w:b/>
                <w:bCs/>
                <w:sz w:val="14"/>
                <w:szCs w:val="14"/>
                <w:u w:val="single"/>
              </w:rPr>
            </w:pPr>
            <m:oMathPara>
              <m:oMath>
                <m:sSup>
                  <m:sSupPr>
                    <m:ctrlPr>
                      <w:rPr>
                        <w:rFonts w:ascii="Cambria Math" w:hAnsi="Cambria Math" w:cstheme="minorHAnsi"/>
                        <w:sz w:val="14"/>
                        <w:szCs w:val="14"/>
                      </w:rPr>
                    </m:ctrlPr>
                  </m:sSupPr>
                  <m:e>
                    <m:r>
                      <w:rPr>
                        <w:rFonts w:ascii="Cambria Math" w:hAnsi="Cambria Math" w:cstheme="minorHAnsi"/>
                        <w:sz w:val="14"/>
                        <w:szCs w:val="14"/>
                      </w:rPr>
                      <m:t>χ</m:t>
                    </m:r>
                  </m:e>
                  <m:sup>
                    <m:r>
                      <m:rPr>
                        <m:sty m:val="p"/>
                      </m:rPr>
                      <w:rPr>
                        <w:rFonts w:ascii="Cambria Math" w:hAnsi="Cambria Math" w:cstheme="minorHAnsi"/>
                        <w:sz w:val="14"/>
                        <w:szCs w:val="14"/>
                      </w:rPr>
                      <m:t>2</m:t>
                    </m:r>
                  </m:sup>
                </m:sSup>
              </m:oMath>
            </m:oMathPara>
          </w:p>
        </w:tc>
      </w:tr>
      <w:tr w:rsidR="00765BAF" w:rsidRPr="003E511E" w14:paraId="067E3FCD"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28420ECF"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EF56B"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59B1A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01652E" w14:textId="77777777" w:rsidR="00765BAF" w:rsidRPr="003E511E" w:rsidRDefault="00765BAF" w:rsidP="000870FB">
            <w:pPr>
              <w:bidi w:val="0"/>
              <w:spacing w:line="240" w:lineRule="auto"/>
              <w:rPr>
                <w:b/>
                <w:bCs/>
                <w:sz w:val="14"/>
                <w:szCs w:val="14"/>
                <w:u w:val="single"/>
              </w:rPr>
            </w:pPr>
          </w:p>
        </w:tc>
        <w:tc>
          <w:tcPr>
            <w:tcW w:w="606" w:type="dxa"/>
            <w:tcBorders>
              <w:top w:val="single" w:sz="4" w:space="0" w:color="auto"/>
              <w:left w:val="single" w:sz="4" w:space="0" w:color="auto"/>
              <w:bottom w:val="single" w:sz="4" w:space="0" w:color="auto"/>
              <w:right w:val="single" w:sz="4" w:space="0" w:color="auto"/>
            </w:tcBorders>
            <w:vAlign w:val="center"/>
            <w:hideMark/>
          </w:tcPr>
          <w:p w14:paraId="339365C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single" w:sz="4" w:space="0" w:color="auto"/>
              <w:right w:val="single" w:sz="4" w:space="0" w:color="auto"/>
            </w:tcBorders>
            <w:vAlign w:val="center"/>
            <w:hideMark/>
          </w:tcPr>
          <w:p w14:paraId="38B596B5" w14:textId="77777777" w:rsidR="00765BAF" w:rsidRPr="003E511E" w:rsidRDefault="00765BAF" w:rsidP="000870FB">
            <w:pPr>
              <w:bidi w:val="0"/>
              <w:spacing w:line="240" w:lineRule="auto"/>
              <w:jc w:val="center"/>
              <w:rPr>
                <w:sz w:val="14"/>
                <w:szCs w:val="14"/>
                <w:u w:val="single"/>
              </w:rPr>
            </w:pPr>
            <w:r w:rsidRPr="003E511E">
              <w:rPr>
                <w:rFonts w:cstheme="minorHAnsi"/>
                <w:sz w:val="14"/>
                <w:szCs w:val="14"/>
              </w:rPr>
              <w:t>1</w:t>
            </w:r>
          </w:p>
        </w:tc>
        <w:tc>
          <w:tcPr>
            <w:tcW w:w="535" w:type="dxa"/>
            <w:tcBorders>
              <w:top w:val="single" w:sz="4" w:space="0" w:color="auto"/>
              <w:left w:val="single" w:sz="4" w:space="0" w:color="auto"/>
              <w:bottom w:val="single" w:sz="4" w:space="0" w:color="auto"/>
              <w:right w:val="single" w:sz="4" w:space="0" w:color="auto"/>
            </w:tcBorders>
            <w:vAlign w:val="center"/>
            <w:hideMark/>
          </w:tcPr>
          <w:p w14:paraId="296375C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1" w:type="dxa"/>
            <w:tcBorders>
              <w:top w:val="single" w:sz="4" w:space="0" w:color="auto"/>
              <w:left w:val="single" w:sz="4" w:space="0" w:color="auto"/>
              <w:bottom w:val="single" w:sz="4" w:space="0" w:color="auto"/>
              <w:right w:val="single" w:sz="4" w:space="0" w:color="auto"/>
            </w:tcBorders>
            <w:vAlign w:val="center"/>
            <w:hideMark/>
          </w:tcPr>
          <w:p w14:paraId="67AAD6F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1" w:type="dxa"/>
            <w:tcBorders>
              <w:top w:val="single" w:sz="4" w:space="0" w:color="auto"/>
              <w:left w:val="single" w:sz="4" w:space="0" w:color="auto"/>
              <w:bottom w:val="single" w:sz="4" w:space="0" w:color="auto"/>
              <w:right w:val="single" w:sz="4" w:space="0" w:color="auto"/>
            </w:tcBorders>
            <w:vAlign w:val="center"/>
            <w:hideMark/>
          </w:tcPr>
          <w:p w14:paraId="2006BDD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21" w:type="dxa"/>
            <w:tcBorders>
              <w:top w:val="single" w:sz="4" w:space="0" w:color="auto"/>
              <w:left w:val="single" w:sz="4" w:space="0" w:color="auto"/>
              <w:bottom w:val="single" w:sz="4" w:space="0" w:color="auto"/>
              <w:right w:val="single" w:sz="4" w:space="0" w:color="auto"/>
            </w:tcBorders>
            <w:vAlign w:val="center"/>
            <w:hideMark/>
          </w:tcPr>
          <w:p w14:paraId="3DADCCB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535" w:type="dxa"/>
            <w:tcBorders>
              <w:top w:val="single" w:sz="4" w:space="0" w:color="auto"/>
              <w:left w:val="single" w:sz="4" w:space="0" w:color="auto"/>
              <w:bottom w:val="single" w:sz="4" w:space="0" w:color="auto"/>
              <w:right w:val="single" w:sz="4" w:space="0" w:color="auto"/>
            </w:tcBorders>
            <w:vAlign w:val="center"/>
            <w:hideMark/>
          </w:tcPr>
          <w:p w14:paraId="4F92E8E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single" w:sz="4" w:space="0" w:color="auto"/>
              <w:right w:val="single" w:sz="4" w:space="0" w:color="auto"/>
            </w:tcBorders>
            <w:vAlign w:val="center"/>
            <w:hideMark/>
          </w:tcPr>
          <w:p w14:paraId="51FF06F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single" w:sz="4" w:space="0" w:color="auto"/>
              <w:right w:val="single" w:sz="4" w:space="0" w:color="auto"/>
            </w:tcBorders>
            <w:vAlign w:val="center"/>
            <w:hideMark/>
          </w:tcPr>
          <w:p w14:paraId="3FBB326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2" w:type="dxa"/>
            <w:tcBorders>
              <w:top w:val="single" w:sz="4" w:space="0" w:color="auto"/>
              <w:left w:val="single" w:sz="4" w:space="0" w:color="auto"/>
              <w:bottom w:val="single" w:sz="4" w:space="0" w:color="auto"/>
              <w:right w:val="single" w:sz="4" w:space="0" w:color="auto"/>
            </w:tcBorders>
            <w:vAlign w:val="center"/>
            <w:hideMark/>
          </w:tcPr>
          <w:p w14:paraId="0B88AEB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2" w:type="dxa"/>
            <w:tcBorders>
              <w:top w:val="single" w:sz="4" w:space="0" w:color="auto"/>
              <w:left w:val="single" w:sz="4" w:space="0" w:color="auto"/>
              <w:bottom w:val="single" w:sz="4" w:space="0" w:color="auto"/>
              <w:right w:val="single" w:sz="4" w:space="0" w:color="auto"/>
            </w:tcBorders>
            <w:vAlign w:val="center"/>
            <w:hideMark/>
          </w:tcPr>
          <w:p w14:paraId="15A3AFE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21" w:type="dxa"/>
            <w:tcBorders>
              <w:top w:val="single" w:sz="4" w:space="0" w:color="auto"/>
              <w:left w:val="single" w:sz="4" w:space="0" w:color="auto"/>
              <w:bottom w:val="single" w:sz="4" w:space="0" w:color="auto"/>
              <w:right w:val="single" w:sz="4" w:space="0" w:color="auto"/>
            </w:tcBorders>
            <w:vAlign w:val="center"/>
            <w:hideMark/>
          </w:tcPr>
          <w:p w14:paraId="439ECE7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478" w:type="dxa"/>
            <w:tcBorders>
              <w:top w:val="single" w:sz="4" w:space="0" w:color="auto"/>
              <w:left w:val="single" w:sz="4" w:space="0" w:color="auto"/>
              <w:bottom w:val="single" w:sz="4" w:space="0" w:color="auto"/>
              <w:right w:val="single" w:sz="4" w:space="0" w:color="auto"/>
            </w:tcBorders>
            <w:vAlign w:val="center"/>
            <w:hideMark/>
          </w:tcPr>
          <w:p w14:paraId="3E64480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single" w:sz="4" w:space="0" w:color="auto"/>
              <w:right w:val="single" w:sz="4" w:space="0" w:color="auto"/>
            </w:tcBorders>
            <w:vAlign w:val="center"/>
            <w:hideMark/>
          </w:tcPr>
          <w:p w14:paraId="282C44B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single" w:sz="4" w:space="0" w:color="auto"/>
              <w:right w:val="single" w:sz="4" w:space="0" w:color="auto"/>
            </w:tcBorders>
            <w:vAlign w:val="center"/>
            <w:hideMark/>
          </w:tcPr>
          <w:p w14:paraId="4554998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478" w:type="dxa"/>
            <w:tcBorders>
              <w:top w:val="single" w:sz="4" w:space="0" w:color="auto"/>
              <w:left w:val="single" w:sz="4" w:space="0" w:color="auto"/>
              <w:bottom w:val="single" w:sz="4" w:space="0" w:color="auto"/>
              <w:right w:val="single" w:sz="4" w:space="0" w:color="auto"/>
            </w:tcBorders>
            <w:vAlign w:val="center"/>
            <w:hideMark/>
          </w:tcPr>
          <w:p w14:paraId="5992148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478" w:type="dxa"/>
            <w:tcBorders>
              <w:top w:val="single" w:sz="4" w:space="0" w:color="auto"/>
              <w:left w:val="single" w:sz="4" w:space="0" w:color="auto"/>
              <w:bottom w:val="single" w:sz="4" w:space="0" w:color="auto"/>
              <w:right w:val="single" w:sz="4" w:space="0" w:color="auto"/>
            </w:tcBorders>
            <w:vAlign w:val="center"/>
            <w:hideMark/>
          </w:tcPr>
          <w:p w14:paraId="542B368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393" w:type="dxa"/>
            <w:tcBorders>
              <w:top w:val="single" w:sz="4" w:space="0" w:color="auto"/>
              <w:left w:val="single" w:sz="4" w:space="0" w:color="auto"/>
              <w:bottom w:val="single" w:sz="4" w:space="0" w:color="auto"/>
              <w:right w:val="single" w:sz="4" w:space="0" w:color="auto"/>
            </w:tcBorders>
            <w:vAlign w:val="center"/>
            <w:hideMark/>
          </w:tcPr>
          <w:p w14:paraId="18D7693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ECB8E7" w14:textId="77777777" w:rsidR="00765BAF" w:rsidRPr="003E511E" w:rsidRDefault="00765BAF" w:rsidP="000870FB">
            <w:pPr>
              <w:bidi w:val="0"/>
              <w:spacing w:line="240" w:lineRule="auto"/>
              <w:rPr>
                <w:b/>
                <w:bCs/>
                <w:sz w:val="14"/>
                <w:szCs w:val="14"/>
                <w:u w:val="single"/>
              </w:rPr>
            </w:pPr>
          </w:p>
        </w:tc>
      </w:tr>
      <w:tr w:rsidR="00765BAF" w:rsidRPr="003E511E" w14:paraId="0A54DB19" w14:textId="77777777" w:rsidTr="00765BA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346252B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ICM1</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3B0B4B7C"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0.1518</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3B5B9F33"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0.1005</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4F7487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5DA4988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58</w:t>
            </w:r>
          </w:p>
        </w:tc>
        <w:tc>
          <w:tcPr>
            <w:tcW w:w="535" w:type="dxa"/>
            <w:tcBorders>
              <w:top w:val="single" w:sz="4" w:space="0" w:color="auto"/>
              <w:left w:val="single" w:sz="4" w:space="0" w:color="auto"/>
              <w:bottom w:val="nil"/>
              <w:right w:val="single" w:sz="4" w:space="0" w:color="auto"/>
            </w:tcBorders>
            <w:vAlign w:val="center"/>
            <w:hideMark/>
          </w:tcPr>
          <w:p w14:paraId="0E7C914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9</w:t>
            </w:r>
          </w:p>
        </w:tc>
        <w:tc>
          <w:tcPr>
            <w:tcW w:w="535" w:type="dxa"/>
            <w:tcBorders>
              <w:top w:val="single" w:sz="4" w:space="0" w:color="auto"/>
              <w:left w:val="single" w:sz="4" w:space="0" w:color="auto"/>
              <w:bottom w:val="nil"/>
              <w:right w:val="single" w:sz="4" w:space="0" w:color="auto"/>
            </w:tcBorders>
            <w:vAlign w:val="center"/>
          </w:tcPr>
          <w:p w14:paraId="5BDEB5B3"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09ED6A80"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741B5523"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79E1919"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6735B7C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14</w:t>
            </w:r>
          </w:p>
        </w:tc>
        <w:tc>
          <w:tcPr>
            <w:tcW w:w="535" w:type="dxa"/>
            <w:tcBorders>
              <w:top w:val="single" w:sz="4" w:space="0" w:color="auto"/>
              <w:left w:val="single" w:sz="4" w:space="0" w:color="auto"/>
              <w:bottom w:val="nil"/>
              <w:right w:val="single" w:sz="4" w:space="0" w:color="auto"/>
            </w:tcBorders>
            <w:vAlign w:val="center"/>
            <w:hideMark/>
          </w:tcPr>
          <w:p w14:paraId="12D9775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522" w:type="dxa"/>
            <w:tcBorders>
              <w:top w:val="single" w:sz="4" w:space="0" w:color="auto"/>
              <w:left w:val="single" w:sz="4" w:space="0" w:color="auto"/>
              <w:bottom w:val="nil"/>
              <w:right w:val="single" w:sz="4" w:space="0" w:color="auto"/>
            </w:tcBorders>
            <w:vAlign w:val="center"/>
          </w:tcPr>
          <w:p w14:paraId="3BC3F0BD"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66F75BF9"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3A904D14"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4CE9C824"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3FAFD8A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58186F9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3C7EC329"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6611CFAA"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54588971" w14:textId="77777777" w:rsidR="00765BAF" w:rsidRPr="003E511E" w:rsidRDefault="00765BAF" w:rsidP="000870FB">
            <w:pPr>
              <w:bidi w:val="0"/>
              <w:spacing w:line="240" w:lineRule="auto"/>
              <w:jc w:val="center"/>
              <w:rPr>
                <w:b/>
                <w:bCs/>
                <w:sz w:val="14"/>
                <w:szCs w:val="14"/>
                <w:u w:val="single"/>
              </w:rPr>
            </w:pPr>
          </w:p>
        </w:tc>
        <w:tc>
          <w:tcPr>
            <w:tcW w:w="393" w:type="dxa"/>
            <w:tcBorders>
              <w:top w:val="single" w:sz="4" w:space="0" w:color="auto"/>
              <w:left w:val="single" w:sz="4" w:space="0" w:color="auto"/>
              <w:bottom w:val="nil"/>
              <w:right w:val="single" w:sz="4" w:space="0" w:color="auto"/>
            </w:tcBorders>
            <w:vAlign w:val="center"/>
          </w:tcPr>
          <w:p w14:paraId="639DA856" w14:textId="77777777" w:rsidR="00765BAF" w:rsidRPr="003E511E" w:rsidRDefault="00765BAF" w:rsidP="000870FB">
            <w:pPr>
              <w:bidi w:val="0"/>
              <w:spacing w:line="240" w:lineRule="auto"/>
              <w:jc w:val="center"/>
              <w:rPr>
                <w:b/>
                <w:bCs/>
                <w:sz w:val="14"/>
                <w:szCs w:val="14"/>
                <w:u w:val="single"/>
              </w:rPr>
            </w:pPr>
          </w:p>
        </w:tc>
        <w:tc>
          <w:tcPr>
            <w:tcW w:w="801" w:type="dxa"/>
            <w:vMerge w:val="restart"/>
            <w:tcBorders>
              <w:top w:val="single" w:sz="4" w:space="0" w:color="auto"/>
              <w:left w:val="single" w:sz="4" w:space="0" w:color="auto"/>
              <w:bottom w:val="single" w:sz="4" w:space="0" w:color="auto"/>
              <w:right w:val="single" w:sz="4" w:space="0" w:color="auto"/>
            </w:tcBorders>
            <w:vAlign w:val="center"/>
          </w:tcPr>
          <w:p w14:paraId="324FE7D9"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40.31</w:t>
            </w:r>
          </w:p>
          <w:p w14:paraId="3E7E4C4B" w14:textId="77777777" w:rsidR="00765BAF" w:rsidRPr="003E511E" w:rsidRDefault="00765BAF" w:rsidP="000870FB">
            <w:pPr>
              <w:bidi w:val="0"/>
              <w:spacing w:line="240" w:lineRule="auto"/>
              <w:jc w:val="center"/>
              <w:rPr>
                <w:rFonts w:cstheme="minorHAnsi"/>
                <w:sz w:val="14"/>
                <w:szCs w:val="14"/>
              </w:rPr>
            </w:pPr>
          </w:p>
          <w:p w14:paraId="0E41B8A2" w14:textId="77777777" w:rsidR="00765BAF" w:rsidRPr="003E511E" w:rsidRDefault="00765BAF" w:rsidP="000870FB">
            <w:pPr>
              <w:bidi w:val="0"/>
              <w:spacing w:line="240" w:lineRule="auto"/>
              <w:jc w:val="center"/>
              <w:rPr>
                <w:b/>
                <w:bCs/>
                <w:sz w:val="14"/>
                <w:szCs w:val="14"/>
                <w:u w:val="single"/>
              </w:rPr>
            </w:pPr>
            <w:proofErr w:type="spellStart"/>
            <w:r w:rsidRPr="003E511E">
              <w:rPr>
                <w:rFonts w:cstheme="minorHAnsi"/>
                <w:sz w:val="14"/>
                <w:szCs w:val="14"/>
              </w:rPr>
              <w:t>df</w:t>
            </w:r>
            <w:proofErr w:type="spellEnd"/>
            <w:r w:rsidRPr="003E511E">
              <w:rPr>
                <w:rFonts w:cstheme="minorHAnsi"/>
                <w:sz w:val="14"/>
                <w:szCs w:val="14"/>
              </w:rPr>
              <w:t xml:space="preserve"> = 44</w:t>
            </w:r>
          </w:p>
        </w:tc>
      </w:tr>
      <w:tr w:rsidR="00765BAF" w:rsidRPr="003E511E" w14:paraId="52C2D3FB"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466030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901A0A"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439F1E"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BFF31"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74B9C49A"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57.9</w:t>
            </w:r>
          </w:p>
        </w:tc>
        <w:tc>
          <w:tcPr>
            <w:tcW w:w="535" w:type="dxa"/>
            <w:tcBorders>
              <w:top w:val="nil"/>
              <w:left w:val="single" w:sz="4" w:space="0" w:color="auto"/>
              <w:bottom w:val="single" w:sz="4" w:space="0" w:color="auto"/>
              <w:right w:val="single" w:sz="4" w:space="0" w:color="auto"/>
            </w:tcBorders>
            <w:vAlign w:val="bottom"/>
            <w:hideMark/>
          </w:tcPr>
          <w:p w14:paraId="15B844EE"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9.1</w:t>
            </w:r>
          </w:p>
        </w:tc>
        <w:tc>
          <w:tcPr>
            <w:tcW w:w="535" w:type="dxa"/>
            <w:tcBorders>
              <w:top w:val="nil"/>
              <w:left w:val="single" w:sz="4" w:space="0" w:color="auto"/>
              <w:bottom w:val="single" w:sz="4" w:space="0" w:color="auto"/>
              <w:right w:val="single" w:sz="4" w:space="0" w:color="auto"/>
            </w:tcBorders>
            <w:vAlign w:val="bottom"/>
          </w:tcPr>
          <w:p w14:paraId="5939110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7D4F776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6CA4DB9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0B8A52E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549C4B27"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15.0</w:t>
            </w:r>
          </w:p>
        </w:tc>
        <w:tc>
          <w:tcPr>
            <w:tcW w:w="535" w:type="dxa"/>
            <w:tcBorders>
              <w:top w:val="nil"/>
              <w:left w:val="single" w:sz="4" w:space="0" w:color="auto"/>
              <w:bottom w:val="single" w:sz="4" w:space="0" w:color="auto"/>
              <w:right w:val="single" w:sz="4" w:space="0" w:color="auto"/>
            </w:tcBorders>
            <w:vAlign w:val="bottom"/>
            <w:hideMark/>
          </w:tcPr>
          <w:p w14:paraId="0AFBF714"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4.0</w:t>
            </w:r>
          </w:p>
        </w:tc>
        <w:tc>
          <w:tcPr>
            <w:tcW w:w="522" w:type="dxa"/>
            <w:tcBorders>
              <w:top w:val="nil"/>
              <w:left w:val="single" w:sz="4" w:space="0" w:color="auto"/>
              <w:bottom w:val="single" w:sz="4" w:space="0" w:color="auto"/>
              <w:right w:val="single" w:sz="4" w:space="0" w:color="auto"/>
            </w:tcBorders>
            <w:vAlign w:val="center"/>
          </w:tcPr>
          <w:p w14:paraId="7F4280E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center"/>
          </w:tcPr>
          <w:p w14:paraId="3558C29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center"/>
          </w:tcPr>
          <w:p w14:paraId="292DE13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center"/>
          </w:tcPr>
          <w:p w14:paraId="6025C3F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23DB8B10"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478" w:type="dxa"/>
            <w:tcBorders>
              <w:top w:val="nil"/>
              <w:left w:val="single" w:sz="4" w:space="0" w:color="auto"/>
              <w:bottom w:val="single" w:sz="4" w:space="0" w:color="auto"/>
              <w:right w:val="single" w:sz="4" w:space="0" w:color="auto"/>
            </w:tcBorders>
            <w:vAlign w:val="center"/>
          </w:tcPr>
          <w:p w14:paraId="38729E5C"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478" w:type="dxa"/>
            <w:tcBorders>
              <w:top w:val="nil"/>
              <w:left w:val="single" w:sz="4" w:space="0" w:color="auto"/>
              <w:bottom w:val="single" w:sz="4" w:space="0" w:color="auto"/>
              <w:right w:val="single" w:sz="4" w:space="0" w:color="auto"/>
            </w:tcBorders>
            <w:vAlign w:val="center"/>
          </w:tcPr>
          <w:p w14:paraId="2031F61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37BA421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7F87657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393" w:type="dxa"/>
            <w:tcBorders>
              <w:top w:val="nil"/>
              <w:left w:val="single" w:sz="4" w:space="0" w:color="auto"/>
              <w:bottom w:val="single" w:sz="4" w:space="0" w:color="auto"/>
              <w:right w:val="single" w:sz="4" w:space="0" w:color="auto"/>
            </w:tcBorders>
            <w:vAlign w:val="center"/>
          </w:tcPr>
          <w:p w14:paraId="084C8E0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074EE" w14:textId="77777777" w:rsidR="00765BAF" w:rsidRPr="003E511E" w:rsidRDefault="00765BAF" w:rsidP="000870FB">
            <w:pPr>
              <w:bidi w:val="0"/>
              <w:spacing w:line="240" w:lineRule="auto"/>
              <w:rPr>
                <w:b/>
                <w:bCs/>
                <w:sz w:val="14"/>
                <w:szCs w:val="14"/>
                <w:u w:val="single"/>
              </w:rPr>
            </w:pPr>
          </w:p>
        </w:tc>
      </w:tr>
      <w:tr w:rsidR="00765BAF" w:rsidRPr="003E511E" w14:paraId="3C958E56"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174B3866"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F7054"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452719"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9F9C91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4EA45D7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211</w:t>
            </w:r>
          </w:p>
        </w:tc>
        <w:tc>
          <w:tcPr>
            <w:tcW w:w="535" w:type="dxa"/>
            <w:tcBorders>
              <w:top w:val="single" w:sz="4" w:space="0" w:color="auto"/>
              <w:left w:val="single" w:sz="4" w:space="0" w:color="auto"/>
              <w:bottom w:val="nil"/>
              <w:right w:val="single" w:sz="4" w:space="0" w:color="auto"/>
            </w:tcBorders>
            <w:vAlign w:val="center"/>
            <w:hideMark/>
          </w:tcPr>
          <w:p w14:paraId="12A327A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57</w:t>
            </w:r>
          </w:p>
        </w:tc>
        <w:tc>
          <w:tcPr>
            <w:tcW w:w="535" w:type="dxa"/>
            <w:tcBorders>
              <w:top w:val="single" w:sz="4" w:space="0" w:color="auto"/>
              <w:left w:val="single" w:sz="4" w:space="0" w:color="auto"/>
              <w:bottom w:val="nil"/>
              <w:right w:val="single" w:sz="4" w:space="0" w:color="auto"/>
            </w:tcBorders>
            <w:vAlign w:val="center"/>
            <w:hideMark/>
          </w:tcPr>
          <w:p w14:paraId="18340D3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1" w:type="dxa"/>
            <w:tcBorders>
              <w:top w:val="single" w:sz="4" w:space="0" w:color="auto"/>
              <w:left w:val="single" w:sz="4" w:space="0" w:color="auto"/>
              <w:bottom w:val="nil"/>
              <w:right w:val="single" w:sz="4" w:space="0" w:color="auto"/>
            </w:tcBorders>
            <w:vAlign w:val="center"/>
          </w:tcPr>
          <w:p w14:paraId="1FEB42D5"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1F6FAF09"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1A9AB4F4"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C1CAF7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35</w:t>
            </w:r>
          </w:p>
        </w:tc>
        <w:tc>
          <w:tcPr>
            <w:tcW w:w="535" w:type="dxa"/>
            <w:tcBorders>
              <w:top w:val="single" w:sz="4" w:space="0" w:color="auto"/>
              <w:left w:val="single" w:sz="4" w:space="0" w:color="auto"/>
              <w:bottom w:val="nil"/>
              <w:right w:val="single" w:sz="4" w:space="0" w:color="auto"/>
            </w:tcBorders>
            <w:vAlign w:val="center"/>
            <w:hideMark/>
          </w:tcPr>
          <w:p w14:paraId="33840BE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16</w:t>
            </w:r>
          </w:p>
        </w:tc>
        <w:tc>
          <w:tcPr>
            <w:tcW w:w="522" w:type="dxa"/>
            <w:tcBorders>
              <w:top w:val="single" w:sz="4" w:space="0" w:color="auto"/>
              <w:left w:val="single" w:sz="4" w:space="0" w:color="auto"/>
              <w:bottom w:val="nil"/>
              <w:right w:val="single" w:sz="4" w:space="0" w:color="auto"/>
            </w:tcBorders>
            <w:vAlign w:val="center"/>
            <w:hideMark/>
          </w:tcPr>
          <w:p w14:paraId="6BC93BB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522" w:type="dxa"/>
            <w:tcBorders>
              <w:top w:val="single" w:sz="4" w:space="0" w:color="auto"/>
              <w:left w:val="single" w:sz="4" w:space="0" w:color="auto"/>
              <w:bottom w:val="nil"/>
              <w:right w:val="single" w:sz="4" w:space="0" w:color="auto"/>
            </w:tcBorders>
            <w:vAlign w:val="center"/>
          </w:tcPr>
          <w:p w14:paraId="2204A80F"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27B01381"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28E8FD5A"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0D4C361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3FC40CB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5F29763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tcPr>
          <w:p w14:paraId="54A907BA"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739A4C0D" w14:textId="77777777" w:rsidR="00765BAF" w:rsidRPr="003E511E" w:rsidRDefault="00765BAF" w:rsidP="000870FB">
            <w:pPr>
              <w:bidi w:val="0"/>
              <w:spacing w:line="240" w:lineRule="auto"/>
              <w:jc w:val="center"/>
              <w:rPr>
                <w:b/>
                <w:bCs/>
                <w:sz w:val="14"/>
                <w:szCs w:val="14"/>
                <w:u w:val="single"/>
              </w:rPr>
            </w:pPr>
          </w:p>
        </w:tc>
        <w:tc>
          <w:tcPr>
            <w:tcW w:w="393" w:type="dxa"/>
            <w:tcBorders>
              <w:top w:val="single" w:sz="4" w:space="0" w:color="auto"/>
              <w:left w:val="single" w:sz="4" w:space="0" w:color="auto"/>
              <w:bottom w:val="nil"/>
              <w:right w:val="single" w:sz="4" w:space="0" w:color="auto"/>
            </w:tcBorders>
            <w:vAlign w:val="center"/>
          </w:tcPr>
          <w:p w14:paraId="016474A1"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AF92B" w14:textId="77777777" w:rsidR="00765BAF" w:rsidRPr="003E511E" w:rsidRDefault="00765BAF" w:rsidP="000870FB">
            <w:pPr>
              <w:bidi w:val="0"/>
              <w:spacing w:line="240" w:lineRule="auto"/>
              <w:rPr>
                <w:b/>
                <w:bCs/>
                <w:sz w:val="14"/>
                <w:szCs w:val="14"/>
                <w:u w:val="single"/>
              </w:rPr>
            </w:pPr>
          </w:p>
        </w:tc>
      </w:tr>
      <w:tr w:rsidR="00765BAF" w:rsidRPr="003E511E" w14:paraId="6B517D22"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5082428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401CDA"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9F93D0"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F66A61"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525BE09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203.4</w:t>
            </w:r>
          </w:p>
        </w:tc>
        <w:tc>
          <w:tcPr>
            <w:tcW w:w="535" w:type="dxa"/>
            <w:tcBorders>
              <w:top w:val="nil"/>
              <w:left w:val="single" w:sz="4" w:space="0" w:color="auto"/>
              <w:bottom w:val="single" w:sz="4" w:space="0" w:color="auto"/>
              <w:right w:val="single" w:sz="4" w:space="0" w:color="auto"/>
            </w:tcBorders>
            <w:vAlign w:val="bottom"/>
            <w:hideMark/>
          </w:tcPr>
          <w:p w14:paraId="29C389B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61.1</w:t>
            </w:r>
          </w:p>
        </w:tc>
        <w:tc>
          <w:tcPr>
            <w:tcW w:w="535" w:type="dxa"/>
            <w:tcBorders>
              <w:top w:val="nil"/>
              <w:left w:val="single" w:sz="4" w:space="0" w:color="auto"/>
              <w:bottom w:val="single" w:sz="4" w:space="0" w:color="auto"/>
              <w:right w:val="single" w:sz="4" w:space="0" w:color="auto"/>
            </w:tcBorders>
            <w:vAlign w:val="bottom"/>
            <w:hideMark/>
          </w:tcPr>
          <w:p w14:paraId="4D865C2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6.4</w:t>
            </w:r>
          </w:p>
        </w:tc>
        <w:tc>
          <w:tcPr>
            <w:tcW w:w="521" w:type="dxa"/>
            <w:tcBorders>
              <w:top w:val="nil"/>
              <w:left w:val="single" w:sz="4" w:space="0" w:color="auto"/>
              <w:bottom w:val="single" w:sz="4" w:space="0" w:color="auto"/>
              <w:right w:val="single" w:sz="4" w:space="0" w:color="auto"/>
            </w:tcBorders>
            <w:vAlign w:val="bottom"/>
          </w:tcPr>
          <w:p w14:paraId="368988D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5552E5E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684A0A2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7B739DE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35.1</w:t>
            </w:r>
          </w:p>
        </w:tc>
        <w:tc>
          <w:tcPr>
            <w:tcW w:w="535" w:type="dxa"/>
            <w:tcBorders>
              <w:top w:val="nil"/>
              <w:left w:val="single" w:sz="4" w:space="0" w:color="auto"/>
              <w:bottom w:val="single" w:sz="4" w:space="0" w:color="auto"/>
              <w:right w:val="single" w:sz="4" w:space="0" w:color="auto"/>
            </w:tcBorders>
            <w:vAlign w:val="bottom"/>
            <w:hideMark/>
          </w:tcPr>
          <w:p w14:paraId="1D7E9CA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18.0</w:t>
            </w:r>
          </w:p>
        </w:tc>
        <w:tc>
          <w:tcPr>
            <w:tcW w:w="522" w:type="dxa"/>
            <w:tcBorders>
              <w:top w:val="nil"/>
              <w:left w:val="single" w:sz="4" w:space="0" w:color="auto"/>
              <w:bottom w:val="single" w:sz="4" w:space="0" w:color="auto"/>
              <w:right w:val="single" w:sz="4" w:space="0" w:color="auto"/>
            </w:tcBorders>
            <w:vAlign w:val="bottom"/>
            <w:hideMark/>
          </w:tcPr>
          <w:p w14:paraId="1D4CDA2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2.9</w:t>
            </w:r>
          </w:p>
        </w:tc>
        <w:tc>
          <w:tcPr>
            <w:tcW w:w="522" w:type="dxa"/>
            <w:tcBorders>
              <w:top w:val="nil"/>
              <w:left w:val="single" w:sz="4" w:space="0" w:color="auto"/>
              <w:bottom w:val="single" w:sz="4" w:space="0" w:color="auto"/>
              <w:right w:val="single" w:sz="4" w:space="0" w:color="auto"/>
            </w:tcBorders>
            <w:vAlign w:val="bottom"/>
          </w:tcPr>
          <w:p w14:paraId="285922E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7E9D5FA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766C1C3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2C82E51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w:t>
            </w:r>
          </w:p>
        </w:tc>
        <w:tc>
          <w:tcPr>
            <w:tcW w:w="478" w:type="dxa"/>
            <w:tcBorders>
              <w:top w:val="nil"/>
              <w:left w:val="single" w:sz="4" w:space="0" w:color="auto"/>
              <w:bottom w:val="single" w:sz="4" w:space="0" w:color="auto"/>
              <w:right w:val="single" w:sz="4" w:space="0" w:color="auto"/>
            </w:tcBorders>
            <w:vAlign w:val="bottom"/>
            <w:hideMark/>
          </w:tcPr>
          <w:p w14:paraId="349C448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478" w:type="dxa"/>
            <w:tcBorders>
              <w:top w:val="nil"/>
              <w:left w:val="single" w:sz="4" w:space="0" w:color="auto"/>
              <w:bottom w:val="single" w:sz="4" w:space="0" w:color="auto"/>
              <w:right w:val="single" w:sz="4" w:space="0" w:color="auto"/>
            </w:tcBorders>
            <w:vAlign w:val="bottom"/>
            <w:hideMark/>
          </w:tcPr>
          <w:p w14:paraId="69FCE0D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478" w:type="dxa"/>
            <w:tcBorders>
              <w:top w:val="nil"/>
              <w:left w:val="single" w:sz="4" w:space="0" w:color="auto"/>
              <w:bottom w:val="single" w:sz="4" w:space="0" w:color="auto"/>
              <w:right w:val="single" w:sz="4" w:space="0" w:color="auto"/>
            </w:tcBorders>
            <w:vAlign w:val="center"/>
          </w:tcPr>
          <w:p w14:paraId="254A084C"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242D18F0"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393" w:type="dxa"/>
            <w:tcBorders>
              <w:top w:val="nil"/>
              <w:left w:val="single" w:sz="4" w:space="0" w:color="auto"/>
              <w:bottom w:val="single" w:sz="4" w:space="0" w:color="auto"/>
              <w:right w:val="single" w:sz="4" w:space="0" w:color="auto"/>
            </w:tcBorders>
            <w:vAlign w:val="center"/>
          </w:tcPr>
          <w:p w14:paraId="7122740B"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CAC76D" w14:textId="77777777" w:rsidR="00765BAF" w:rsidRPr="003E511E" w:rsidRDefault="00765BAF" w:rsidP="000870FB">
            <w:pPr>
              <w:bidi w:val="0"/>
              <w:spacing w:line="240" w:lineRule="auto"/>
              <w:rPr>
                <w:b/>
                <w:bCs/>
                <w:sz w:val="14"/>
                <w:szCs w:val="14"/>
                <w:u w:val="single"/>
              </w:rPr>
            </w:pPr>
          </w:p>
        </w:tc>
      </w:tr>
      <w:tr w:rsidR="00765BAF" w:rsidRPr="003E511E" w14:paraId="1C32D4D6"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303A67B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94306"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D26D4"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747713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6ACE97B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123</w:t>
            </w:r>
          </w:p>
        </w:tc>
        <w:tc>
          <w:tcPr>
            <w:tcW w:w="535" w:type="dxa"/>
            <w:tcBorders>
              <w:top w:val="single" w:sz="4" w:space="0" w:color="auto"/>
              <w:left w:val="single" w:sz="4" w:space="0" w:color="auto"/>
              <w:bottom w:val="nil"/>
              <w:right w:val="single" w:sz="4" w:space="0" w:color="auto"/>
            </w:tcBorders>
            <w:vAlign w:val="center"/>
            <w:hideMark/>
          </w:tcPr>
          <w:p w14:paraId="129FB17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63</w:t>
            </w:r>
          </w:p>
        </w:tc>
        <w:tc>
          <w:tcPr>
            <w:tcW w:w="535" w:type="dxa"/>
            <w:tcBorders>
              <w:top w:val="single" w:sz="4" w:space="0" w:color="auto"/>
              <w:left w:val="single" w:sz="4" w:space="0" w:color="auto"/>
              <w:bottom w:val="nil"/>
              <w:right w:val="single" w:sz="4" w:space="0" w:color="auto"/>
            </w:tcBorders>
            <w:vAlign w:val="center"/>
            <w:hideMark/>
          </w:tcPr>
          <w:p w14:paraId="13689FB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w:t>
            </w:r>
          </w:p>
        </w:tc>
        <w:tc>
          <w:tcPr>
            <w:tcW w:w="521" w:type="dxa"/>
            <w:tcBorders>
              <w:top w:val="single" w:sz="4" w:space="0" w:color="auto"/>
              <w:left w:val="single" w:sz="4" w:space="0" w:color="auto"/>
              <w:bottom w:val="nil"/>
              <w:right w:val="single" w:sz="4" w:space="0" w:color="auto"/>
            </w:tcBorders>
            <w:vAlign w:val="center"/>
            <w:hideMark/>
          </w:tcPr>
          <w:p w14:paraId="2FC3F5C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0BB82238"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320572CB"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1611B54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22</w:t>
            </w:r>
          </w:p>
        </w:tc>
        <w:tc>
          <w:tcPr>
            <w:tcW w:w="535" w:type="dxa"/>
            <w:tcBorders>
              <w:top w:val="single" w:sz="4" w:space="0" w:color="auto"/>
              <w:left w:val="single" w:sz="4" w:space="0" w:color="auto"/>
              <w:bottom w:val="nil"/>
              <w:right w:val="single" w:sz="4" w:space="0" w:color="auto"/>
            </w:tcBorders>
            <w:vAlign w:val="center"/>
            <w:hideMark/>
          </w:tcPr>
          <w:p w14:paraId="4064555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24</w:t>
            </w:r>
          </w:p>
        </w:tc>
        <w:tc>
          <w:tcPr>
            <w:tcW w:w="522" w:type="dxa"/>
            <w:tcBorders>
              <w:top w:val="single" w:sz="4" w:space="0" w:color="auto"/>
              <w:left w:val="single" w:sz="4" w:space="0" w:color="auto"/>
              <w:bottom w:val="nil"/>
              <w:right w:val="single" w:sz="4" w:space="0" w:color="auto"/>
            </w:tcBorders>
            <w:vAlign w:val="center"/>
            <w:hideMark/>
          </w:tcPr>
          <w:p w14:paraId="642A975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w:t>
            </w:r>
          </w:p>
        </w:tc>
        <w:tc>
          <w:tcPr>
            <w:tcW w:w="522" w:type="dxa"/>
            <w:tcBorders>
              <w:top w:val="single" w:sz="4" w:space="0" w:color="auto"/>
              <w:left w:val="single" w:sz="4" w:space="0" w:color="auto"/>
              <w:bottom w:val="nil"/>
              <w:right w:val="single" w:sz="4" w:space="0" w:color="auto"/>
            </w:tcBorders>
            <w:vAlign w:val="center"/>
            <w:hideMark/>
          </w:tcPr>
          <w:p w14:paraId="50FCA8F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tcPr>
          <w:p w14:paraId="07E9F235"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34FD87C3"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7D4E19A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478" w:type="dxa"/>
            <w:tcBorders>
              <w:top w:val="single" w:sz="4" w:space="0" w:color="auto"/>
              <w:left w:val="single" w:sz="4" w:space="0" w:color="auto"/>
              <w:bottom w:val="nil"/>
              <w:right w:val="single" w:sz="4" w:space="0" w:color="auto"/>
            </w:tcBorders>
            <w:vAlign w:val="center"/>
            <w:hideMark/>
          </w:tcPr>
          <w:p w14:paraId="383A34D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2C0AFA6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3C34D50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1DE1DD3"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12B1A24"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96C5E5" w14:textId="77777777" w:rsidR="00765BAF" w:rsidRPr="003E511E" w:rsidRDefault="00765BAF" w:rsidP="000870FB">
            <w:pPr>
              <w:bidi w:val="0"/>
              <w:spacing w:line="240" w:lineRule="auto"/>
              <w:rPr>
                <w:b/>
                <w:bCs/>
                <w:sz w:val="14"/>
                <w:szCs w:val="14"/>
                <w:u w:val="single"/>
              </w:rPr>
            </w:pPr>
          </w:p>
        </w:tc>
      </w:tr>
      <w:tr w:rsidR="00765BAF" w:rsidRPr="003E511E" w14:paraId="792CA069"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651BC5EB"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84C0B4"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1AEA8"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620D8"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3956F90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126.1</w:t>
            </w:r>
          </w:p>
        </w:tc>
        <w:tc>
          <w:tcPr>
            <w:tcW w:w="535" w:type="dxa"/>
            <w:tcBorders>
              <w:top w:val="nil"/>
              <w:left w:val="single" w:sz="4" w:space="0" w:color="auto"/>
              <w:bottom w:val="single" w:sz="4" w:space="0" w:color="auto"/>
              <w:right w:val="single" w:sz="4" w:space="0" w:color="auto"/>
            </w:tcBorders>
            <w:vAlign w:val="bottom"/>
            <w:hideMark/>
          </w:tcPr>
          <w:p w14:paraId="589D536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54.2</w:t>
            </w:r>
          </w:p>
        </w:tc>
        <w:tc>
          <w:tcPr>
            <w:tcW w:w="535" w:type="dxa"/>
            <w:tcBorders>
              <w:top w:val="nil"/>
              <w:left w:val="single" w:sz="4" w:space="0" w:color="auto"/>
              <w:bottom w:val="single" w:sz="4" w:space="0" w:color="auto"/>
              <w:right w:val="single" w:sz="4" w:space="0" w:color="auto"/>
            </w:tcBorders>
            <w:vAlign w:val="bottom"/>
            <w:hideMark/>
          </w:tcPr>
          <w:p w14:paraId="2695243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10.8</w:t>
            </w:r>
          </w:p>
        </w:tc>
        <w:tc>
          <w:tcPr>
            <w:tcW w:w="521" w:type="dxa"/>
            <w:tcBorders>
              <w:top w:val="nil"/>
              <w:left w:val="single" w:sz="4" w:space="0" w:color="auto"/>
              <w:bottom w:val="single" w:sz="4" w:space="0" w:color="auto"/>
              <w:right w:val="single" w:sz="4" w:space="0" w:color="auto"/>
            </w:tcBorders>
            <w:vAlign w:val="bottom"/>
            <w:hideMark/>
          </w:tcPr>
          <w:p w14:paraId="429AC8E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w:t>
            </w:r>
          </w:p>
        </w:tc>
        <w:tc>
          <w:tcPr>
            <w:tcW w:w="521" w:type="dxa"/>
            <w:tcBorders>
              <w:top w:val="nil"/>
              <w:left w:val="single" w:sz="4" w:space="0" w:color="auto"/>
              <w:bottom w:val="single" w:sz="4" w:space="0" w:color="auto"/>
              <w:right w:val="single" w:sz="4" w:space="0" w:color="auto"/>
            </w:tcBorders>
            <w:vAlign w:val="bottom"/>
          </w:tcPr>
          <w:p w14:paraId="471A93A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619FFF1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52099B0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26.7</w:t>
            </w:r>
          </w:p>
        </w:tc>
        <w:tc>
          <w:tcPr>
            <w:tcW w:w="535" w:type="dxa"/>
            <w:tcBorders>
              <w:top w:val="nil"/>
              <w:left w:val="single" w:sz="4" w:space="0" w:color="auto"/>
              <w:bottom w:val="single" w:sz="4" w:space="0" w:color="auto"/>
              <w:right w:val="single" w:sz="4" w:space="0" w:color="auto"/>
            </w:tcBorders>
            <w:vAlign w:val="bottom"/>
            <w:hideMark/>
          </w:tcPr>
          <w:p w14:paraId="558E141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19.5</w:t>
            </w:r>
          </w:p>
        </w:tc>
        <w:tc>
          <w:tcPr>
            <w:tcW w:w="522" w:type="dxa"/>
            <w:tcBorders>
              <w:top w:val="nil"/>
              <w:left w:val="single" w:sz="4" w:space="0" w:color="auto"/>
              <w:bottom w:val="single" w:sz="4" w:space="0" w:color="auto"/>
              <w:right w:val="single" w:sz="4" w:space="0" w:color="auto"/>
            </w:tcBorders>
            <w:vAlign w:val="bottom"/>
            <w:hideMark/>
          </w:tcPr>
          <w:p w14:paraId="46A4C1E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6.0</w:t>
            </w:r>
          </w:p>
        </w:tc>
        <w:tc>
          <w:tcPr>
            <w:tcW w:w="522" w:type="dxa"/>
            <w:tcBorders>
              <w:top w:val="nil"/>
              <w:left w:val="single" w:sz="4" w:space="0" w:color="auto"/>
              <w:bottom w:val="single" w:sz="4" w:space="0" w:color="auto"/>
              <w:right w:val="single" w:sz="4" w:space="0" w:color="auto"/>
            </w:tcBorders>
            <w:vAlign w:val="bottom"/>
            <w:hideMark/>
          </w:tcPr>
          <w:p w14:paraId="39B023D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w:t>
            </w:r>
          </w:p>
        </w:tc>
        <w:tc>
          <w:tcPr>
            <w:tcW w:w="522" w:type="dxa"/>
            <w:tcBorders>
              <w:top w:val="nil"/>
              <w:left w:val="single" w:sz="4" w:space="0" w:color="auto"/>
              <w:bottom w:val="single" w:sz="4" w:space="0" w:color="auto"/>
              <w:right w:val="single" w:sz="4" w:space="0" w:color="auto"/>
            </w:tcBorders>
            <w:vAlign w:val="bottom"/>
          </w:tcPr>
          <w:p w14:paraId="355CF12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499B9E5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721716A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1.5</w:t>
            </w:r>
          </w:p>
        </w:tc>
        <w:tc>
          <w:tcPr>
            <w:tcW w:w="478" w:type="dxa"/>
            <w:tcBorders>
              <w:top w:val="nil"/>
              <w:left w:val="single" w:sz="4" w:space="0" w:color="auto"/>
              <w:bottom w:val="single" w:sz="4" w:space="0" w:color="auto"/>
              <w:right w:val="single" w:sz="4" w:space="0" w:color="auto"/>
            </w:tcBorders>
            <w:vAlign w:val="bottom"/>
            <w:hideMark/>
          </w:tcPr>
          <w:p w14:paraId="7ACDA9D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w:t>
            </w:r>
          </w:p>
        </w:tc>
        <w:tc>
          <w:tcPr>
            <w:tcW w:w="478" w:type="dxa"/>
            <w:tcBorders>
              <w:top w:val="nil"/>
              <w:left w:val="single" w:sz="4" w:space="0" w:color="auto"/>
              <w:bottom w:val="single" w:sz="4" w:space="0" w:color="auto"/>
              <w:right w:val="single" w:sz="4" w:space="0" w:color="auto"/>
            </w:tcBorders>
            <w:vAlign w:val="bottom"/>
            <w:hideMark/>
          </w:tcPr>
          <w:p w14:paraId="3EFA53F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w:t>
            </w:r>
          </w:p>
        </w:tc>
        <w:tc>
          <w:tcPr>
            <w:tcW w:w="478" w:type="dxa"/>
            <w:tcBorders>
              <w:top w:val="nil"/>
              <w:left w:val="single" w:sz="4" w:space="0" w:color="auto"/>
              <w:bottom w:val="single" w:sz="4" w:space="0" w:color="auto"/>
              <w:right w:val="single" w:sz="4" w:space="0" w:color="auto"/>
            </w:tcBorders>
            <w:vAlign w:val="bottom"/>
            <w:hideMark/>
          </w:tcPr>
          <w:p w14:paraId="2474B62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0" w:type="auto"/>
            <w:tcBorders>
              <w:top w:val="nil"/>
              <w:left w:val="single" w:sz="4" w:space="0" w:color="auto"/>
              <w:bottom w:val="single" w:sz="4" w:space="0" w:color="auto"/>
              <w:right w:val="single" w:sz="4" w:space="0" w:color="auto"/>
            </w:tcBorders>
            <w:vAlign w:val="center"/>
          </w:tcPr>
          <w:p w14:paraId="2C7CB436"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471A3E61"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D7E302" w14:textId="77777777" w:rsidR="00765BAF" w:rsidRPr="003E511E" w:rsidRDefault="00765BAF" w:rsidP="000870FB">
            <w:pPr>
              <w:bidi w:val="0"/>
              <w:spacing w:line="240" w:lineRule="auto"/>
              <w:rPr>
                <w:b/>
                <w:bCs/>
                <w:sz w:val="14"/>
                <w:szCs w:val="14"/>
                <w:u w:val="single"/>
              </w:rPr>
            </w:pPr>
          </w:p>
        </w:tc>
      </w:tr>
      <w:tr w:rsidR="00765BAF" w:rsidRPr="003E511E" w14:paraId="6FDAE3FA"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4012D06F"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30891"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C7F23"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FA6411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781C3EA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70</w:t>
            </w:r>
          </w:p>
        </w:tc>
        <w:tc>
          <w:tcPr>
            <w:tcW w:w="535" w:type="dxa"/>
            <w:tcBorders>
              <w:top w:val="single" w:sz="4" w:space="0" w:color="auto"/>
              <w:left w:val="single" w:sz="4" w:space="0" w:color="auto"/>
              <w:bottom w:val="nil"/>
              <w:right w:val="single" w:sz="4" w:space="0" w:color="auto"/>
            </w:tcBorders>
            <w:vAlign w:val="center"/>
            <w:hideMark/>
          </w:tcPr>
          <w:p w14:paraId="6E9DC14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39</w:t>
            </w:r>
          </w:p>
        </w:tc>
        <w:tc>
          <w:tcPr>
            <w:tcW w:w="535" w:type="dxa"/>
            <w:tcBorders>
              <w:top w:val="single" w:sz="4" w:space="0" w:color="auto"/>
              <w:left w:val="single" w:sz="4" w:space="0" w:color="auto"/>
              <w:bottom w:val="nil"/>
              <w:right w:val="single" w:sz="4" w:space="0" w:color="auto"/>
            </w:tcBorders>
            <w:vAlign w:val="center"/>
            <w:hideMark/>
          </w:tcPr>
          <w:p w14:paraId="350C847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w:t>
            </w:r>
          </w:p>
        </w:tc>
        <w:tc>
          <w:tcPr>
            <w:tcW w:w="521" w:type="dxa"/>
            <w:tcBorders>
              <w:top w:val="single" w:sz="4" w:space="0" w:color="auto"/>
              <w:left w:val="single" w:sz="4" w:space="0" w:color="auto"/>
              <w:bottom w:val="nil"/>
              <w:right w:val="single" w:sz="4" w:space="0" w:color="auto"/>
            </w:tcBorders>
            <w:vAlign w:val="center"/>
            <w:hideMark/>
          </w:tcPr>
          <w:p w14:paraId="3C4230E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1" w:type="dxa"/>
            <w:tcBorders>
              <w:top w:val="single" w:sz="4" w:space="0" w:color="auto"/>
              <w:left w:val="single" w:sz="4" w:space="0" w:color="auto"/>
              <w:bottom w:val="nil"/>
              <w:right w:val="single" w:sz="4" w:space="0" w:color="auto"/>
            </w:tcBorders>
            <w:vAlign w:val="center"/>
            <w:hideMark/>
          </w:tcPr>
          <w:p w14:paraId="525A004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61CA7EA2"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06905F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8</w:t>
            </w:r>
          </w:p>
        </w:tc>
        <w:tc>
          <w:tcPr>
            <w:tcW w:w="535" w:type="dxa"/>
            <w:tcBorders>
              <w:top w:val="single" w:sz="4" w:space="0" w:color="auto"/>
              <w:left w:val="single" w:sz="4" w:space="0" w:color="auto"/>
              <w:bottom w:val="nil"/>
              <w:right w:val="single" w:sz="4" w:space="0" w:color="auto"/>
            </w:tcBorders>
            <w:vAlign w:val="center"/>
            <w:hideMark/>
          </w:tcPr>
          <w:p w14:paraId="4815900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8</w:t>
            </w:r>
          </w:p>
        </w:tc>
        <w:tc>
          <w:tcPr>
            <w:tcW w:w="522" w:type="dxa"/>
            <w:tcBorders>
              <w:top w:val="single" w:sz="4" w:space="0" w:color="auto"/>
              <w:left w:val="single" w:sz="4" w:space="0" w:color="auto"/>
              <w:bottom w:val="nil"/>
              <w:right w:val="single" w:sz="4" w:space="0" w:color="auto"/>
            </w:tcBorders>
            <w:vAlign w:val="center"/>
            <w:hideMark/>
          </w:tcPr>
          <w:p w14:paraId="7E43D74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7</w:t>
            </w:r>
          </w:p>
        </w:tc>
        <w:tc>
          <w:tcPr>
            <w:tcW w:w="522" w:type="dxa"/>
            <w:tcBorders>
              <w:top w:val="single" w:sz="4" w:space="0" w:color="auto"/>
              <w:left w:val="single" w:sz="4" w:space="0" w:color="auto"/>
              <w:bottom w:val="nil"/>
              <w:right w:val="single" w:sz="4" w:space="0" w:color="auto"/>
            </w:tcBorders>
            <w:vAlign w:val="center"/>
            <w:hideMark/>
          </w:tcPr>
          <w:p w14:paraId="0BA5A99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hideMark/>
          </w:tcPr>
          <w:p w14:paraId="6D68AD2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63C75EB9"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7289C9D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2B10B61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3B255AF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231F25F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hideMark/>
          </w:tcPr>
          <w:p w14:paraId="7D017BED"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3CFC4090" w14:textId="77777777" w:rsidR="00765BAF" w:rsidRPr="003E511E" w:rsidRDefault="00765BAF"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45ABC1" w14:textId="77777777" w:rsidR="00765BAF" w:rsidRPr="003E511E" w:rsidRDefault="00765BAF" w:rsidP="000870FB">
            <w:pPr>
              <w:bidi w:val="0"/>
              <w:spacing w:line="240" w:lineRule="auto"/>
              <w:rPr>
                <w:b/>
                <w:bCs/>
                <w:sz w:val="14"/>
                <w:szCs w:val="14"/>
                <w:u w:val="single"/>
              </w:rPr>
            </w:pPr>
          </w:p>
        </w:tc>
      </w:tr>
      <w:tr w:rsidR="00765BAF" w:rsidRPr="003E511E" w14:paraId="7312A7BE"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3B68D7FF"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3313F3"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91219B"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C2DFFF"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1318055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67.0</w:t>
            </w:r>
          </w:p>
        </w:tc>
        <w:tc>
          <w:tcPr>
            <w:tcW w:w="535" w:type="dxa"/>
            <w:tcBorders>
              <w:top w:val="nil"/>
              <w:left w:val="single" w:sz="4" w:space="0" w:color="auto"/>
              <w:bottom w:val="single" w:sz="4" w:space="0" w:color="auto"/>
              <w:right w:val="single" w:sz="4" w:space="0" w:color="auto"/>
            </w:tcBorders>
            <w:vAlign w:val="bottom"/>
            <w:hideMark/>
          </w:tcPr>
          <w:p w14:paraId="1B90D07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36.8</w:t>
            </w:r>
          </w:p>
        </w:tc>
        <w:tc>
          <w:tcPr>
            <w:tcW w:w="535" w:type="dxa"/>
            <w:tcBorders>
              <w:top w:val="nil"/>
              <w:left w:val="single" w:sz="4" w:space="0" w:color="auto"/>
              <w:bottom w:val="single" w:sz="4" w:space="0" w:color="auto"/>
              <w:right w:val="single" w:sz="4" w:space="0" w:color="auto"/>
            </w:tcBorders>
            <w:vAlign w:val="bottom"/>
            <w:hideMark/>
          </w:tcPr>
          <w:p w14:paraId="1D9934A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10.3</w:t>
            </w:r>
          </w:p>
        </w:tc>
        <w:tc>
          <w:tcPr>
            <w:tcW w:w="521" w:type="dxa"/>
            <w:tcBorders>
              <w:top w:val="nil"/>
              <w:left w:val="single" w:sz="4" w:space="0" w:color="auto"/>
              <w:bottom w:val="single" w:sz="4" w:space="0" w:color="auto"/>
              <w:right w:val="single" w:sz="4" w:space="0" w:color="auto"/>
            </w:tcBorders>
            <w:vAlign w:val="bottom"/>
            <w:hideMark/>
          </w:tcPr>
          <w:p w14:paraId="1984B31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w:t>
            </w:r>
          </w:p>
        </w:tc>
        <w:tc>
          <w:tcPr>
            <w:tcW w:w="521" w:type="dxa"/>
            <w:tcBorders>
              <w:top w:val="nil"/>
              <w:left w:val="single" w:sz="4" w:space="0" w:color="auto"/>
              <w:bottom w:val="single" w:sz="4" w:space="0" w:color="auto"/>
              <w:right w:val="single" w:sz="4" w:space="0" w:color="auto"/>
            </w:tcBorders>
            <w:vAlign w:val="bottom"/>
            <w:hideMark/>
          </w:tcPr>
          <w:p w14:paraId="12D778D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1" w:type="dxa"/>
            <w:tcBorders>
              <w:top w:val="nil"/>
              <w:left w:val="single" w:sz="4" w:space="0" w:color="auto"/>
              <w:bottom w:val="single" w:sz="4" w:space="0" w:color="auto"/>
              <w:right w:val="single" w:sz="4" w:space="0" w:color="auto"/>
            </w:tcBorders>
            <w:vAlign w:val="bottom"/>
          </w:tcPr>
          <w:p w14:paraId="6F4275E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63B26E3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9.8</w:t>
            </w:r>
          </w:p>
        </w:tc>
        <w:tc>
          <w:tcPr>
            <w:tcW w:w="535" w:type="dxa"/>
            <w:tcBorders>
              <w:top w:val="nil"/>
              <w:left w:val="single" w:sz="4" w:space="0" w:color="auto"/>
              <w:bottom w:val="single" w:sz="4" w:space="0" w:color="auto"/>
              <w:right w:val="single" w:sz="4" w:space="0" w:color="auto"/>
            </w:tcBorders>
            <w:vAlign w:val="bottom"/>
            <w:hideMark/>
          </w:tcPr>
          <w:p w14:paraId="4F3C317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9.1</w:t>
            </w:r>
          </w:p>
        </w:tc>
        <w:tc>
          <w:tcPr>
            <w:tcW w:w="522" w:type="dxa"/>
            <w:tcBorders>
              <w:top w:val="nil"/>
              <w:left w:val="single" w:sz="4" w:space="0" w:color="auto"/>
              <w:bottom w:val="single" w:sz="4" w:space="0" w:color="auto"/>
              <w:right w:val="single" w:sz="4" w:space="0" w:color="auto"/>
            </w:tcBorders>
            <w:vAlign w:val="bottom"/>
            <w:hideMark/>
          </w:tcPr>
          <w:p w14:paraId="53418BA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4.0</w:t>
            </w:r>
          </w:p>
        </w:tc>
        <w:tc>
          <w:tcPr>
            <w:tcW w:w="522" w:type="dxa"/>
            <w:tcBorders>
              <w:top w:val="nil"/>
              <w:left w:val="single" w:sz="4" w:space="0" w:color="auto"/>
              <w:bottom w:val="single" w:sz="4" w:space="0" w:color="auto"/>
              <w:right w:val="single" w:sz="4" w:space="0" w:color="auto"/>
            </w:tcBorders>
            <w:vAlign w:val="bottom"/>
            <w:hideMark/>
          </w:tcPr>
          <w:p w14:paraId="14964F3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w:t>
            </w:r>
          </w:p>
        </w:tc>
        <w:tc>
          <w:tcPr>
            <w:tcW w:w="522" w:type="dxa"/>
            <w:tcBorders>
              <w:top w:val="nil"/>
              <w:left w:val="single" w:sz="4" w:space="0" w:color="auto"/>
              <w:bottom w:val="single" w:sz="4" w:space="0" w:color="auto"/>
              <w:right w:val="single" w:sz="4" w:space="0" w:color="auto"/>
            </w:tcBorders>
            <w:vAlign w:val="bottom"/>
            <w:hideMark/>
          </w:tcPr>
          <w:p w14:paraId="6569E5D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1" w:type="dxa"/>
            <w:tcBorders>
              <w:top w:val="nil"/>
              <w:left w:val="single" w:sz="4" w:space="0" w:color="auto"/>
              <w:bottom w:val="single" w:sz="4" w:space="0" w:color="auto"/>
              <w:right w:val="single" w:sz="4" w:space="0" w:color="auto"/>
            </w:tcBorders>
            <w:vAlign w:val="bottom"/>
          </w:tcPr>
          <w:p w14:paraId="2AA45D4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7E9B284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478" w:type="dxa"/>
            <w:tcBorders>
              <w:top w:val="nil"/>
              <w:left w:val="single" w:sz="4" w:space="0" w:color="auto"/>
              <w:bottom w:val="single" w:sz="4" w:space="0" w:color="auto"/>
              <w:right w:val="single" w:sz="4" w:space="0" w:color="auto"/>
            </w:tcBorders>
            <w:vAlign w:val="bottom"/>
            <w:hideMark/>
          </w:tcPr>
          <w:p w14:paraId="21655AE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478" w:type="dxa"/>
            <w:tcBorders>
              <w:top w:val="nil"/>
              <w:left w:val="single" w:sz="4" w:space="0" w:color="auto"/>
              <w:bottom w:val="single" w:sz="4" w:space="0" w:color="auto"/>
              <w:right w:val="single" w:sz="4" w:space="0" w:color="auto"/>
            </w:tcBorders>
            <w:vAlign w:val="bottom"/>
            <w:hideMark/>
          </w:tcPr>
          <w:p w14:paraId="485D166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478" w:type="dxa"/>
            <w:tcBorders>
              <w:top w:val="nil"/>
              <w:left w:val="single" w:sz="4" w:space="0" w:color="auto"/>
              <w:bottom w:val="single" w:sz="4" w:space="0" w:color="auto"/>
              <w:right w:val="single" w:sz="4" w:space="0" w:color="auto"/>
            </w:tcBorders>
            <w:vAlign w:val="bottom"/>
            <w:hideMark/>
          </w:tcPr>
          <w:p w14:paraId="36322A8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0" w:type="auto"/>
            <w:tcBorders>
              <w:top w:val="nil"/>
              <w:left w:val="single" w:sz="4" w:space="0" w:color="auto"/>
              <w:bottom w:val="single" w:sz="4" w:space="0" w:color="auto"/>
              <w:right w:val="single" w:sz="4" w:space="0" w:color="auto"/>
            </w:tcBorders>
            <w:vAlign w:val="bottom"/>
            <w:hideMark/>
          </w:tcPr>
          <w:p w14:paraId="3D95D86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0" w:type="auto"/>
            <w:tcBorders>
              <w:top w:val="nil"/>
              <w:left w:val="single" w:sz="4" w:space="0" w:color="auto"/>
              <w:bottom w:val="single" w:sz="4" w:space="0" w:color="auto"/>
              <w:right w:val="single" w:sz="4" w:space="0" w:color="auto"/>
            </w:tcBorders>
            <w:vAlign w:val="center"/>
          </w:tcPr>
          <w:p w14:paraId="389BC814"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766E1" w14:textId="77777777" w:rsidR="00765BAF" w:rsidRPr="003E511E" w:rsidRDefault="00765BAF" w:rsidP="000870FB">
            <w:pPr>
              <w:bidi w:val="0"/>
              <w:spacing w:line="240" w:lineRule="auto"/>
              <w:rPr>
                <w:b/>
                <w:bCs/>
                <w:sz w:val="14"/>
                <w:szCs w:val="14"/>
                <w:u w:val="single"/>
              </w:rPr>
            </w:pPr>
          </w:p>
        </w:tc>
      </w:tr>
      <w:tr w:rsidR="00765BAF" w:rsidRPr="003E511E" w14:paraId="6C406F0B"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2DBA145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AB323C"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B2FF78"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DFF3FA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74392E0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9</w:t>
            </w:r>
          </w:p>
        </w:tc>
        <w:tc>
          <w:tcPr>
            <w:tcW w:w="535" w:type="dxa"/>
            <w:tcBorders>
              <w:top w:val="single" w:sz="4" w:space="0" w:color="auto"/>
              <w:left w:val="single" w:sz="4" w:space="0" w:color="auto"/>
              <w:bottom w:val="nil"/>
              <w:right w:val="single" w:sz="4" w:space="0" w:color="auto"/>
            </w:tcBorders>
            <w:vAlign w:val="center"/>
            <w:hideMark/>
          </w:tcPr>
          <w:p w14:paraId="50A7917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12</w:t>
            </w:r>
          </w:p>
        </w:tc>
        <w:tc>
          <w:tcPr>
            <w:tcW w:w="535" w:type="dxa"/>
            <w:tcBorders>
              <w:top w:val="single" w:sz="4" w:space="0" w:color="auto"/>
              <w:left w:val="single" w:sz="4" w:space="0" w:color="auto"/>
              <w:bottom w:val="nil"/>
              <w:right w:val="single" w:sz="4" w:space="0" w:color="auto"/>
            </w:tcBorders>
            <w:vAlign w:val="center"/>
            <w:hideMark/>
          </w:tcPr>
          <w:p w14:paraId="4783803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w:t>
            </w:r>
          </w:p>
        </w:tc>
        <w:tc>
          <w:tcPr>
            <w:tcW w:w="521" w:type="dxa"/>
            <w:tcBorders>
              <w:top w:val="single" w:sz="4" w:space="0" w:color="auto"/>
              <w:left w:val="single" w:sz="4" w:space="0" w:color="auto"/>
              <w:bottom w:val="nil"/>
              <w:right w:val="single" w:sz="4" w:space="0" w:color="auto"/>
            </w:tcBorders>
            <w:vAlign w:val="center"/>
            <w:hideMark/>
          </w:tcPr>
          <w:p w14:paraId="1ADB2BA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1" w:type="dxa"/>
            <w:tcBorders>
              <w:top w:val="single" w:sz="4" w:space="0" w:color="auto"/>
              <w:left w:val="single" w:sz="4" w:space="0" w:color="auto"/>
              <w:bottom w:val="nil"/>
              <w:right w:val="single" w:sz="4" w:space="0" w:color="auto"/>
            </w:tcBorders>
            <w:vAlign w:val="center"/>
            <w:hideMark/>
          </w:tcPr>
          <w:p w14:paraId="652685C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11E7E50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084A62C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35" w:type="dxa"/>
            <w:tcBorders>
              <w:top w:val="single" w:sz="4" w:space="0" w:color="auto"/>
              <w:left w:val="single" w:sz="4" w:space="0" w:color="auto"/>
              <w:bottom w:val="nil"/>
              <w:right w:val="single" w:sz="4" w:space="0" w:color="auto"/>
            </w:tcBorders>
            <w:vAlign w:val="center"/>
            <w:hideMark/>
          </w:tcPr>
          <w:p w14:paraId="28BB9A2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401660D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358D6C8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hideMark/>
          </w:tcPr>
          <w:p w14:paraId="0D8828E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3B967E9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17840C3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3FD4DF1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647F31A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7EA175C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1330AC37"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393" w:type="dxa"/>
            <w:tcBorders>
              <w:top w:val="single" w:sz="4" w:space="0" w:color="auto"/>
              <w:left w:val="single" w:sz="4" w:space="0" w:color="auto"/>
              <w:bottom w:val="nil"/>
              <w:right w:val="single" w:sz="4" w:space="0" w:color="auto"/>
            </w:tcBorders>
            <w:vAlign w:val="center"/>
            <w:hideMark/>
          </w:tcPr>
          <w:p w14:paraId="4D4B67C3"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87D01" w14:textId="77777777" w:rsidR="00765BAF" w:rsidRPr="003E511E" w:rsidRDefault="00765BAF" w:rsidP="000870FB">
            <w:pPr>
              <w:bidi w:val="0"/>
              <w:spacing w:line="240" w:lineRule="auto"/>
              <w:rPr>
                <w:b/>
                <w:bCs/>
                <w:sz w:val="14"/>
                <w:szCs w:val="14"/>
                <w:u w:val="single"/>
              </w:rPr>
            </w:pPr>
          </w:p>
        </w:tc>
      </w:tr>
      <w:tr w:rsidR="00765BAF" w:rsidRPr="003E511E" w14:paraId="6935DE22"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EF0F779"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2CE2C"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BC5981"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29CE2"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150936B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14.8</w:t>
            </w:r>
          </w:p>
        </w:tc>
        <w:tc>
          <w:tcPr>
            <w:tcW w:w="535" w:type="dxa"/>
            <w:tcBorders>
              <w:top w:val="nil"/>
              <w:left w:val="single" w:sz="4" w:space="0" w:color="auto"/>
              <w:bottom w:val="single" w:sz="4" w:space="0" w:color="auto"/>
              <w:right w:val="single" w:sz="4" w:space="0" w:color="auto"/>
            </w:tcBorders>
            <w:vAlign w:val="bottom"/>
            <w:hideMark/>
          </w:tcPr>
          <w:p w14:paraId="1D83B45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9.8</w:t>
            </w:r>
          </w:p>
        </w:tc>
        <w:tc>
          <w:tcPr>
            <w:tcW w:w="535" w:type="dxa"/>
            <w:tcBorders>
              <w:top w:val="nil"/>
              <w:left w:val="single" w:sz="4" w:space="0" w:color="auto"/>
              <w:bottom w:val="single" w:sz="4" w:space="0" w:color="auto"/>
              <w:right w:val="single" w:sz="4" w:space="0" w:color="auto"/>
            </w:tcBorders>
            <w:vAlign w:val="bottom"/>
            <w:hideMark/>
          </w:tcPr>
          <w:p w14:paraId="60AA1C2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3.5</w:t>
            </w:r>
          </w:p>
        </w:tc>
        <w:tc>
          <w:tcPr>
            <w:tcW w:w="521" w:type="dxa"/>
            <w:tcBorders>
              <w:top w:val="nil"/>
              <w:left w:val="single" w:sz="4" w:space="0" w:color="auto"/>
              <w:bottom w:val="single" w:sz="4" w:space="0" w:color="auto"/>
              <w:right w:val="single" w:sz="4" w:space="0" w:color="auto"/>
            </w:tcBorders>
            <w:vAlign w:val="bottom"/>
            <w:hideMark/>
          </w:tcPr>
          <w:p w14:paraId="79063CD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w:t>
            </w:r>
          </w:p>
        </w:tc>
        <w:tc>
          <w:tcPr>
            <w:tcW w:w="521" w:type="dxa"/>
            <w:tcBorders>
              <w:top w:val="nil"/>
              <w:left w:val="single" w:sz="4" w:space="0" w:color="auto"/>
              <w:bottom w:val="single" w:sz="4" w:space="0" w:color="auto"/>
              <w:right w:val="single" w:sz="4" w:space="0" w:color="auto"/>
            </w:tcBorders>
            <w:vAlign w:val="bottom"/>
            <w:hideMark/>
          </w:tcPr>
          <w:p w14:paraId="7F58BA9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1" w:type="dxa"/>
            <w:tcBorders>
              <w:top w:val="nil"/>
              <w:left w:val="single" w:sz="4" w:space="0" w:color="auto"/>
              <w:bottom w:val="single" w:sz="4" w:space="0" w:color="auto"/>
              <w:right w:val="single" w:sz="4" w:space="0" w:color="auto"/>
            </w:tcBorders>
            <w:vAlign w:val="bottom"/>
            <w:hideMark/>
          </w:tcPr>
          <w:p w14:paraId="09FA9BB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35" w:type="dxa"/>
            <w:tcBorders>
              <w:top w:val="nil"/>
              <w:left w:val="single" w:sz="4" w:space="0" w:color="auto"/>
              <w:bottom w:val="single" w:sz="4" w:space="0" w:color="auto"/>
              <w:right w:val="single" w:sz="4" w:space="0" w:color="auto"/>
            </w:tcBorders>
            <w:vAlign w:val="bottom"/>
            <w:hideMark/>
          </w:tcPr>
          <w:p w14:paraId="6E341D6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w:t>
            </w:r>
          </w:p>
        </w:tc>
        <w:tc>
          <w:tcPr>
            <w:tcW w:w="535" w:type="dxa"/>
            <w:tcBorders>
              <w:top w:val="nil"/>
              <w:left w:val="single" w:sz="4" w:space="0" w:color="auto"/>
              <w:bottom w:val="single" w:sz="4" w:space="0" w:color="auto"/>
              <w:right w:val="single" w:sz="4" w:space="0" w:color="auto"/>
            </w:tcBorders>
            <w:vAlign w:val="bottom"/>
            <w:hideMark/>
          </w:tcPr>
          <w:p w14:paraId="605A0B6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w:t>
            </w:r>
          </w:p>
        </w:tc>
        <w:tc>
          <w:tcPr>
            <w:tcW w:w="522" w:type="dxa"/>
            <w:tcBorders>
              <w:top w:val="nil"/>
              <w:left w:val="single" w:sz="4" w:space="0" w:color="auto"/>
              <w:bottom w:val="single" w:sz="4" w:space="0" w:color="auto"/>
              <w:right w:val="single" w:sz="4" w:space="0" w:color="auto"/>
            </w:tcBorders>
            <w:vAlign w:val="bottom"/>
            <w:hideMark/>
          </w:tcPr>
          <w:p w14:paraId="7973835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522" w:type="dxa"/>
            <w:tcBorders>
              <w:top w:val="nil"/>
              <w:left w:val="single" w:sz="4" w:space="0" w:color="auto"/>
              <w:bottom w:val="single" w:sz="4" w:space="0" w:color="auto"/>
              <w:right w:val="single" w:sz="4" w:space="0" w:color="auto"/>
            </w:tcBorders>
            <w:vAlign w:val="bottom"/>
            <w:hideMark/>
          </w:tcPr>
          <w:p w14:paraId="5F82B18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2" w:type="dxa"/>
            <w:tcBorders>
              <w:top w:val="nil"/>
              <w:left w:val="single" w:sz="4" w:space="0" w:color="auto"/>
              <w:bottom w:val="single" w:sz="4" w:space="0" w:color="auto"/>
              <w:right w:val="single" w:sz="4" w:space="0" w:color="auto"/>
            </w:tcBorders>
            <w:vAlign w:val="bottom"/>
            <w:hideMark/>
          </w:tcPr>
          <w:p w14:paraId="33E0FA2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hideMark/>
          </w:tcPr>
          <w:p w14:paraId="58EA9FC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478" w:type="dxa"/>
            <w:tcBorders>
              <w:top w:val="nil"/>
              <w:left w:val="single" w:sz="4" w:space="0" w:color="auto"/>
              <w:bottom w:val="single" w:sz="4" w:space="0" w:color="auto"/>
              <w:right w:val="single" w:sz="4" w:space="0" w:color="auto"/>
            </w:tcBorders>
            <w:vAlign w:val="bottom"/>
            <w:hideMark/>
          </w:tcPr>
          <w:p w14:paraId="3BFFC8A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478" w:type="dxa"/>
            <w:tcBorders>
              <w:top w:val="nil"/>
              <w:left w:val="single" w:sz="4" w:space="0" w:color="auto"/>
              <w:bottom w:val="single" w:sz="4" w:space="0" w:color="auto"/>
              <w:right w:val="single" w:sz="4" w:space="0" w:color="auto"/>
            </w:tcBorders>
            <w:vAlign w:val="bottom"/>
            <w:hideMark/>
          </w:tcPr>
          <w:p w14:paraId="5EC11C6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478" w:type="dxa"/>
            <w:tcBorders>
              <w:top w:val="nil"/>
              <w:left w:val="single" w:sz="4" w:space="0" w:color="auto"/>
              <w:bottom w:val="single" w:sz="4" w:space="0" w:color="auto"/>
              <w:right w:val="single" w:sz="4" w:space="0" w:color="auto"/>
            </w:tcBorders>
            <w:vAlign w:val="bottom"/>
            <w:hideMark/>
          </w:tcPr>
          <w:p w14:paraId="316ACF8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478" w:type="dxa"/>
            <w:tcBorders>
              <w:top w:val="nil"/>
              <w:left w:val="single" w:sz="4" w:space="0" w:color="auto"/>
              <w:bottom w:val="single" w:sz="4" w:space="0" w:color="auto"/>
              <w:right w:val="single" w:sz="4" w:space="0" w:color="auto"/>
            </w:tcBorders>
            <w:vAlign w:val="bottom"/>
            <w:hideMark/>
          </w:tcPr>
          <w:p w14:paraId="69A7D4B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0" w:type="auto"/>
            <w:tcBorders>
              <w:top w:val="nil"/>
              <w:left w:val="single" w:sz="4" w:space="0" w:color="auto"/>
              <w:bottom w:val="single" w:sz="4" w:space="0" w:color="auto"/>
              <w:right w:val="single" w:sz="4" w:space="0" w:color="auto"/>
            </w:tcBorders>
            <w:vAlign w:val="bottom"/>
            <w:hideMark/>
          </w:tcPr>
          <w:p w14:paraId="6698618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0" w:type="auto"/>
            <w:tcBorders>
              <w:top w:val="nil"/>
              <w:left w:val="single" w:sz="4" w:space="0" w:color="auto"/>
              <w:bottom w:val="single" w:sz="4" w:space="0" w:color="auto"/>
              <w:right w:val="single" w:sz="4" w:space="0" w:color="auto"/>
            </w:tcBorders>
            <w:vAlign w:val="bottom"/>
            <w:hideMark/>
          </w:tcPr>
          <w:p w14:paraId="7EE3155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B7AB5C" w14:textId="77777777" w:rsidR="00765BAF" w:rsidRPr="003E511E" w:rsidRDefault="00765BAF" w:rsidP="000870FB">
            <w:pPr>
              <w:bidi w:val="0"/>
              <w:spacing w:line="240" w:lineRule="auto"/>
              <w:rPr>
                <w:b/>
                <w:bCs/>
                <w:sz w:val="14"/>
                <w:szCs w:val="14"/>
                <w:u w:val="single"/>
              </w:rPr>
            </w:pPr>
          </w:p>
        </w:tc>
      </w:tr>
      <w:tr w:rsidR="00765BAF" w:rsidRPr="003E511E" w14:paraId="049039FC" w14:textId="77777777" w:rsidTr="00765BA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5297A5E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ICM2 (propositi)</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1EC469CF"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0.134</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701BEA56"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0.101</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79F9D1A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7FED3A4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134</w:t>
            </w:r>
          </w:p>
        </w:tc>
        <w:tc>
          <w:tcPr>
            <w:tcW w:w="535" w:type="dxa"/>
            <w:tcBorders>
              <w:top w:val="single" w:sz="4" w:space="0" w:color="auto"/>
              <w:left w:val="single" w:sz="4" w:space="0" w:color="auto"/>
              <w:bottom w:val="nil"/>
              <w:right w:val="single" w:sz="4" w:space="0" w:color="auto"/>
            </w:tcBorders>
            <w:vAlign w:val="center"/>
            <w:hideMark/>
          </w:tcPr>
          <w:p w14:paraId="4AE28A3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15</w:t>
            </w:r>
          </w:p>
        </w:tc>
        <w:tc>
          <w:tcPr>
            <w:tcW w:w="535" w:type="dxa"/>
            <w:tcBorders>
              <w:top w:val="single" w:sz="4" w:space="0" w:color="auto"/>
              <w:left w:val="single" w:sz="4" w:space="0" w:color="auto"/>
              <w:bottom w:val="nil"/>
              <w:right w:val="single" w:sz="4" w:space="0" w:color="auto"/>
            </w:tcBorders>
            <w:vAlign w:val="center"/>
          </w:tcPr>
          <w:p w14:paraId="6FDC5B21"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73A0FF51"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026FA9DC"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10D411E6"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32BF682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17</w:t>
            </w:r>
          </w:p>
        </w:tc>
        <w:tc>
          <w:tcPr>
            <w:tcW w:w="535" w:type="dxa"/>
            <w:tcBorders>
              <w:top w:val="single" w:sz="4" w:space="0" w:color="auto"/>
              <w:left w:val="single" w:sz="4" w:space="0" w:color="auto"/>
              <w:bottom w:val="nil"/>
              <w:right w:val="single" w:sz="4" w:space="0" w:color="auto"/>
            </w:tcBorders>
            <w:vAlign w:val="center"/>
            <w:hideMark/>
          </w:tcPr>
          <w:p w14:paraId="740B17C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9</w:t>
            </w:r>
          </w:p>
        </w:tc>
        <w:tc>
          <w:tcPr>
            <w:tcW w:w="522" w:type="dxa"/>
            <w:tcBorders>
              <w:top w:val="single" w:sz="4" w:space="0" w:color="auto"/>
              <w:left w:val="single" w:sz="4" w:space="0" w:color="auto"/>
              <w:bottom w:val="nil"/>
              <w:right w:val="single" w:sz="4" w:space="0" w:color="auto"/>
            </w:tcBorders>
            <w:vAlign w:val="center"/>
          </w:tcPr>
          <w:p w14:paraId="689BF9F1"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42D08BDC"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559253AF"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69A13577"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688D0EB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067A5F5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1FA7824A"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783E1EE1"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233A151"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1C05268" w14:textId="77777777" w:rsidR="00765BAF" w:rsidRPr="003E511E" w:rsidRDefault="00765BAF" w:rsidP="000870FB">
            <w:pPr>
              <w:bidi w:val="0"/>
              <w:spacing w:line="240" w:lineRule="auto"/>
              <w:jc w:val="center"/>
              <w:rPr>
                <w:b/>
                <w:bCs/>
                <w:sz w:val="14"/>
                <w:szCs w:val="14"/>
                <w:u w:val="single"/>
              </w:rPr>
            </w:pPr>
          </w:p>
        </w:tc>
        <w:tc>
          <w:tcPr>
            <w:tcW w:w="801" w:type="dxa"/>
            <w:vMerge w:val="restart"/>
            <w:tcBorders>
              <w:top w:val="single" w:sz="4" w:space="0" w:color="auto"/>
              <w:left w:val="single" w:sz="4" w:space="0" w:color="auto"/>
              <w:bottom w:val="single" w:sz="4" w:space="0" w:color="auto"/>
              <w:right w:val="single" w:sz="4" w:space="0" w:color="auto"/>
            </w:tcBorders>
            <w:vAlign w:val="center"/>
          </w:tcPr>
          <w:p w14:paraId="1A26192E"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37.072</w:t>
            </w:r>
          </w:p>
          <w:p w14:paraId="42A0C96F" w14:textId="77777777" w:rsidR="00765BAF" w:rsidRPr="003E511E" w:rsidRDefault="00765BAF" w:rsidP="000870FB">
            <w:pPr>
              <w:bidi w:val="0"/>
              <w:spacing w:line="240" w:lineRule="auto"/>
              <w:jc w:val="center"/>
              <w:rPr>
                <w:rFonts w:cstheme="minorHAnsi"/>
                <w:sz w:val="14"/>
                <w:szCs w:val="14"/>
              </w:rPr>
            </w:pPr>
          </w:p>
          <w:p w14:paraId="2D5C8B5B" w14:textId="77777777" w:rsidR="00765BAF" w:rsidRPr="003E511E" w:rsidRDefault="00765BAF" w:rsidP="000870FB">
            <w:pPr>
              <w:bidi w:val="0"/>
              <w:spacing w:line="240" w:lineRule="auto"/>
              <w:jc w:val="center"/>
              <w:rPr>
                <w:rFonts w:cstheme="minorHAnsi"/>
                <w:sz w:val="14"/>
                <w:szCs w:val="14"/>
              </w:rPr>
            </w:pPr>
          </w:p>
          <w:p w14:paraId="525AE857" w14:textId="77777777" w:rsidR="00765BAF" w:rsidRPr="003E511E" w:rsidRDefault="00765BAF" w:rsidP="000870FB">
            <w:pPr>
              <w:bidi w:val="0"/>
              <w:spacing w:line="240" w:lineRule="auto"/>
              <w:jc w:val="center"/>
              <w:rPr>
                <w:b/>
                <w:bCs/>
                <w:sz w:val="14"/>
                <w:szCs w:val="14"/>
                <w:u w:val="single"/>
              </w:rPr>
            </w:pPr>
            <w:proofErr w:type="spellStart"/>
            <w:r w:rsidRPr="003E511E">
              <w:rPr>
                <w:rFonts w:cstheme="minorHAnsi"/>
                <w:sz w:val="14"/>
                <w:szCs w:val="14"/>
              </w:rPr>
              <w:t>df</w:t>
            </w:r>
            <w:proofErr w:type="spellEnd"/>
            <w:r w:rsidRPr="003E511E">
              <w:rPr>
                <w:rFonts w:cstheme="minorHAnsi"/>
                <w:sz w:val="14"/>
                <w:szCs w:val="14"/>
              </w:rPr>
              <w:t xml:space="preserve"> = 27</w:t>
            </w:r>
          </w:p>
        </w:tc>
      </w:tr>
      <w:tr w:rsidR="00765BAF" w:rsidRPr="003E511E" w14:paraId="194EE695"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2C0D2D00"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4122C"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9EC2A"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A5DA5B"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4DB6996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131.4</w:t>
            </w:r>
          </w:p>
        </w:tc>
        <w:tc>
          <w:tcPr>
            <w:tcW w:w="535" w:type="dxa"/>
            <w:tcBorders>
              <w:top w:val="nil"/>
              <w:left w:val="single" w:sz="4" w:space="0" w:color="auto"/>
              <w:bottom w:val="single" w:sz="4" w:space="0" w:color="auto"/>
              <w:right w:val="single" w:sz="4" w:space="0" w:color="auto"/>
            </w:tcBorders>
            <w:vAlign w:val="bottom"/>
            <w:hideMark/>
          </w:tcPr>
          <w:p w14:paraId="7127845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17.6</w:t>
            </w:r>
          </w:p>
        </w:tc>
        <w:tc>
          <w:tcPr>
            <w:tcW w:w="535" w:type="dxa"/>
            <w:tcBorders>
              <w:top w:val="nil"/>
              <w:left w:val="single" w:sz="4" w:space="0" w:color="auto"/>
              <w:bottom w:val="single" w:sz="4" w:space="0" w:color="auto"/>
              <w:right w:val="single" w:sz="4" w:space="0" w:color="auto"/>
            </w:tcBorders>
            <w:vAlign w:val="bottom"/>
          </w:tcPr>
          <w:p w14:paraId="140CF6D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50666C0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044BEF5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7028999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609830C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20.9</w:t>
            </w:r>
          </w:p>
        </w:tc>
        <w:tc>
          <w:tcPr>
            <w:tcW w:w="535" w:type="dxa"/>
            <w:tcBorders>
              <w:top w:val="nil"/>
              <w:left w:val="single" w:sz="4" w:space="0" w:color="auto"/>
              <w:bottom w:val="single" w:sz="4" w:space="0" w:color="auto"/>
              <w:right w:val="single" w:sz="4" w:space="0" w:color="auto"/>
            </w:tcBorders>
            <w:vAlign w:val="bottom"/>
            <w:hideMark/>
          </w:tcPr>
          <w:p w14:paraId="4994521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5.1</w:t>
            </w:r>
          </w:p>
        </w:tc>
        <w:tc>
          <w:tcPr>
            <w:tcW w:w="522" w:type="dxa"/>
            <w:tcBorders>
              <w:top w:val="nil"/>
              <w:left w:val="single" w:sz="4" w:space="0" w:color="auto"/>
              <w:bottom w:val="single" w:sz="4" w:space="0" w:color="auto"/>
              <w:right w:val="single" w:sz="4" w:space="0" w:color="auto"/>
            </w:tcBorders>
            <w:vAlign w:val="bottom"/>
          </w:tcPr>
          <w:p w14:paraId="5A1DB8E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414B8ED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0AB3EA4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332EAE2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20DB251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0.7</w:t>
            </w:r>
          </w:p>
        </w:tc>
        <w:tc>
          <w:tcPr>
            <w:tcW w:w="478" w:type="dxa"/>
            <w:tcBorders>
              <w:top w:val="nil"/>
              <w:left w:val="single" w:sz="4" w:space="0" w:color="auto"/>
              <w:bottom w:val="single" w:sz="4" w:space="0" w:color="auto"/>
              <w:right w:val="single" w:sz="4" w:space="0" w:color="auto"/>
            </w:tcBorders>
            <w:vAlign w:val="bottom"/>
            <w:hideMark/>
          </w:tcPr>
          <w:p w14:paraId="122BD6C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478" w:type="dxa"/>
            <w:tcBorders>
              <w:top w:val="nil"/>
              <w:left w:val="single" w:sz="4" w:space="0" w:color="auto"/>
              <w:bottom w:val="single" w:sz="4" w:space="0" w:color="auto"/>
              <w:right w:val="single" w:sz="4" w:space="0" w:color="auto"/>
            </w:tcBorders>
            <w:vAlign w:val="bottom"/>
          </w:tcPr>
          <w:p w14:paraId="36DB52D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tcPr>
          <w:p w14:paraId="1705743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tcBorders>
              <w:top w:val="nil"/>
              <w:left w:val="single" w:sz="4" w:space="0" w:color="auto"/>
              <w:bottom w:val="single" w:sz="4" w:space="0" w:color="auto"/>
              <w:right w:val="single" w:sz="4" w:space="0" w:color="auto"/>
            </w:tcBorders>
            <w:vAlign w:val="bottom"/>
          </w:tcPr>
          <w:p w14:paraId="4749579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tcBorders>
              <w:top w:val="nil"/>
              <w:left w:val="single" w:sz="4" w:space="0" w:color="auto"/>
              <w:bottom w:val="single" w:sz="4" w:space="0" w:color="auto"/>
              <w:right w:val="single" w:sz="4" w:space="0" w:color="auto"/>
            </w:tcBorders>
            <w:vAlign w:val="bottom"/>
          </w:tcPr>
          <w:p w14:paraId="63B16F3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3FEB3" w14:textId="77777777" w:rsidR="00765BAF" w:rsidRPr="003E511E" w:rsidRDefault="00765BAF" w:rsidP="000870FB">
            <w:pPr>
              <w:bidi w:val="0"/>
              <w:spacing w:line="240" w:lineRule="auto"/>
              <w:rPr>
                <w:b/>
                <w:bCs/>
                <w:sz w:val="14"/>
                <w:szCs w:val="14"/>
                <w:u w:val="single"/>
              </w:rPr>
            </w:pPr>
          </w:p>
        </w:tc>
      </w:tr>
      <w:tr w:rsidR="00765BAF" w:rsidRPr="003E511E" w14:paraId="2B220DF5"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02F09589"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54D1C"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8C08AE"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936066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58A1705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91</w:t>
            </w:r>
          </w:p>
        </w:tc>
        <w:tc>
          <w:tcPr>
            <w:tcW w:w="535" w:type="dxa"/>
            <w:tcBorders>
              <w:top w:val="single" w:sz="4" w:space="0" w:color="auto"/>
              <w:left w:val="single" w:sz="4" w:space="0" w:color="auto"/>
              <w:bottom w:val="nil"/>
              <w:right w:val="single" w:sz="4" w:space="0" w:color="auto"/>
            </w:tcBorders>
            <w:vAlign w:val="center"/>
            <w:hideMark/>
          </w:tcPr>
          <w:p w14:paraId="445EC2C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22</w:t>
            </w:r>
          </w:p>
        </w:tc>
        <w:tc>
          <w:tcPr>
            <w:tcW w:w="535" w:type="dxa"/>
            <w:tcBorders>
              <w:top w:val="single" w:sz="4" w:space="0" w:color="auto"/>
              <w:left w:val="single" w:sz="4" w:space="0" w:color="auto"/>
              <w:bottom w:val="nil"/>
              <w:right w:val="single" w:sz="4" w:space="0" w:color="auto"/>
            </w:tcBorders>
            <w:vAlign w:val="center"/>
            <w:hideMark/>
          </w:tcPr>
          <w:p w14:paraId="0262D64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1" w:type="dxa"/>
            <w:tcBorders>
              <w:top w:val="single" w:sz="4" w:space="0" w:color="auto"/>
              <w:left w:val="single" w:sz="4" w:space="0" w:color="auto"/>
              <w:bottom w:val="nil"/>
              <w:right w:val="single" w:sz="4" w:space="0" w:color="auto"/>
            </w:tcBorders>
            <w:vAlign w:val="center"/>
          </w:tcPr>
          <w:p w14:paraId="24C281E3"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4FDA820"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2227A91F"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668FC76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19</w:t>
            </w:r>
          </w:p>
        </w:tc>
        <w:tc>
          <w:tcPr>
            <w:tcW w:w="535" w:type="dxa"/>
            <w:tcBorders>
              <w:top w:val="single" w:sz="4" w:space="0" w:color="auto"/>
              <w:left w:val="single" w:sz="4" w:space="0" w:color="auto"/>
              <w:bottom w:val="nil"/>
              <w:right w:val="single" w:sz="4" w:space="0" w:color="auto"/>
            </w:tcBorders>
            <w:vAlign w:val="center"/>
            <w:hideMark/>
          </w:tcPr>
          <w:p w14:paraId="34E19CA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2" w:type="dxa"/>
            <w:tcBorders>
              <w:top w:val="single" w:sz="4" w:space="0" w:color="auto"/>
              <w:left w:val="single" w:sz="4" w:space="0" w:color="auto"/>
              <w:bottom w:val="nil"/>
              <w:right w:val="single" w:sz="4" w:space="0" w:color="auto"/>
            </w:tcBorders>
            <w:vAlign w:val="center"/>
            <w:hideMark/>
          </w:tcPr>
          <w:p w14:paraId="4E436B2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2" w:type="dxa"/>
            <w:tcBorders>
              <w:top w:val="single" w:sz="4" w:space="0" w:color="auto"/>
              <w:left w:val="single" w:sz="4" w:space="0" w:color="auto"/>
              <w:bottom w:val="nil"/>
              <w:right w:val="single" w:sz="4" w:space="0" w:color="auto"/>
            </w:tcBorders>
            <w:vAlign w:val="center"/>
          </w:tcPr>
          <w:p w14:paraId="0B730274"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5631C799"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4EC31FE8"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2EABF3A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15AE33F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70D5C3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36973B4A"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2CA5E26"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088AB099"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9A6C" w14:textId="77777777" w:rsidR="00765BAF" w:rsidRPr="003E511E" w:rsidRDefault="00765BAF" w:rsidP="000870FB">
            <w:pPr>
              <w:bidi w:val="0"/>
              <w:spacing w:line="240" w:lineRule="auto"/>
              <w:rPr>
                <w:b/>
                <w:bCs/>
                <w:sz w:val="14"/>
                <w:szCs w:val="14"/>
                <w:u w:val="single"/>
              </w:rPr>
            </w:pPr>
          </w:p>
        </w:tc>
      </w:tr>
      <w:tr w:rsidR="00765BAF" w:rsidRPr="003E511E" w14:paraId="2D24BB5A"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547E38FC"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5CF23E"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C5EE11"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AEF32"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7EC73604"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90.0</w:t>
            </w:r>
          </w:p>
        </w:tc>
        <w:tc>
          <w:tcPr>
            <w:tcW w:w="535" w:type="dxa"/>
            <w:tcBorders>
              <w:top w:val="nil"/>
              <w:left w:val="single" w:sz="4" w:space="0" w:color="auto"/>
              <w:bottom w:val="single" w:sz="4" w:space="0" w:color="auto"/>
              <w:right w:val="single" w:sz="4" w:space="0" w:color="auto"/>
            </w:tcBorders>
            <w:vAlign w:val="bottom"/>
            <w:hideMark/>
          </w:tcPr>
          <w:p w14:paraId="3B702406"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22.8</w:t>
            </w:r>
          </w:p>
        </w:tc>
        <w:tc>
          <w:tcPr>
            <w:tcW w:w="535" w:type="dxa"/>
            <w:tcBorders>
              <w:top w:val="nil"/>
              <w:left w:val="single" w:sz="4" w:space="0" w:color="auto"/>
              <w:bottom w:val="single" w:sz="4" w:space="0" w:color="auto"/>
              <w:right w:val="single" w:sz="4" w:space="0" w:color="auto"/>
            </w:tcBorders>
            <w:vAlign w:val="bottom"/>
            <w:hideMark/>
          </w:tcPr>
          <w:p w14:paraId="5822DBA9"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2.2</w:t>
            </w:r>
          </w:p>
        </w:tc>
        <w:tc>
          <w:tcPr>
            <w:tcW w:w="521" w:type="dxa"/>
            <w:tcBorders>
              <w:top w:val="nil"/>
              <w:left w:val="single" w:sz="4" w:space="0" w:color="auto"/>
              <w:bottom w:val="single" w:sz="4" w:space="0" w:color="auto"/>
              <w:right w:val="single" w:sz="4" w:space="0" w:color="auto"/>
            </w:tcBorders>
            <w:vAlign w:val="bottom"/>
          </w:tcPr>
          <w:p w14:paraId="4C51C84C"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521" w:type="dxa"/>
            <w:tcBorders>
              <w:top w:val="nil"/>
              <w:left w:val="single" w:sz="4" w:space="0" w:color="auto"/>
              <w:bottom w:val="single" w:sz="4" w:space="0" w:color="auto"/>
              <w:right w:val="single" w:sz="4" w:space="0" w:color="auto"/>
            </w:tcBorders>
            <w:vAlign w:val="bottom"/>
          </w:tcPr>
          <w:p w14:paraId="787DE6A5"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521" w:type="dxa"/>
            <w:tcBorders>
              <w:top w:val="nil"/>
              <w:left w:val="single" w:sz="4" w:space="0" w:color="auto"/>
              <w:bottom w:val="single" w:sz="4" w:space="0" w:color="auto"/>
              <w:right w:val="single" w:sz="4" w:space="0" w:color="auto"/>
            </w:tcBorders>
            <w:vAlign w:val="bottom"/>
          </w:tcPr>
          <w:p w14:paraId="11063C62"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535" w:type="dxa"/>
            <w:tcBorders>
              <w:top w:val="nil"/>
              <w:left w:val="single" w:sz="4" w:space="0" w:color="auto"/>
              <w:bottom w:val="single" w:sz="4" w:space="0" w:color="auto"/>
              <w:right w:val="single" w:sz="4" w:space="0" w:color="auto"/>
            </w:tcBorders>
            <w:vAlign w:val="bottom"/>
            <w:hideMark/>
          </w:tcPr>
          <w:p w14:paraId="37473991"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16.4</w:t>
            </w:r>
          </w:p>
        </w:tc>
        <w:tc>
          <w:tcPr>
            <w:tcW w:w="535" w:type="dxa"/>
            <w:tcBorders>
              <w:top w:val="nil"/>
              <w:left w:val="single" w:sz="4" w:space="0" w:color="auto"/>
              <w:bottom w:val="single" w:sz="4" w:space="0" w:color="auto"/>
              <w:right w:val="single" w:sz="4" w:space="0" w:color="auto"/>
            </w:tcBorders>
            <w:vAlign w:val="bottom"/>
            <w:hideMark/>
          </w:tcPr>
          <w:p w14:paraId="427851D5"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7.5</w:t>
            </w:r>
          </w:p>
        </w:tc>
        <w:tc>
          <w:tcPr>
            <w:tcW w:w="522" w:type="dxa"/>
            <w:tcBorders>
              <w:top w:val="nil"/>
              <w:left w:val="single" w:sz="4" w:space="0" w:color="auto"/>
              <w:bottom w:val="single" w:sz="4" w:space="0" w:color="auto"/>
              <w:right w:val="single" w:sz="4" w:space="0" w:color="auto"/>
            </w:tcBorders>
            <w:vAlign w:val="bottom"/>
            <w:hideMark/>
          </w:tcPr>
          <w:p w14:paraId="1CE83046"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1.1</w:t>
            </w:r>
          </w:p>
        </w:tc>
        <w:tc>
          <w:tcPr>
            <w:tcW w:w="522" w:type="dxa"/>
            <w:tcBorders>
              <w:top w:val="nil"/>
              <w:left w:val="single" w:sz="4" w:space="0" w:color="auto"/>
              <w:bottom w:val="single" w:sz="4" w:space="0" w:color="auto"/>
              <w:right w:val="single" w:sz="4" w:space="0" w:color="auto"/>
            </w:tcBorders>
            <w:vAlign w:val="bottom"/>
          </w:tcPr>
          <w:p w14:paraId="1290A362"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522" w:type="dxa"/>
            <w:tcBorders>
              <w:top w:val="nil"/>
              <w:left w:val="single" w:sz="4" w:space="0" w:color="auto"/>
              <w:bottom w:val="single" w:sz="4" w:space="0" w:color="auto"/>
              <w:right w:val="single" w:sz="4" w:space="0" w:color="auto"/>
            </w:tcBorders>
            <w:vAlign w:val="bottom"/>
          </w:tcPr>
          <w:p w14:paraId="51D891AF"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521" w:type="dxa"/>
            <w:tcBorders>
              <w:top w:val="nil"/>
              <w:left w:val="single" w:sz="4" w:space="0" w:color="auto"/>
              <w:bottom w:val="single" w:sz="4" w:space="0" w:color="auto"/>
              <w:right w:val="single" w:sz="4" w:space="0" w:color="auto"/>
            </w:tcBorders>
            <w:vAlign w:val="bottom"/>
          </w:tcPr>
          <w:p w14:paraId="7C59D16B"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C3F6D3"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E0C75C"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4CCB91" w14:textId="77777777" w:rsidR="00765BAF" w:rsidRPr="003E511E" w:rsidRDefault="00765BAF" w:rsidP="000870FB">
            <w:pPr>
              <w:bidi w:val="0"/>
              <w:spacing w:line="240" w:lineRule="auto"/>
              <w:rPr>
                <w:b/>
                <w:bCs/>
                <w:sz w:val="14"/>
                <w:szCs w:val="14"/>
                <w:u w:val="single"/>
              </w:rPr>
            </w:pPr>
          </w:p>
        </w:tc>
        <w:tc>
          <w:tcPr>
            <w:tcW w:w="478" w:type="dxa"/>
            <w:tcBorders>
              <w:top w:val="nil"/>
              <w:left w:val="single" w:sz="4" w:space="0" w:color="auto"/>
              <w:bottom w:val="single" w:sz="4" w:space="0" w:color="auto"/>
              <w:right w:val="single" w:sz="4" w:space="0" w:color="auto"/>
            </w:tcBorders>
            <w:vAlign w:val="bottom"/>
          </w:tcPr>
          <w:p w14:paraId="432A6DE4"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0" w:type="auto"/>
            <w:tcBorders>
              <w:top w:val="nil"/>
              <w:left w:val="single" w:sz="4" w:space="0" w:color="auto"/>
              <w:bottom w:val="single" w:sz="4" w:space="0" w:color="auto"/>
              <w:right w:val="single" w:sz="4" w:space="0" w:color="auto"/>
            </w:tcBorders>
            <w:vAlign w:val="bottom"/>
          </w:tcPr>
          <w:p w14:paraId="4DC6931A"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0" w:type="auto"/>
            <w:tcBorders>
              <w:top w:val="nil"/>
              <w:left w:val="single" w:sz="4" w:space="0" w:color="auto"/>
              <w:bottom w:val="single" w:sz="4" w:space="0" w:color="auto"/>
              <w:right w:val="single" w:sz="4" w:space="0" w:color="auto"/>
            </w:tcBorders>
            <w:vAlign w:val="bottom"/>
          </w:tcPr>
          <w:p w14:paraId="56062D07" w14:textId="77777777" w:rsidR="00765BAF" w:rsidRPr="003E511E" w:rsidRDefault="00765BAF" w:rsidP="000870FB">
            <w:pPr>
              <w:bidi w:val="0"/>
              <w:spacing w:line="240" w:lineRule="auto"/>
              <w:jc w:val="center"/>
              <w:rPr>
                <w:rFonts w:asciiTheme="majorHAnsi" w:hAnsiTheme="majorHAnsi" w:cstheme="majorHAnsi"/>
                <w:i/>
                <w:iCs/>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448D" w14:textId="77777777" w:rsidR="00765BAF" w:rsidRPr="003E511E" w:rsidRDefault="00765BAF" w:rsidP="000870FB">
            <w:pPr>
              <w:bidi w:val="0"/>
              <w:spacing w:line="240" w:lineRule="auto"/>
              <w:rPr>
                <w:b/>
                <w:bCs/>
                <w:sz w:val="14"/>
                <w:szCs w:val="14"/>
                <w:u w:val="single"/>
              </w:rPr>
            </w:pPr>
          </w:p>
        </w:tc>
      </w:tr>
      <w:tr w:rsidR="00765BAF" w:rsidRPr="003E511E" w14:paraId="0E3AE109"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5343546"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CA681"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BC883F"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6C3833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758DED3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22</w:t>
            </w:r>
          </w:p>
        </w:tc>
        <w:tc>
          <w:tcPr>
            <w:tcW w:w="535" w:type="dxa"/>
            <w:tcBorders>
              <w:top w:val="single" w:sz="4" w:space="0" w:color="auto"/>
              <w:left w:val="single" w:sz="4" w:space="0" w:color="auto"/>
              <w:bottom w:val="nil"/>
              <w:right w:val="single" w:sz="4" w:space="0" w:color="auto"/>
            </w:tcBorders>
            <w:vAlign w:val="center"/>
            <w:hideMark/>
          </w:tcPr>
          <w:p w14:paraId="60D2F43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7</w:t>
            </w:r>
          </w:p>
        </w:tc>
        <w:tc>
          <w:tcPr>
            <w:tcW w:w="535" w:type="dxa"/>
            <w:tcBorders>
              <w:top w:val="single" w:sz="4" w:space="0" w:color="auto"/>
              <w:left w:val="single" w:sz="4" w:space="0" w:color="auto"/>
              <w:bottom w:val="nil"/>
              <w:right w:val="single" w:sz="4" w:space="0" w:color="auto"/>
            </w:tcBorders>
            <w:vAlign w:val="center"/>
            <w:hideMark/>
          </w:tcPr>
          <w:p w14:paraId="17F068C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7CEF8E7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1" w:type="dxa"/>
            <w:tcBorders>
              <w:top w:val="single" w:sz="4" w:space="0" w:color="auto"/>
              <w:left w:val="single" w:sz="4" w:space="0" w:color="auto"/>
              <w:bottom w:val="nil"/>
              <w:right w:val="single" w:sz="4" w:space="0" w:color="auto"/>
            </w:tcBorders>
            <w:vAlign w:val="center"/>
          </w:tcPr>
          <w:p w14:paraId="0D39BA69"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7AB10AC2"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74F6B2A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w:t>
            </w:r>
          </w:p>
        </w:tc>
        <w:tc>
          <w:tcPr>
            <w:tcW w:w="535" w:type="dxa"/>
            <w:tcBorders>
              <w:top w:val="single" w:sz="4" w:space="0" w:color="auto"/>
              <w:left w:val="single" w:sz="4" w:space="0" w:color="auto"/>
              <w:bottom w:val="nil"/>
              <w:right w:val="single" w:sz="4" w:space="0" w:color="auto"/>
            </w:tcBorders>
            <w:vAlign w:val="center"/>
            <w:hideMark/>
          </w:tcPr>
          <w:p w14:paraId="3730AC6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11</w:t>
            </w:r>
          </w:p>
        </w:tc>
        <w:tc>
          <w:tcPr>
            <w:tcW w:w="522" w:type="dxa"/>
            <w:tcBorders>
              <w:top w:val="single" w:sz="4" w:space="0" w:color="auto"/>
              <w:left w:val="single" w:sz="4" w:space="0" w:color="auto"/>
              <w:bottom w:val="nil"/>
              <w:right w:val="single" w:sz="4" w:space="0" w:color="auto"/>
            </w:tcBorders>
            <w:vAlign w:val="center"/>
            <w:hideMark/>
          </w:tcPr>
          <w:p w14:paraId="6151B48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2" w:type="dxa"/>
            <w:tcBorders>
              <w:top w:val="single" w:sz="4" w:space="0" w:color="auto"/>
              <w:left w:val="single" w:sz="4" w:space="0" w:color="auto"/>
              <w:bottom w:val="nil"/>
              <w:right w:val="single" w:sz="4" w:space="0" w:color="auto"/>
            </w:tcBorders>
            <w:vAlign w:val="center"/>
            <w:hideMark/>
          </w:tcPr>
          <w:p w14:paraId="16871D6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tcPr>
          <w:p w14:paraId="587F85AE"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2F3843D2"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1C8EA07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26ADB7A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716BB97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4CB6F9B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229712D6"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18BA7369"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A4A8D" w14:textId="77777777" w:rsidR="00765BAF" w:rsidRPr="003E511E" w:rsidRDefault="00765BAF" w:rsidP="000870FB">
            <w:pPr>
              <w:bidi w:val="0"/>
              <w:spacing w:line="240" w:lineRule="auto"/>
              <w:rPr>
                <w:b/>
                <w:bCs/>
                <w:sz w:val="14"/>
                <w:szCs w:val="14"/>
                <w:u w:val="single"/>
              </w:rPr>
            </w:pPr>
          </w:p>
        </w:tc>
      </w:tr>
      <w:tr w:rsidR="00765BAF" w:rsidRPr="003E511E" w14:paraId="4B6FBB7D"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03D7D9A2"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C4DAA5"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4A7A9"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A0CF50"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123E36D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21.7</w:t>
            </w:r>
          </w:p>
        </w:tc>
        <w:tc>
          <w:tcPr>
            <w:tcW w:w="535" w:type="dxa"/>
            <w:tcBorders>
              <w:top w:val="nil"/>
              <w:left w:val="single" w:sz="4" w:space="0" w:color="auto"/>
              <w:bottom w:val="single" w:sz="4" w:space="0" w:color="auto"/>
              <w:right w:val="single" w:sz="4" w:space="0" w:color="auto"/>
            </w:tcBorders>
            <w:vAlign w:val="bottom"/>
            <w:hideMark/>
          </w:tcPr>
          <w:p w14:paraId="77CB671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7.8</w:t>
            </w:r>
          </w:p>
        </w:tc>
        <w:tc>
          <w:tcPr>
            <w:tcW w:w="535" w:type="dxa"/>
            <w:tcBorders>
              <w:top w:val="nil"/>
              <w:left w:val="single" w:sz="4" w:space="0" w:color="auto"/>
              <w:bottom w:val="single" w:sz="4" w:space="0" w:color="auto"/>
              <w:right w:val="single" w:sz="4" w:space="0" w:color="auto"/>
            </w:tcBorders>
            <w:vAlign w:val="bottom"/>
            <w:hideMark/>
          </w:tcPr>
          <w:p w14:paraId="513DEC8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1.4</w:t>
            </w:r>
          </w:p>
        </w:tc>
        <w:tc>
          <w:tcPr>
            <w:tcW w:w="521" w:type="dxa"/>
            <w:tcBorders>
              <w:top w:val="nil"/>
              <w:left w:val="single" w:sz="4" w:space="0" w:color="auto"/>
              <w:bottom w:val="single" w:sz="4" w:space="0" w:color="auto"/>
              <w:right w:val="single" w:sz="4" w:space="0" w:color="auto"/>
            </w:tcBorders>
            <w:vAlign w:val="bottom"/>
            <w:hideMark/>
          </w:tcPr>
          <w:p w14:paraId="4FA748D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1" w:type="dxa"/>
            <w:tcBorders>
              <w:top w:val="nil"/>
              <w:left w:val="single" w:sz="4" w:space="0" w:color="auto"/>
              <w:bottom w:val="single" w:sz="4" w:space="0" w:color="auto"/>
              <w:right w:val="single" w:sz="4" w:space="0" w:color="auto"/>
            </w:tcBorders>
            <w:vAlign w:val="bottom"/>
          </w:tcPr>
          <w:p w14:paraId="5FA12AA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44ED3EE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5C91EFC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10.7</w:t>
            </w:r>
          </w:p>
        </w:tc>
        <w:tc>
          <w:tcPr>
            <w:tcW w:w="535" w:type="dxa"/>
            <w:tcBorders>
              <w:top w:val="nil"/>
              <w:left w:val="single" w:sz="4" w:space="0" w:color="auto"/>
              <w:bottom w:val="single" w:sz="4" w:space="0" w:color="auto"/>
              <w:right w:val="single" w:sz="4" w:space="0" w:color="auto"/>
            </w:tcBorders>
            <w:vAlign w:val="bottom"/>
            <w:hideMark/>
          </w:tcPr>
          <w:p w14:paraId="65A8FF1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7.0</w:t>
            </w:r>
          </w:p>
        </w:tc>
        <w:tc>
          <w:tcPr>
            <w:tcW w:w="522" w:type="dxa"/>
            <w:tcBorders>
              <w:top w:val="nil"/>
              <w:left w:val="single" w:sz="4" w:space="0" w:color="auto"/>
              <w:bottom w:val="single" w:sz="4" w:space="0" w:color="auto"/>
              <w:right w:val="single" w:sz="4" w:space="0" w:color="auto"/>
            </w:tcBorders>
            <w:vAlign w:val="bottom"/>
            <w:hideMark/>
          </w:tcPr>
          <w:p w14:paraId="1F4FB02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2.0</w:t>
            </w:r>
          </w:p>
        </w:tc>
        <w:tc>
          <w:tcPr>
            <w:tcW w:w="522" w:type="dxa"/>
            <w:tcBorders>
              <w:top w:val="nil"/>
              <w:left w:val="single" w:sz="4" w:space="0" w:color="auto"/>
              <w:bottom w:val="single" w:sz="4" w:space="0" w:color="auto"/>
              <w:right w:val="single" w:sz="4" w:space="0" w:color="auto"/>
            </w:tcBorders>
            <w:vAlign w:val="bottom"/>
            <w:hideMark/>
          </w:tcPr>
          <w:p w14:paraId="4F24F5D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522" w:type="dxa"/>
            <w:tcBorders>
              <w:top w:val="nil"/>
              <w:left w:val="single" w:sz="4" w:space="0" w:color="auto"/>
              <w:bottom w:val="single" w:sz="4" w:space="0" w:color="auto"/>
              <w:right w:val="single" w:sz="4" w:space="0" w:color="auto"/>
            </w:tcBorders>
            <w:vAlign w:val="bottom"/>
          </w:tcPr>
          <w:p w14:paraId="57F7619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4867B1B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1903A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AF1A61"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3D1DA"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6977F" w14:textId="77777777" w:rsidR="00765BAF" w:rsidRPr="003E511E" w:rsidRDefault="00765BAF" w:rsidP="000870FB">
            <w:pPr>
              <w:bidi w:val="0"/>
              <w:spacing w:line="240" w:lineRule="auto"/>
              <w:rPr>
                <w:b/>
                <w:bCs/>
                <w:sz w:val="14"/>
                <w:szCs w:val="14"/>
                <w:u w:val="single"/>
              </w:rPr>
            </w:pPr>
          </w:p>
        </w:tc>
        <w:tc>
          <w:tcPr>
            <w:tcW w:w="478" w:type="dxa"/>
            <w:tcBorders>
              <w:top w:val="nil"/>
              <w:left w:val="single" w:sz="4" w:space="0" w:color="auto"/>
              <w:bottom w:val="single" w:sz="4" w:space="0" w:color="auto"/>
              <w:right w:val="single" w:sz="4" w:space="0" w:color="auto"/>
            </w:tcBorders>
            <w:vAlign w:val="bottom"/>
          </w:tcPr>
          <w:p w14:paraId="7D4ED45A" w14:textId="77777777" w:rsidR="00765BAF" w:rsidRPr="003E511E" w:rsidRDefault="00765BAF" w:rsidP="000870FB">
            <w:pPr>
              <w:bidi w:val="0"/>
              <w:spacing w:line="240" w:lineRule="auto"/>
              <w:jc w:val="center"/>
              <w:rPr>
                <w:b/>
                <w:bCs/>
                <w:sz w:val="14"/>
                <w:szCs w:val="14"/>
                <w:u w:val="single"/>
              </w:rPr>
            </w:pPr>
          </w:p>
        </w:tc>
        <w:tc>
          <w:tcPr>
            <w:tcW w:w="393" w:type="dxa"/>
            <w:tcBorders>
              <w:top w:val="nil"/>
              <w:left w:val="single" w:sz="4" w:space="0" w:color="auto"/>
              <w:bottom w:val="single" w:sz="4" w:space="0" w:color="auto"/>
              <w:right w:val="single" w:sz="4" w:space="0" w:color="auto"/>
            </w:tcBorders>
            <w:vAlign w:val="bottom"/>
          </w:tcPr>
          <w:p w14:paraId="54356C24"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28D34" w14:textId="77777777" w:rsidR="00765BAF" w:rsidRPr="003E511E" w:rsidRDefault="00765BAF" w:rsidP="000870FB">
            <w:pPr>
              <w:bidi w:val="0"/>
              <w:spacing w:line="240" w:lineRule="auto"/>
              <w:rPr>
                <w:b/>
                <w:bCs/>
                <w:sz w:val="14"/>
                <w:szCs w:val="14"/>
                <w:u w:val="single"/>
              </w:rPr>
            </w:pPr>
          </w:p>
        </w:tc>
      </w:tr>
      <w:tr w:rsidR="00765BAF" w:rsidRPr="003E511E" w14:paraId="496E8C24"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18787BB6"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EABAA"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C7B96"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009E19B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4C4E1EE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10</w:t>
            </w:r>
          </w:p>
        </w:tc>
        <w:tc>
          <w:tcPr>
            <w:tcW w:w="535" w:type="dxa"/>
            <w:tcBorders>
              <w:top w:val="single" w:sz="4" w:space="0" w:color="auto"/>
              <w:left w:val="single" w:sz="4" w:space="0" w:color="auto"/>
              <w:bottom w:val="nil"/>
              <w:right w:val="single" w:sz="4" w:space="0" w:color="auto"/>
            </w:tcBorders>
            <w:vAlign w:val="center"/>
            <w:hideMark/>
          </w:tcPr>
          <w:p w14:paraId="6C0398E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535" w:type="dxa"/>
            <w:tcBorders>
              <w:top w:val="single" w:sz="4" w:space="0" w:color="auto"/>
              <w:left w:val="single" w:sz="4" w:space="0" w:color="auto"/>
              <w:bottom w:val="nil"/>
              <w:right w:val="single" w:sz="4" w:space="0" w:color="auto"/>
            </w:tcBorders>
            <w:vAlign w:val="center"/>
            <w:hideMark/>
          </w:tcPr>
          <w:p w14:paraId="610E6C5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015F91A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4A62E4F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4EF7C8C1"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12DD694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35" w:type="dxa"/>
            <w:tcBorders>
              <w:top w:val="single" w:sz="4" w:space="0" w:color="auto"/>
              <w:left w:val="single" w:sz="4" w:space="0" w:color="auto"/>
              <w:bottom w:val="nil"/>
              <w:right w:val="single" w:sz="4" w:space="0" w:color="auto"/>
            </w:tcBorders>
            <w:vAlign w:val="center"/>
            <w:hideMark/>
          </w:tcPr>
          <w:p w14:paraId="531DC35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hideMark/>
          </w:tcPr>
          <w:p w14:paraId="37DB603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760794C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1BE4160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182DBBC6"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2D895B5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0983071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02B3739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396736B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hideMark/>
          </w:tcPr>
          <w:p w14:paraId="47AAB471"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7AD9391A" w14:textId="77777777" w:rsidR="00765BAF" w:rsidRPr="003E511E" w:rsidRDefault="00765BAF"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0836B" w14:textId="77777777" w:rsidR="00765BAF" w:rsidRPr="003E511E" w:rsidRDefault="00765BAF" w:rsidP="000870FB">
            <w:pPr>
              <w:bidi w:val="0"/>
              <w:spacing w:line="240" w:lineRule="auto"/>
              <w:rPr>
                <w:b/>
                <w:bCs/>
                <w:sz w:val="14"/>
                <w:szCs w:val="14"/>
                <w:u w:val="single"/>
              </w:rPr>
            </w:pPr>
          </w:p>
        </w:tc>
      </w:tr>
      <w:tr w:rsidR="00765BAF" w:rsidRPr="003E511E" w14:paraId="7C152012"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31032D0D"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E41BBF"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947EE"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192B43"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029D6CD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9.4</w:t>
            </w:r>
          </w:p>
        </w:tc>
        <w:tc>
          <w:tcPr>
            <w:tcW w:w="535" w:type="dxa"/>
            <w:tcBorders>
              <w:top w:val="nil"/>
              <w:left w:val="single" w:sz="4" w:space="0" w:color="auto"/>
              <w:bottom w:val="single" w:sz="4" w:space="0" w:color="auto"/>
              <w:right w:val="single" w:sz="4" w:space="0" w:color="auto"/>
            </w:tcBorders>
            <w:vAlign w:val="bottom"/>
            <w:hideMark/>
          </w:tcPr>
          <w:p w14:paraId="6C65B3E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4.3</w:t>
            </w:r>
          </w:p>
        </w:tc>
        <w:tc>
          <w:tcPr>
            <w:tcW w:w="535" w:type="dxa"/>
            <w:tcBorders>
              <w:top w:val="nil"/>
              <w:left w:val="single" w:sz="4" w:space="0" w:color="auto"/>
              <w:bottom w:val="single" w:sz="4" w:space="0" w:color="auto"/>
              <w:right w:val="single" w:sz="4" w:space="0" w:color="auto"/>
            </w:tcBorders>
            <w:vAlign w:val="bottom"/>
            <w:hideMark/>
          </w:tcPr>
          <w:p w14:paraId="14B43E9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1.1</w:t>
            </w:r>
          </w:p>
        </w:tc>
        <w:tc>
          <w:tcPr>
            <w:tcW w:w="521" w:type="dxa"/>
            <w:tcBorders>
              <w:top w:val="nil"/>
              <w:left w:val="single" w:sz="4" w:space="0" w:color="auto"/>
              <w:bottom w:val="single" w:sz="4" w:space="0" w:color="auto"/>
              <w:right w:val="single" w:sz="4" w:space="0" w:color="auto"/>
            </w:tcBorders>
            <w:vAlign w:val="bottom"/>
            <w:hideMark/>
          </w:tcPr>
          <w:p w14:paraId="61D1761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521" w:type="dxa"/>
            <w:tcBorders>
              <w:top w:val="nil"/>
              <w:left w:val="single" w:sz="4" w:space="0" w:color="auto"/>
              <w:bottom w:val="single" w:sz="4" w:space="0" w:color="auto"/>
              <w:right w:val="single" w:sz="4" w:space="0" w:color="auto"/>
            </w:tcBorders>
            <w:vAlign w:val="bottom"/>
            <w:hideMark/>
          </w:tcPr>
          <w:p w14:paraId="3BABAD9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tcPr>
          <w:p w14:paraId="442F48E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650CB7F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1.8</w:t>
            </w:r>
          </w:p>
        </w:tc>
        <w:tc>
          <w:tcPr>
            <w:tcW w:w="535" w:type="dxa"/>
            <w:tcBorders>
              <w:top w:val="nil"/>
              <w:left w:val="single" w:sz="4" w:space="0" w:color="auto"/>
              <w:bottom w:val="single" w:sz="4" w:space="0" w:color="auto"/>
              <w:right w:val="single" w:sz="4" w:space="0" w:color="auto"/>
            </w:tcBorders>
            <w:vAlign w:val="bottom"/>
            <w:hideMark/>
          </w:tcPr>
          <w:p w14:paraId="33FA1D6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1.5</w:t>
            </w:r>
          </w:p>
        </w:tc>
        <w:tc>
          <w:tcPr>
            <w:tcW w:w="522" w:type="dxa"/>
            <w:tcBorders>
              <w:top w:val="nil"/>
              <w:left w:val="single" w:sz="4" w:space="0" w:color="auto"/>
              <w:bottom w:val="single" w:sz="4" w:space="0" w:color="auto"/>
              <w:right w:val="single" w:sz="4" w:space="0" w:color="auto"/>
            </w:tcBorders>
            <w:vAlign w:val="bottom"/>
            <w:hideMark/>
          </w:tcPr>
          <w:p w14:paraId="1D45D0E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0.6</w:t>
            </w:r>
          </w:p>
        </w:tc>
        <w:tc>
          <w:tcPr>
            <w:tcW w:w="522" w:type="dxa"/>
            <w:tcBorders>
              <w:top w:val="nil"/>
              <w:left w:val="single" w:sz="4" w:space="0" w:color="auto"/>
              <w:bottom w:val="single" w:sz="4" w:space="0" w:color="auto"/>
              <w:right w:val="single" w:sz="4" w:space="0" w:color="auto"/>
            </w:tcBorders>
            <w:vAlign w:val="bottom"/>
            <w:hideMark/>
          </w:tcPr>
          <w:p w14:paraId="1A6B1BE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2" w:type="dxa"/>
            <w:tcBorders>
              <w:top w:val="nil"/>
              <w:left w:val="single" w:sz="4" w:space="0" w:color="auto"/>
              <w:bottom w:val="single" w:sz="4" w:space="0" w:color="auto"/>
              <w:right w:val="single" w:sz="4" w:space="0" w:color="auto"/>
            </w:tcBorders>
            <w:vAlign w:val="bottom"/>
            <w:hideMark/>
          </w:tcPr>
          <w:p w14:paraId="1A19864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tcPr>
          <w:p w14:paraId="6040BE6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2ED4B41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478" w:type="dxa"/>
            <w:tcBorders>
              <w:top w:val="nil"/>
              <w:left w:val="single" w:sz="4" w:space="0" w:color="auto"/>
              <w:bottom w:val="single" w:sz="4" w:space="0" w:color="auto"/>
              <w:right w:val="single" w:sz="4" w:space="0" w:color="auto"/>
            </w:tcBorders>
            <w:vAlign w:val="bottom"/>
            <w:hideMark/>
          </w:tcPr>
          <w:p w14:paraId="310D547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478" w:type="dxa"/>
            <w:tcBorders>
              <w:top w:val="nil"/>
              <w:left w:val="single" w:sz="4" w:space="0" w:color="auto"/>
              <w:bottom w:val="single" w:sz="4" w:space="0" w:color="auto"/>
              <w:right w:val="single" w:sz="4" w:space="0" w:color="auto"/>
            </w:tcBorders>
            <w:vAlign w:val="bottom"/>
            <w:hideMark/>
          </w:tcPr>
          <w:p w14:paraId="676EDE2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478" w:type="dxa"/>
            <w:tcBorders>
              <w:top w:val="nil"/>
              <w:left w:val="single" w:sz="4" w:space="0" w:color="auto"/>
              <w:bottom w:val="single" w:sz="4" w:space="0" w:color="auto"/>
              <w:right w:val="single" w:sz="4" w:space="0" w:color="auto"/>
            </w:tcBorders>
            <w:vAlign w:val="bottom"/>
            <w:hideMark/>
          </w:tcPr>
          <w:p w14:paraId="234C83F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478" w:type="dxa"/>
            <w:tcBorders>
              <w:top w:val="nil"/>
              <w:left w:val="single" w:sz="4" w:space="0" w:color="auto"/>
              <w:bottom w:val="single" w:sz="4" w:space="0" w:color="auto"/>
              <w:right w:val="single" w:sz="4" w:space="0" w:color="auto"/>
            </w:tcBorders>
            <w:vAlign w:val="bottom"/>
            <w:hideMark/>
          </w:tcPr>
          <w:p w14:paraId="496F446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393" w:type="dxa"/>
            <w:tcBorders>
              <w:top w:val="nil"/>
              <w:left w:val="single" w:sz="4" w:space="0" w:color="auto"/>
              <w:bottom w:val="single" w:sz="4" w:space="0" w:color="auto"/>
              <w:right w:val="single" w:sz="4" w:space="0" w:color="auto"/>
            </w:tcBorders>
            <w:vAlign w:val="bottom"/>
          </w:tcPr>
          <w:p w14:paraId="4C9F89DE"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8E5D0" w14:textId="77777777" w:rsidR="00765BAF" w:rsidRPr="003E511E" w:rsidRDefault="00765BAF" w:rsidP="000870FB">
            <w:pPr>
              <w:bidi w:val="0"/>
              <w:spacing w:line="240" w:lineRule="auto"/>
              <w:rPr>
                <w:b/>
                <w:bCs/>
                <w:sz w:val="14"/>
                <w:szCs w:val="14"/>
                <w:u w:val="single"/>
              </w:rPr>
            </w:pPr>
          </w:p>
        </w:tc>
      </w:tr>
      <w:tr w:rsidR="00765BAF" w:rsidRPr="003E511E" w14:paraId="634E54D7"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517C45A1"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880B54"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276730" w14:textId="77777777" w:rsidR="00765BAF" w:rsidRPr="003E511E" w:rsidRDefault="00765BAF" w:rsidP="000870FB">
            <w:pPr>
              <w:bidi w:val="0"/>
              <w:spacing w:line="240" w:lineRule="auto"/>
              <w:rPr>
                <w:rFonts w:cstheme="minorHAnsi"/>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67AE75D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2AEB143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hideMark/>
          </w:tcPr>
          <w:p w14:paraId="17745A4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65B821C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63F4637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3198074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305CC44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71E1BCB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7C10AC4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vMerge w:val="restart"/>
            <w:tcBorders>
              <w:top w:val="single" w:sz="4" w:space="0" w:color="auto"/>
              <w:left w:val="single" w:sz="4" w:space="0" w:color="auto"/>
              <w:bottom w:val="single" w:sz="4" w:space="0" w:color="auto"/>
              <w:right w:val="single" w:sz="4" w:space="0" w:color="auto"/>
            </w:tcBorders>
            <w:vAlign w:val="center"/>
            <w:hideMark/>
          </w:tcPr>
          <w:p w14:paraId="26AE729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vMerge w:val="restart"/>
            <w:tcBorders>
              <w:top w:val="single" w:sz="4" w:space="0" w:color="auto"/>
              <w:left w:val="single" w:sz="4" w:space="0" w:color="auto"/>
              <w:bottom w:val="single" w:sz="4" w:space="0" w:color="auto"/>
              <w:right w:val="single" w:sz="4" w:space="0" w:color="auto"/>
            </w:tcBorders>
            <w:vAlign w:val="center"/>
            <w:hideMark/>
          </w:tcPr>
          <w:p w14:paraId="0D6DFCD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vMerge w:val="restart"/>
            <w:tcBorders>
              <w:top w:val="single" w:sz="4" w:space="0" w:color="auto"/>
              <w:left w:val="single" w:sz="4" w:space="0" w:color="auto"/>
              <w:bottom w:val="single" w:sz="4" w:space="0" w:color="auto"/>
              <w:right w:val="single" w:sz="4" w:space="0" w:color="auto"/>
            </w:tcBorders>
            <w:vAlign w:val="center"/>
            <w:hideMark/>
          </w:tcPr>
          <w:p w14:paraId="4F8AA27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vMerge w:val="restart"/>
            <w:tcBorders>
              <w:top w:val="single" w:sz="4" w:space="0" w:color="auto"/>
              <w:left w:val="single" w:sz="4" w:space="0" w:color="auto"/>
              <w:bottom w:val="single" w:sz="4" w:space="0" w:color="auto"/>
              <w:right w:val="single" w:sz="4" w:space="0" w:color="auto"/>
            </w:tcBorders>
            <w:vAlign w:val="center"/>
            <w:hideMark/>
          </w:tcPr>
          <w:p w14:paraId="1487BCE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36676FB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3935B25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C07C54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31279FB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827EDED"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EDF75E4"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BA68AC" w14:textId="77777777" w:rsidR="00765BAF" w:rsidRPr="003E511E" w:rsidRDefault="00765BAF" w:rsidP="000870FB">
            <w:pPr>
              <w:bidi w:val="0"/>
              <w:spacing w:line="240" w:lineRule="auto"/>
              <w:rPr>
                <w:b/>
                <w:bCs/>
                <w:sz w:val="14"/>
                <w:szCs w:val="14"/>
                <w:u w:val="single"/>
              </w:rPr>
            </w:pPr>
          </w:p>
        </w:tc>
      </w:tr>
      <w:tr w:rsidR="00765BAF" w:rsidRPr="003E511E" w14:paraId="166E9514" w14:textId="77777777" w:rsidTr="00765BAF">
        <w:trPr>
          <w:trHeight w:val="5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9AB73"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D33179"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1DA881"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D62384"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551D8A2B"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2.3</w:t>
            </w:r>
          </w:p>
        </w:tc>
        <w:tc>
          <w:tcPr>
            <w:tcW w:w="535" w:type="dxa"/>
            <w:tcBorders>
              <w:top w:val="nil"/>
              <w:left w:val="single" w:sz="4" w:space="0" w:color="auto"/>
              <w:bottom w:val="single" w:sz="4" w:space="0" w:color="auto"/>
              <w:right w:val="single" w:sz="4" w:space="0" w:color="auto"/>
            </w:tcBorders>
            <w:vAlign w:val="bottom"/>
            <w:hideMark/>
          </w:tcPr>
          <w:p w14:paraId="694A8057"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1.2</w:t>
            </w:r>
          </w:p>
        </w:tc>
        <w:tc>
          <w:tcPr>
            <w:tcW w:w="535" w:type="dxa"/>
            <w:tcBorders>
              <w:top w:val="nil"/>
              <w:left w:val="single" w:sz="4" w:space="0" w:color="auto"/>
              <w:bottom w:val="single" w:sz="4" w:space="0" w:color="auto"/>
              <w:right w:val="single" w:sz="4" w:space="0" w:color="auto"/>
            </w:tcBorders>
            <w:vAlign w:val="bottom"/>
            <w:hideMark/>
          </w:tcPr>
          <w:p w14:paraId="6A2A78F2"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0.4</w:t>
            </w:r>
          </w:p>
        </w:tc>
        <w:tc>
          <w:tcPr>
            <w:tcW w:w="521" w:type="dxa"/>
            <w:tcBorders>
              <w:top w:val="nil"/>
              <w:left w:val="single" w:sz="4" w:space="0" w:color="auto"/>
              <w:bottom w:val="single" w:sz="4" w:space="0" w:color="auto"/>
              <w:right w:val="single" w:sz="4" w:space="0" w:color="auto"/>
            </w:tcBorders>
            <w:vAlign w:val="bottom"/>
            <w:hideMark/>
          </w:tcPr>
          <w:p w14:paraId="7A6ED8F7"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0.1</w:t>
            </w:r>
          </w:p>
        </w:tc>
        <w:tc>
          <w:tcPr>
            <w:tcW w:w="521" w:type="dxa"/>
            <w:tcBorders>
              <w:top w:val="nil"/>
              <w:left w:val="single" w:sz="4" w:space="0" w:color="auto"/>
              <w:bottom w:val="single" w:sz="4" w:space="0" w:color="auto"/>
              <w:right w:val="single" w:sz="4" w:space="0" w:color="auto"/>
            </w:tcBorders>
            <w:vAlign w:val="bottom"/>
            <w:hideMark/>
          </w:tcPr>
          <w:p w14:paraId="09868201"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hideMark/>
          </w:tcPr>
          <w:p w14:paraId="08362706" w14:textId="77777777" w:rsidR="00765BAF" w:rsidRPr="003E511E" w:rsidRDefault="00765BAF" w:rsidP="000870FB">
            <w:pPr>
              <w:bidi w:val="0"/>
              <w:spacing w:line="240" w:lineRule="auto"/>
              <w:jc w:val="center"/>
              <w:rPr>
                <w:rFonts w:asciiTheme="majorHAnsi" w:hAnsiTheme="majorHAnsi" w:cstheme="majorHAnsi"/>
                <w:i/>
                <w:iCs/>
                <w:sz w:val="14"/>
                <w:szCs w:val="14"/>
              </w:rPr>
            </w:pPr>
            <w:r w:rsidRPr="003E511E">
              <w:rPr>
                <w:rFonts w:asciiTheme="majorHAnsi" w:hAnsiTheme="majorHAnsi" w:cstheme="majorHAnsi"/>
                <w:i/>
                <w:iCs/>
                <w:color w:val="000000"/>
                <w:sz w:val="14"/>
                <w:szCs w:val="14"/>
              </w:rPr>
              <w:t>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3CFAC"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C2BFB0"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40CAB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AD60B0"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31F2C"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FAFA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27D40"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BBC317"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7FDBB"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0DC781"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AB47CD"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E5632"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D8405" w14:textId="77777777" w:rsidR="00765BAF" w:rsidRPr="003E511E" w:rsidRDefault="00765BAF" w:rsidP="000870FB">
            <w:pPr>
              <w:bidi w:val="0"/>
              <w:spacing w:line="240" w:lineRule="auto"/>
              <w:rPr>
                <w:b/>
                <w:bCs/>
                <w:sz w:val="14"/>
                <w:szCs w:val="14"/>
                <w:u w:val="single"/>
              </w:rPr>
            </w:pPr>
          </w:p>
        </w:tc>
      </w:tr>
      <w:tr w:rsidR="00765BAF" w:rsidRPr="003E511E" w14:paraId="4EEC6710" w14:textId="77777777" w:rsidTr="00765BA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2B59CAE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ICM2 maternal</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2EC9C0F5" w14:textId="77777777" w:rsidR="00765BAF" w:rsidRPr="003E511E" w:rsidRDefault="00765BAF" w:rsidP="000870FB">
            <w:pPr>
              <w:bidi w:val="0"/>
              <w:spacing w:line="240" w:lineRule="auto"/>
              <w:jc w:val="center"/>
              <w:rPr>
                <w:sz w:val="14"/>
                <w:szCs w:val="14"/>
              </w:rPr>
            </w:pPr>
            <w:r w:rsidRPr="003E511E">
              <w:rPr>
                <w:sz w:val="14"/>
                <w:szCs w:val="14"/>
              </w:rPr>
              <w:t>0.0893</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0CFC43F5" w14:textId="77777777" w:rsidR="00765BAF" w:rsidRPr="003E511E" w:rsidRDefault="00765BAF" w:rsidP="000870FB">
            <w:pPr>
              <w:bidi w:val="0"/>
              <w:spacing w:line="240" w:lineRule="auto"/>
              <w:jc w:val="center"/>
              <w:rPr>
                <w:sz w:val="14"/>
                <w:szCs w:val="14"/>
              </w:rPr>
            </w:pPr>
            <w:r w:rsidRPr="003E511E">
              <w:rPr>
                <w:sz w:val="14"/>
                <w:szCs w:val="14"/>
              </w:rPr>
              <w:t>0.0609</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4C7D66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4178594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74</w:t>
            </w:r>
          </w:p>
        </w:tc>
        <w:tc>
          <w:tcPr>
            <w:tcW w:w="535" w:type="dxa"/>
            <w:tcBorders>
              <w:top w:val="single" w:sz="4" w:space="0" w:color="auto"/>
              <w:left w:val="single" w:sz="4" w:space="0" w:color="auto"/>
              <w:bottom w:val="nil"/>
              <w:right w:val="single" w:sz="4" w:space="0" w:color="auto"/>
            </w:tcBorders>
            <w:vAlign w:val="center"/>
            <w:hideMark/>
          </w:tcPr>
          <w:p w14:paraId="4105ACF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tcPr>
          <w:p w14:paraId="11C88394"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46C7911"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606D52C5"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D0D4859"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619D770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w:t>
            </w:r>
          </w:p>
        </w:tc>
        <w:tc>
          <w:tcPr>
            <w:tcW w:w="535" w:type="dxa"/>
            <w:tcBorders>
              <w:top w:val="single" w:sz="4" w:space="0" w:color="auto"/>
              <w:left w:val="single" w:sz="4" w:space="0" w:color="auto"/>
              <w:bottom w:val="nil"/>
              <w:right w:val="single" w:sz="4" w:space="0" w:color="auto"/>
            </w:tcBorders>
            <w:vAlign w:val="center"/>
            <w:hideMark/>
          </w:tcPr>
          <w:p w14:paraId="70ECAC5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2" w:type="dxa"/>
            <w:tcBorders>
              <w:top w:val="single" w:sz="4" w:space="0" w:color="auto"/>
              <w:left w:val="single" w:sz="4" w:space="0" w:color="auto"/>
              <w:bottom w:val="nil"/>
              <w:right w:val="single" w:sz="4" w:space="0" w:color="auto"/>
            </w:tcBorders>
            <w:vAlign w:val="center"/>
          </w:tcPr>
          <w:p w14:paraId="429DAE60"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36376813"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06A07A85"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588FD15"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0361F46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FE920B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0D986FB6"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2C02562F"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70B12456"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6CBDA39" w14:textId="77777777" w:rsidR="00765BAF" w:rsidRPr="003E511E" w:rsidRDefault="00765BAF" w:rsidP="000870FB">
            <w:pPr>
              <w:bidi w:val="0"/>
              <w:spacing w:line="240" w:lineRule="auto"/>
              <w:jc w:val="center"/>
              <w:rPr>
                <w:b/>
                <w:bCs/>
                <w:sz w:val="14"/>
                <w:szCs w:val="14"/>
                <w:u w:val="single"/>
              </w:rPr>
            </w:pPr>
          </w:p>
        </w:tc>
        <w:tc>
          <w:tcPr>
            <w:tcW w:w="801" w:type="dxa"/>
            <w:vMerge w:val="restart"/>
            <w:tcBorders>
              <w:top w:val="single" w:sz="4" w:space="0" w:color="auto"/>
              <w:left w:val="single" w:sz="4" w:space="0" w:color="auto"/>
              <w:bottom w:val="single" w:sz="4" w:space="0" w:color="auto"/>
              <w:right w:val="single" w:sz="4" w:space="0" w:color="auto"/>
            </w:tcBorders>
            <w:vAlign w:val="center"/>
          </w:tcPr>
          <w:p w14:paraId="657F9499"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47.687*</w:t>
            </w:r>
          </w:p>
          <w:p w14:paraId="6A748DE4" w14:textId="77777777" w:rsidR="00765BAF" w:rsidRPr="003E511E" w:rsidRDefault="00765BAF" w:rsidP="000870FB">
            <w:pPr>
              <w:bidi w:val="0"/>
              <w:spacing w:line="240" w:lineRule="auto"/>
              <w:jc w:val="center"/>
              <w:rPr>
                <w:rFonts w:cstheme="minorHAnsi"/>
                <w:sz w:val="14"/>
                <w:szCs w:val="14"/>
              </w:rPr>
            </w:pPr>
          </w:p>
          <w:p w14:paraId="14745BA4" w14:textId="77777777" w:rsidR="00765BAF" w:rsidRPr="003E511E" w:rsidRDefault="00765BAF" w:rsidP="000870FB">
            <w:pPr>
              <w:bidi w:val="0"/>
              <w:spacing w:line="240" w:lineRule="auto"/>
              <w:jc w:val="center"/>
              <w:rPr>
                <w:rFonts w:cstheme="minorHAnsi"/>
                <w:sz w:val="14"/>
                <w:szCs w:val="14"/>
              </w:rPr>
            </w:pPr>
            <w:proofErr w:type="spellStart"/>
            <w:r w:rsidRPr="003E511E">
              <w:rPr>
                <w:rFonts w:cstheme="minorHAnsi"/>
                <w:sz w:val="14"/>
                <w:szCs w:val="14"/>
              </w:rPr>
              <w:t>df</w:t>
            </w:r>
            <w:proofErr w:type="spellEnd"/>
            <w:r w:rsidRPr="003E511E">
              <w:rPr>
                <w:rFonts w:cstheme="minorHAnsi"/>
                <w:sz w:val="14"/>
                <w:szCs w:val="14"/>
              </w:rPr>
              <w:t xml:space="preserve"> = 28</w:t>
            </w:r>
          </w:p>
        </w:tc>
      </w:tr>
      <w:tr w:rsidR="00765BAF" w:rsidRPr="003E511E" w14:paraId="10BB7D10"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5E3AAB66"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E590D"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3AF7E8"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52AE4"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3B8B3BB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72.1</w:t>
            </w:r>
          </w:p>
        </w:tc>
        <w:tc>
          <w:tcPr>
            <w:tcW w:w="535" w:type="dxa"/>
            <w:tcBorders>
              <w:top w:val="nil"/>
              <w:left w:val="single" w:sz="4" w:space="0" w:color="auto"/>
              <w:bottom w:val="single" w:sz="4" w:space="0" w:color="auto"/>
              <w:right w:val="single" w:sz="4" w:space="0" w:color="auto"/>
            </w:tcBorders>
            <w:vAlign w:val="bottom"/>
            <w:hideMark/>
          </w:tcPr>
          <w:p w14:paraId="677F32A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5.9</w:t>
            </w:r>
          </w:p>
        </w:tc>
        <w:tc>
          <w:tcPr>
            <w:tcW w:w="535" w:type="dxa"/>
            <w:tcBorders>
              <w:top w:val="nil"/>
              <w:left w:val="single" w:sz="4" w:space="0" w:color="auto"/>
              <w:bottom w:val="single" w:sz="4" w:space="0" w:color="auto"/>
              <w:right w:val="single" w:sz="4" w:space="0" w:color="auto"/>
            </w:tcBorders>
            <w:vAlign w:val="bottom"/>
          </w:tcPr>
          <w:p w14:paraId="15C7E41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3086775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319CF96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6E19CCF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6ED9486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6.5</w:t>
            </w:r>
          </w:p>
        </w:tc>
        <w:tc>
          <w:tcPr>
            <w:tcW w:w="535" w:type="dxa"/>
            <w:tcBorders>
              <w:top w:val="nil"/>
              <w:left w:val="single" w:sz="4" w:space="0" w:color="auto"/>
              <w:bottom w:val="single" w:sz="4" w:space="0" w:color="auto"/>
              <w:right w:val="single" w:sz="4" w:space="0" w:color="auto"/>
            </w:tcBorders>
            <w:vAlign w:val="bottom"/>
            <w:hideMark/>
          </w:tcPr>
          <w:p w14:paraId="20BB1FB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1.5</w:t>
            </w:r>
          </w:p>
        </w:tc>
        <w:tc>
          <w:tcPr>
            <w:tcW w:w="522" w:type="dxa"/>
            <w:tcBorders>
              <w:top w:val="nil"/>
              <w:left w:val="single" w:sz="4" w:space="0" w:color="auto"/>
              <w:bottom w:val="single" w:sz="4" w:space="0" w:color="auto"/>
              <w:right w:val="single" w:sz="4" w:space="0" w:color="auto"/>
            </w:tcBorders>
            <w:vAlign w:val="bottom"/>
          </w:tcPr>
          <w:p w14:paraId="45BD4F6E"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0A9D0A87"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45A98F2C"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14E65252"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C44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6528C" w14:textId="77777777" w:rsidR="00765BAF" w:rsidRPr="003E511E" w:rsidRDefault="00765BAF" w:rsidP="000870FB">
            <w:pPr>
              <w:bidi w:val="0"/>
              <w:spacing w:line="240" w:lineRule="auto"/>
              <w:rPr>
                <w:b/>
                <w:b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0CB9A9A4" w14:textId="77777777" w:rsidR="00765BAF" w:rsidRPr="003E511E" w:rsidRDefault="00765BAF" w:rsidP="000870FB">
            <w:pPr>
              <w:bidi w:val="0"/>
              <w:spacing w:line="240" w:lineRule="auto"/>
              <w:jc w:val="center"/>
              <w:rPr>
                <w:b/>
                <w:b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49ADB7D1" w14:textId="77777777" w:rsidR="00765BAF" w:rsidRPr="003E511E" w:rsidRDefault="00765BAF" w:rsidP="000870FB">
            <w:pPr>
              <w:bidi w:val="0"/>
              <w:spacing w:line="240" w:lineRule="auto"/>
              <w:jc w:val="center"/>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2871B275" w14:textId="77777777" w:rsidR="00765BAF" w:rsidRPr="003E511E" w:rsidRDefault="00765BAF" w:rsidP="000870FB">
            <w:pPr>
              <w:bidi w:val="0"/>
              <w:spacing w:line="240" w:lineRule="auto"/>
              <w:jc w:val="center"/>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2CD7EAB4"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53B7B5" w14:textId="77777777" w:rsidR="00765BAF" w:rsidRPr="003E511E" w:rsidRDefault="00765BAF" w:rsidP="000870FB">
            <w:pPr>
              <w:bidi w:val="0"/>
              <w:spacing w:line="240" w:lineRule="auto"/>
              <w:rPr>
                <w:rFonts w:cstheme="minorHAnsi"/>
                <w:sz w:val="14"/>
                <w:szCs w:val="14"/>
              </w:rPr>
            </w:pPr>
          </w:p>
        </w:tc>
      </w:tr>
      <w:tr w:rsidR="00765BAF" w:rsidRPr="003E511E" w14:paraId="01768AE6"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03B98E4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40DDE"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4A97B"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146B77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50FA199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107</w:t>
            </w:r>
          </w:p>
        </w:tc>
        <w:tc>
          <w:tcPr>
            <w:tcW w:w="535" w:type="dxa"/>
            <w:tcBorders>
              <w:top w:val="single" w:sz="4" w:space="0" w:color="auto"/>
              <w:left w:val="single" w:sz="4" w:space="0" w:color="auto"/>
              <w:bottom w:val="nil"/>
              <w:right w:val="single" w:sz="4" w:space="0" w:color="auto"/>
            </w:tcBorders>
            <w:vAlign w:val="center"/>
            <w:hideMark/>
          </w:tcPr>
          <w:p w14:paraId="25B588C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18</w:t>
            </w:r>
          </w:p>
        </w:tc>
        <w:tc>
          <w:tcPr>
            <w:tcW w:w="535" w:type="dxa"/>
            <w:tcBorders>
              <w:top w:val="single" w:sz="4" w:space="0" w:color="auto"/>
              <w:left w:val="single" w:sz="4" w:space="0" w:color="auto"/>
              <w:bottom w:val="nil"/>
              <w:right w:val="single" w:sz="4" w:space="0" w:color="auto"/>
            </w:tcBorders>
            <w:vAlign w:val="center"/>
            <w:hideMark/>
          </w:tcPr>
          <w:p w14:paraId="404C437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1" w:type="dxa"/>
            <w:tcBorders>
              <w:top w:val="single" w:sz="4" w:space="0" w:color="auto"/>
              <w:left w:val="single" w:sz="4" w:space="0" w:color="auto"/>
              <w:bottom w:val="nil"/>
              <w:right w:val="single" w:sz="4" w:space="0" w:color="auto"/>
            </w:tcBorders>
            <w:vAlign w:val="center"/>
          </w:tcPr>
          <w:p w14:paraId="48C4B632"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3D8E7C13"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1E3AAB90"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4BD471C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11</w:t>
            </w:r>
          </w:p>
        </w:tc>
        <w:tc>
          <w:tcPr>
            <w:tcW w:w="535" w:type="dxa"/>
            <w:tcBorders>
              <w:top w:val="single" w:sz="4" w:space="0" w:color="auto"/>
              <w:left w:val="single" w:sz="4" w:space="0" w:color="auto"/>
              <w:bottom w:val="nil"/>
              <w:right w:val="single" w:sz="4" w:space="0" w:color="auto"/>
            </w:tcBorders>
            <w:vAlign w:val="center"/>
            <w:hideMark/>
          </w:tcPr>
          <w:p w14:paraId="301EB20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2" w:type="dxa"/>
            <w:tcBorders>
              <w:top w:val="single" w:sz="4" w:space="0" w:color="auto"/>
              <w:left w:val="single" w:sz="4" w:space="0" w:color="auto"/>
              <w:bottom w:val="nil"/>
              <w:right w:val="single" w:sz="4" w:space="0" w:color="auto"/>
            </w:tcBorders>
            <w:vAlign w:val="center"/>
            <w:hideMark/>
          </w:tcPr>
          <w:p w14:paraId="24A1316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tcPr>
          <w:p w14:paraId="56F11B5A"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7AB32ADA"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467FE142"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32F188C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478" w:type="dxa"/>
            <w:tcBorders>
              <w:top w:val="single" w:sz="4" w:space="0" w:color="auto"/>
              <w:left w:val="single" w:sz="4" w:space="0" w:color="auto"/>
              <w:bottom w:val="nil"/>
              <w:right w:val="single" w:sz="4" w:space="0" w:color="auto"/>
            </w:tcBorders>
            <w:vAlign w:val="center"/>
            <w:hideMark/>
          </w:tcPr>
          <w:p w14:paraId="77181D8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733237A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688D2F78"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0B6304E9" w14:textId="77777777" w:rsidR="00765BAF" w:rsidRPr="003E511E" w:rsidRDefault="00765BAF" w:rsidP="000870FB">
            <w:pPr>
              <w:bidi w:val="0"/>
              <w:spacing w:line="240" w:lineRule="auto"/>
              <w:jc w:val="center"/>
              <w:rPr>
                <w:b/>
                <w:bCs/>
                <w:sz w:val="14"/>
                <w:szCs w:val="14"/>
                <w:u w:val="single"/>
              </w:rPr>
            </w:pPr>
          </w:p>
        </w:tc>
        <w:tc>
          <w:tcPr>
            <w:tcW w:w="393" w:type="dxa"/>
            <w:tcBorders>
              <w:top w:val="single" w:sz="4" w:space="0" w:color="auto"/>
              <w:left w:val="single" w:sz="4" w:space="0" w:color="auto"/>
              <w:bottom w:val="nil"/>
              <w:right w:val="single" w:sz="4" w:space="0" w:color="auto"/>
            </w:tcBorders>
            <w:vAlign w:val="center"/>
          </w:tcPr>
          <w:p w14:paraId="70C00AD9"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D2D7B" w14:textId="77777777" w:rsidR="00765BAF" w:rsidRPr="003E511E" w:rsidRDefault="00765BAF" w:rsidP="000870FB">
            <w:pPr>
              <w:bidi w:val="0"/>
              <w:spacing w:line="240" w:lineRule="auto"/>
              <w:rPr>
                <w:rFonts w:cstheme="minorHAnsi"/>
                <w:sz w:val="14"/>
                <w:szCs w:val="14"/>
              </w:rPr>
            </w:pPr>
          </w:p>
        </w:tc>
      </w:tr>
      <w:tr w:rsidR="00765BAF" w:rsidRPr="003E511E" w14:paraId="14CA070D"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3BBB4A69"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22621C"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1A8173"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E4D1DF"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2554419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110.1</w:t>
            </w:r>
          </w:p>
        </w:tc>
        <w:tc>
          <w:tcPr>
            <w:tcW w:w="535" w:type="dxa"/>
            <w:tcBorders>
              <w:top w:val="nil"/>
              <w:left w:val="single" w:sz="4" w:space="0" w:color="auto"/>
              <w:bottom w:val="single" w:sz="4" w:space="0" w:color="auto"/>
              <w:right w:val="single" w:sz="4" w:space="0" w:color="auto"/>
            </w:tcBorders>
            <w:vAlign w:val="bottom"/>
            <w:hideMark/>
          </w:tcPr>
          <w:p w14:paraId="2C64EEB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16.3</w:t>
            </w:r>
          </w:p>
        </w:tc>
        <w:tc>
          <w:tcPr>
            <w:tcW w:w="535" w:type="dxa"/>
            <w:tcBorders>
              <w:top w:val="nil"/>
              <w:left w:val="single" w:sz="4" w:space="0" w:color="auto"/>
              <w:bottom w:val="single" w:sz="4" w:space="0" w:color="auto"/>
              <w:right w:val="single" w:sz="4" w:space="0" w:color="auto"/>
            </w:tcBorders>
            <w:vAlign w:val="bottom"/>
            <w:hideMark/>
          </w:tcPr>
          <w:p w14:paraId="3726801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1.5</w:t>
            </w:r>
          </w:p>
        </w:tc>
        <w:tc>
          <w:tcPr>
            <w:tcW w:w="521" w:type="dxa"/>
            <w:tcBorders>
              <w:top w:val="nil"/>
              <w:left w:val="single" w:sz="4" w:space="0" w:color="auto"/>
              <w:bottom w:val="single" w:sz="4" w:space="0" w:color="auto"/>
              <w:right w:val="single" w:sz="4" w:space="0" w:color="auto"/>
            </w:tcBorders>
            <w:vAlign w:val="bottom"/>
          </w:tcPr>
          <w:p w14:paraId="5B0C4F7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0250632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60F9162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4ED4A6F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9.3</w:t>
            </w:r>
          </w:p>
        </w:tc>
        <w:tc>
          <w:tcPr>
            <w:tcW w:w="535" w:type="dxa"/>
            <w:tcBorders>
              <w:top w:val="nil"/>
              <w:left w:val="single" w:sz="4" w:space="0" w:color="auto"/>
              <w:bottom w:val="single" w:sz="4" w:space="0" w:color="auto"/>
              <w:right w:val="single" w:sz="4" w:space="0" w:color="auto"/>
            </w:tcBorders>
            <w:vAlign w:val="bottom"/>
            <w:hideMark/>
          </w:tcPr>
          <w:p w14:paraId="4F167B2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4.1</w:t>
            </w:r>
          </w:p>
        </w:tc>
        <w:tc>
          <w:tcPr>
            <w:tcW w:w="522" w:type="dxa"/>
            <w:tcBorders>
              <w:top w:val="nil"/>
              <w:left w:val="single" w:sz="4" w:space="0" w:color="auto"/>
              <w:bottom w:val="single" w:sz="4" w:space="0" w:color="auto"/>
              <w:right w:val="single" w:sz="4" w:space="0" w:color="auto"/>
            </w:tcBorders>
            <w:vAlign w:val="bottom"/>
            <w:hideMark/>
          </w:tcPr>
          <w:p w14:paraId="2C7F085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0.6</w:t>
            </w:r>
          </w:p>
        </w:tc>
        <w:tc>
          <w:tcPr>
            <w:tcW w:w="522" w:type="dxa"/>
            <w:tcBorders>
              <w:top w:val="nil"/>
              <w:left w:val="single" w:sz="4" w:space="0" w:color="auto"/>
              <w:bottom w:val="single" w:sz="4" w:space="0" w:color="auto"/>
              <w:right w:val="single" w:sz="4" w:space="0" w:color="auto"/>
            </w:tcBorders>
            <w:vAlign w:val="bottom"/>
          </w:tcPr>
          <w:p w14:paraId="2070D46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2390DCC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077310C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645711C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w:t>
            </w:r>
          </w:p>
        </w:tc>
        <w:tc>
          <w:tcPr>
            <w:tcW w:w="478" w:type="dxa"/>
            <w:tcBorders>
              <w:top w:val="nil"/>
              <w:left w:val="single" w:sz="4" w:space="0" w:color="auto"/>
              <w:bottom w:val="single" w:sz="4" w:space="0" w:color="auto"/>
              <w:right w:val="single" w:sz="4" w:space="0" w:color="auto"/>
            </w:tcBorders>
            <w:vAlign w:val="bottom"/>
            <w:hideMark/>
          </w:tcPr>
          <w:p w14:paraId="7B530D8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w:t>
            </w:r>
          </w:p>
        </w:tc>
        <w:tc>
          <w:tcPr>
            <w:tcW w:w="478" w:type="dxa"/>
            <w:tcBorders>
              <w:top w:val="nil"/>
              <w:left w:val="single" w:sz="4" w:space="0" w:color="auto"/>
              <w:bottom w:val="single" w:sz="4" w:space="0" w:color="auto"/>
              <w:right w:val="single" w:sz="4" w:space="0" w:color="auto"/>
            </w:tcBorders>
            <w:vAlign w:val="bottom"/>
            <w:hideMark/>
          </w:tcPr>
          <w:p w14:paraId="3C3B2AB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478" w:type="dxa"/>
            <w:tcBorders>
              <w:top w:val="nil"/>
              <w:left w:val="single" w:sz="4" w:space="0" w:color="auto"/>
              <w:bottom w:val="single" w:sz="4" w:space="0" w:color="auto"/>
              <w:right w:val="single" w:sz="4" w:space="0" w:color="auto"/>
            </w:tcBorders>
            <w:vAlign w:val="bottom"/>
          </w:tcPr>
          <w:p w14:paraId="44E2A8B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tcPr>
          <w:p w14:paraId="466E4B98"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393" w:type="dxa"/>
            <w:tcBorders>
              <w:top w:val="nil"/>
              <w:left w:val="single" w:sz="4" w:space="0" w:color="auto"/>
              <w:bottom w:val="single" w:sz="4" w:space="0" w:color="auto"/>
              <w:right w:val="single" w:sz="4" w:space="0" w:color="auto"/>
            </w:tcBorders>
            <w:vAlign w:val="bottom"/>
          </w:tcPr>
          <w:p w14:paraId="1056D007"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774CCB" w14:textId="77777777" w:rsidR="00765BAF" w:rsidRPr="003E511E" w:rsidRDefault="00765BAF" w:rsidP="000870FB">
            <w:pPr>
              <w:bidi w:val="0"/>
              <w:spacing w:line="240" w:lineRule="auto"/>
              <w:rPr>
                <w:rFonts w:cstheme="minorHAnsi"/>
                <w:sz w:val="14"/>
                <w:szCs w:val="14"/>
              </w:rPr>
            </w:pPr>
          </w:p>
        </w:tc>
      </w:tr>
      <w:tr w:rsidR="00765BAF" w:rsidRPr="003E511E" w14:paraId="6DEE9C78"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257D489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61AD9"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50E2CE"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619C8D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363B797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81</w:t>
            </w:r>
          </w:p>
        </w:tc>
        <w:tc>
          <w:tcPr>
            <w:tcW w:w="535" w:type="dxa"/>
            <w:tcBorders>
              <w:top w:val="single" w:sz="4" w:space="0" w:color="auto"/>
              <w:left w:val="single" w:sz="4" w:space="0" w:color="auto"/>
              <w:bottom w:val="nil"/>
              <w:right w:val="single" w:sz="4" w:space="0" w:color="auto"/>
            </w:tcBorders>
            <w:vAlign w:val="center"/>
            <w:hideMark/>
          </w:tcPr>
          <w:p w14:paraId="22AF800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16</w:t>
            </w:r>
          </w:p>
        </w:tc>
        <w:tc>
          <w:tcPr>
            <w:tcW w:w="535" w:type="dxa"/>
            <w:tcBorders>
              <w:top w:val="single" w:sz="4" w:space="0" w:color="auto"/>
              <w:left w:val="single" w:sz="4" w:space="0" w:color="auto"/>
              <w:bottom w:val="nil"/>
              <w:right w:val="single" w:sz="4" w:space="0" w:color="auto"/>
            </w:tcBorders>
            <w:vAlign w:val="center"/>
            <w:hideMark/>
          </w:tcPr>
          <w:p w14:paraId="41CF766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21" w:type="dxa"/>
            <w:tcBorders>
              <w:top w:val="single" w:sz="4" w:space="0" w:color="auto"/>
              <w:left w:val="single" w:sz="4" w:space="0" w:color="auto"/>
              <w:bottom w:val="nil"/>
              <w:right w:val="single" w:sz="4" w:space="0" w:color="auto"/>
            </w:tcBorders>
            <w:vAlign w:val="center"/>
            <w:hideMark/>
          </w:tcPr>
          <w:p w14:paraId="4EFEB39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1C3CCE6C"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63C7D6E8"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048C5BA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16</w:t>
            </w:r>
          </w:p>
        </w:tc>
        <w:tc>
          <w:tcPr>
            <w:tcW w:w="535" w:type="dxa"/>
            <w:tcBorders>
              <w:top w:val="single" w:sz="4" w:space="0" w:color="auto"/>
              <w:left w:val="single" w:sz="4" w:space="0" w:color="auto"/>
              <w:bottom w:val="nil"/>
              <w:right w:val="single" w:sz="4" w:space="0" w:color="auto"/>
            </w:tcBorders>
            <w:vAlign w:val="center"/>
            <w:hideMark/>
          </w:tcPr>
          <w:p w14:paraId="17A5A3B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hideMark/>
          </w:tcPr>
          <w:p w14:paraId="488648D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62A65EF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2" w:type="dxa"/>
            <w:tcBorders>
              <w:top w:val="single" w:sz="4" w:space="0" w:color="auto"/>
              <w:left w:val="single" w:sz="4" w:space="0" w:color="auto"/>
              <w:bottom w:val="nil"/>
              <w:right w:val="single" w:sz="4" w:space="0" w:color="auto"/>
            </w:tcBorders>
            <w:vAlign w:val="center"/>
          </w:tcPr>
          <w:p w14:paraId="2396F0CB"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70A07043"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5FFB65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4E033F7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6DA7590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480E56D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6926BACA" w14:textId="77777777" w:rsidR="00765BAF" w:rsidRPr="003E511E" w:rsidRDefault="00765BAF" w:rsidP="000870FB">
            <w:pPr>
              <w:bidi w:val="0"/>
              <w:spacing w:line="240" w:lineRule="auto"/>
              <w:jc w:val="center"/>
              <w:rPr>
                <w:b/>
                <w:bCs/>
                <w:sz w:val="14"/>
                <w:szCs w:val="14"/>
                <w:u w:val="single"/>
              </w:rPr>
            </w:pPr>
          </w:p>
        </w:tc>
        <w:tc>
          <w:tcPr>
            <w:tcW w:w="393" w:type="dxa"/>
            <w:tcBorders>
              <w:top w:val="single" w:sz="4" w:space="0" w:color="auto"/>
              <w:left w:val="single" w:sz="4" w:space="0" w:color="auto"/>
              <w:bottom w:val="nil"/>
              <w:right w:val="single" w:sz="4" w:space="0" w:color="auto"/>
            </w:tcBorders>
            <w:vAlign w:val="center"/>
          </w:tcPr>
          <w:p w14:paraId="0DD8D02C"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B6D3F7" w14:textId="77777777" w:rsidR="00765BAF" w:rsidRPr="003E511E" w:rsidRDefault="00765BAF" w:rsidP="000870FB">
            <w:pPr>
              <w:bidi w:val="0"/>
              <w:spacing w:line="240" w:lineRule="auto"/>
              <w:rPr>
                <w:rFonts w:cstheme="minorHAnsi"/>
                <w:sz w:val="14"/>
                <w:szCs w:val="14"/>
              </w:rPr>
            </w:pPr>
          </w:p>
        </w:tc>
      </w:tr>
      <w:tr w:rsidR="00765BAF" w:rsidRPr="003E511E" w14:paraId="1BC1C7B9"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5F59D7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A660B3"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8B315"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5AF05E"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22C4016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81.4</w:t>
            </w:r>
          </w:p>
        </w:tc>
        <w:tc>
          <w:tcPr>
            <w:tcW w:w="535" w:type="dxa"/>
            <w:tcBorders>
              <w:top w:val="nil"/>
              <w:left w:val="single" w:sz="4" w:space="0" w:color="auto"/>
              <w:bottom w:val="single" w:sz="4" w:space="0" w:color="auto"/>
              <w:right w:val="single" w:sz="4" w:space="0" w:color="auto"/>
            </w:tcBorders>
            <w:vAlign w:val="bottom"/>
            <w:hideMark/>
          </w:tcPr>
          <w:p w14:paraId="5477335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16.4</w:t>
            </w:r>
          </w:p>
        </w:tc>
        <w:tc>
          <w:tcPr>
            <w:tcW w:w="535" w:type="dxa"/>
            <w:tcBorders>
              <w:top w:val="nil"/>
              <w:left w:val="single" w:sz="4" w:space="0" w:color="auto"/>
              <w:bottom w:val="single" w:sz="4" w:space="0" w:color="auto"/>
              <w:right w:val="single" w:sz="4" w:space="0" w:color="auto"/>
            </w:tcBorders>
            <w:vAlign w:val="bottom"/>
            <w:hideMark/>
          </w:tcPr>
          <w:p w14:paraId="7BF9B02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2.9</w:t>
            </w:r>
          </w:p>
        </w:tc>
        <w:tc>
          <w:tcPr>
            <w:tcW w:w="521" w:type="dxa"/>
            <w:tcBorders>
              <w:top w:val="nil"/>
              <w:left w:val="single" w:sz="4" w:space="0" w:color="auto"/>
              <w:bottom w:val="single" w:sz="4" w:space="0" w:color="auto"/>
              <w:right w:val="single" w:sz="4" w:space="0" w:color="auto"/>
            </w:tcBorders>
            <w:vAlign w:val="bottom"/>
            <w:hideMark/>
          </w:tcPr>
          <w:p w14:paraId="34E6B0D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521" w:type="dxa"/>
            <w:tcBorders>
              <w:top w:val="nil"/>
              <w:left w:val="single" w:sz="4" w:space="0" w:color="auto"/>
              <w:bottom w:val="single" w:sz="4" w:space="0" w:color="auto"/>
              <w:right w:val="single" w:sz="4" w:space="0" w:color="auto"/>
            </w:tcBorders>
            <w:vAlign w:val="bottom"/>
          </w:tcPr>
          <w:p w14:paraId="1119F8B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2C66BC6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7C5678E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10.4</w:t>
            </w:r>
          </w:p>
        </w:tc>
        <w:tc>
          <w:tcPr>
            <w:tcW w:w="535" w:type="dxa"/>
            <w:tcBorders>
              <w:top w:val="nil"/>
              <w:left w:val="single" w:sz="4" w:space="0" w:color="auto"/>
              <w:bottom w:val="single" w:sz="4" w:space="0" w:color="auto"/>
              <w:right w:val="single" w:sz="4" w:space="0" w:color="auto"/>
            </w:tcBorders>
            <w:vAlign w:val="bottom"/>
            <w:hideMark/>
          </w:tcPr>
          <w:p w14:paraId="1C6A478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6.7</w:t>
            </w:r>
          </w:p>
        </w:tc>
        <w:tc>
          <w:tcPr>
            <w:tcW w:w="522" w:type="dxa"/>
            <w:tcBorders>
              <w:top w:val="nil"/>
              <w:left w:val="single" w:sz="4" w:space="0" w:color="auto"/>
              <w:bottom w:val="single" w:sz="4" w:space="0" w:color="auto"/>
              <w:right w:val="single" w:sz="4" w:space="0" w:color="auto"/>
            </w:tcBorders>
            <w:vAlign w:val="bottom"/>
            <w:hideMark/>
          </w:tcPr>
          <w:p w14:paraId="34471D0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w:t>
            </w:r>
          </w:p>
        </w:tc>
        <w:tc>
          <w:tcPr>
            <w:tcW w:w="522" w:type="dxa"/>
            <w:tcBorders>
              <w:top w:val="nil"/>
              <w:left w:val="single" w:sz="4" w:space="0" w:color="auto"/>
              <w:bottom w:val="single" w:sz="4" w:space="0" w:color="auto"/>
              <w:right w:val="single" w:sz="4" w:space="0" w:color="auto"/>
            </w:tcBorders>
            <w:vAlign w:val="bottom"/>
            <w:hideMark/>
          </w:tcPr>
          <w:p w14:paraId="2731493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522" w:type="dxa"/>
            <w:tcBorders>
              <w:top w:val="nil"/>
              <w:left w:val="single" w:sz="4" w:space="0" w:color="auto"/>
              <w:bottom w:val="single" w:sz="4" w:space="0" w:color="auto"/>
              <w:right w:val="single" w:sz="4" w:space="0" w:color="auto"/>
            </w:tcBorders>
            <w:vAlign w:val="bottom"/>
          </w:tcPr>
          <w:p w14:paraId="28D3B61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5CFDD07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33814F"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474E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35035B"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E7A32" w14:textId="77777777" w:rsidR="00765BAF" w:rsidRPr="003E511E" w:rsidRDefault="00765BAF" w:rsidP="000870FB">
            <w:pPr>
              <w:bidi w:val="0"/>
              <w:spacing w:line="240" w:lineRule="auto"/>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7732BC95" w14:textId="77777777" w:rsidR="00765BAF" w:rsidRPr="003E511E" w:rsidRDefault="00765BAF" w:rsidP="000870FB">
            <w:pPr>
              <w:bidi w:val="0"/>
              <w:spacing w:line="240" w:lineRule="auto"/>
              <w:jc w:val="center"/>
              <w:rPr>
                <w:b/>
                <w:bCs/>
                <w:sz w:val="14"/>
                <w:szCs w:val="14"/>
                <w:u w:val="single"/>
              </w:rPr>
            </w:pPr>
          </w:p>
        </w:tc>
        <w:tc>
          <w:tcPr>
            <w:tcW w:w="0" w:type="auto"/>
            <w:tcBorders>
              <w:top w:val="nil"/>
              <w:left w:val="single" w:sz="4" w:space="0" w:color="auto"/>
              <w:bottom w:val="single" w:sz="4" w:space="0" w:color="auto"/>
              <w:right w:val="single" w:sz="4" w:space="0" w:color="auto"/>
            </w:tcBorders>
            <w:vAlign w:val="center"/>
          </w:tcPr>
          <w:p w14:paraId="707999F6"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1459B3" w14:textId="77777777" w:rsidR="00765BAF" w:rsidRPr="003E511E" w:rsidRDefault="00765BAF" w:rsidP="000870FB">
            <w:pPr>
              <w:bidi w:val="0"/>
              <w:spacing w:line="240" w:lineRule="auto"/>
              <w:rPr>
                <w:rFonts w:cstheme="minorHAnsi"/>
                <w:sz w:val="14"/>
                <w:szCs w:val="14"/>
              </w:rPr>
            </w:pPr>
          </w:p>
        </w:tc>
      </w:tr>
      <w:tr w:rsidR="00765BAF" w:rsidRPr="003E511E" w14:paraId="2834F4D5"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417D7AD"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B9EF06"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1397AA"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3BAE307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2486520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31</w:t>
            </w:r>
          </w:p>
        </w:tc>
        <w:tc>
          <w:tcPr>
            <w:tcW w:w="535" w:type="dxa"/>
            <w:tcBorders>
              <w:top w:val="single" w:sz="4" w:space="0" w:color="auto"/>
              <w:left w:val="single" w:sz="4" w:space="0" w:color="auto"/>
              <w:bottom w:val="nil"/>
              <w:right w:val="single" w:sz="4" w:space="0" w:color="auto"/>
            </w:tcBorders>
            <w:vAlign w:val="center"/>
            <w:hideMark/>
          </w:tcPr>
          <w:p w14:paraId="50056F4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10</w:t>
            </w:r>
          </w:p>
        </w:tc>
        <w:tc>
          <w:tcPr>
            <w:tcW w:w="535" w:type="dxa"/>
            <w:tcBorders>
              <w:top w:val="single" w:sz="4" w:space="0" w:color="auto"/>
              <w:left w:val="single" w:sz="4" w:space="0" w:color="auto"/>
              <w:bottom w:val="nil"/>
              <w:right w:val="single" w:sz="4" w:space="0" w:color="auto"/>
            </w:tcBorders>
            <w:vAlign w:val="center"/>
            <w:hideMark/>
          </w:tcPr>
          <w:p w14:paraId="7B8A81A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1" w:type="dxa"/>
            <w:tcBorders>
              <w:top w:val="single" w:sz="4" w:space="0" w:color="auto"/>
              <w:left w:val="single" w:sz="4" w:space="0" w:color="auto"/>
              <w:bottom w:val="nil"/>
              <w:right w:val="single" w:sz="4" w:space="0" w:color="auto"/>
            </w:tcBorders>
            <w:vAlign w:val="center"/>
            <w:hideMark/>
          </w:tcPr>
          <w:p w14:paraId="0B9CF0D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1ECFFD5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2C35A90D"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21A31A0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092A9B9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429FE54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0B2B53B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2" w:type="dxa"/>
            <w:tcBorders>
              <w:top w:val="single" w:sz="4" w:space="0" w:color="auto"/>
              <w:left w:val="single" w:sz="4" w:space="0" w:color="auto"/>
              <w:bottom w:val="nil"/>
              <w:right w:val="single" w:sz="4" w:space="0" w:color="auto"/>
            </w:tcBorders>
            <w:vAlign w:val="center"/>
            <w:hideMark/>
          </w:tcPr>
          <w:p w14:paraId="18388B6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4C4886B2"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15642ED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3F64945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109C937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61D23AB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92322F8"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393" w:type="dxa"/>
            <w:tcBorders>
              <w:top w:val="single" w:sz="4" w:space="0" w:color="auto"/>
              <w:left w:val="single" w:sz="4" w:space="0" w:color="auto"/>
              <w:bottom w:val="nil"/>
              <w:right w:val="single" w:sz="4" w:space="0" w:color="auto"/>
            </w:tcBorders>
            <w:vAlign w:val="center"/>
          </w:tcPr>
          <w:p w14:paraId="34016F8B" w14:textId="77777777" w:rsidR="00765BAF" w:rsidRPr="003E511E" w:rsidRDefault="00765BAF"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0ED1B" w14:textId="77777777" w:rsidR="00765BAF" w:rsidRPr="003E511E" w:rsidRDefault="00765BAF" w:rsidP="000870FB">
            <w:pPr>
              <w:bidi w:val="0"/>
              <w:spacing w:line="240" w:lineRule="auto"/>
              <w:rPr>
                <w:rFonts w:cstheme="minorHAnsi"/>
                <w:sz w:val="14"/>
                <w:szCs w:val="14"/>
              </w:rPr>
            </w:pPr>
          </w:p>
        </w:tc>
      </w:tr>
      <w:tr w:rsidR="00765BAF" w:rsidRPr="003E511E" w14:paraId="5FC6409D"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12A168EC"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2DB88"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CDA49"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EC8E3"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2FED5FF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31.9</w:t>
            </w:r>
          </w:p>
        </w:tc>
        <w:tc>
          <w:tcPr>
            <w:tcW w:w="535" w:type="dxa"/>
            <w:tcBorders>
              <w:top w:val="nil"/>
              <w:left w:val="single" w:sz="4" w:space="0" w:color="auto"/>
              <w:bottom w:val="single" w:sz="4" w:space="0" w:color="auto"/>
              <w:right w:val="single" w:sz="4" w:space="0" w:color="auto"/>
            </w:tcBorders>
            <w:vAlign w:val="bottom"/>
            <w:hideMark/>
          </w:tcPr>
          <w:p w14:paraId="40867DB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7.8</w:t>
            </w:r>
          </w:p>
        </w:tc>
        <w:tc>
          <w:tcPr>
            <w:tcW w:w="535" w:type="dxa"/>
            <w:tcBorders>
              <w:top w:val="nil"/>
              <w:left w:val="single" w:sz="4" w:space="0" w:color="auto"/>
              <w:bottom w:val="single" w:sz="4" w:space="0" w:color="auto"/>
              <w:right w:val="single" w:sz="4" w:space="0" w:color="auto"/>
            </w:tcBorders>
            <w:vAlign w:val="bottom"/>
            <w:hideMark/>
          </w:tcPr>
          <w:p w14:paraId="02920A4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1.9</w:t>
            </w:r>
          </w:p>
        </w:tc>
        <w:tc>
          <w:tcPr>
            <w:tcW w:w="521" w:type="dxa"/>
            <w:tcBorders>
              <w:top w:val="nil"/>
              <w:left w:val="single" w:sz="4" w:space="0" w:color="auto"/>
              <w:bottom w:val="single" w:sz="4" w:space="0" w:color="auto"/>
              <w:right w:val="single" w:sz="4" w:space="0" w:color="auto"/>
            </w:tcBorders>
            <w:vAlign w:val="bottom"/>
            <w:hideMark/>
          </w:tcPr>
          <w:p w14:paraId="379FE19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521" w:type="dxa"/>
            <w:tcBorders>
              <w:top w:val="nil"/>
              <w:left w:val="single" w:sz="4" w:space="0" w:color="auto"/>
              <w:bottom w:val="single" w:sz="4" w:space="0" w:color="auto"/>
              <w:right w:val="single" w:sz="4" w:space="0" w:color="auto"/>
            </w:tcBorders>
            <w:vAlign w:val="bottom"/>
            <w:hideMark/>
          </w:tcPr>
          <w:p w14:paraId="0B9D208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tcPr>
          <w:p w14:paraId="25F5323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4A93F55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0.9</w:t>
            </w:r>
          </w:p>
        </w:tc>
        <w:tc>
          <w:tcPr>
            <w:tcW w:w="535" w:type="dxa"/>
            <w:tcBorders>
              <w:top w:val="nil"/>
              <w:left w:val="single" w:sz="4" w:space="0" w:color="auto"/>
              <w:bottom w:val="single" w:sz="4" w:space="0" w:color="auto"/>
              <w:right w:val="single" w:sz="4" w:space="0" w:color="auto"/>
            </w:tcBorders>
            <w:vAlign w:val="bottom"/>
            <w:hideMark/>
          </w:tcPr>
          <w:p w14:paraId="29370B0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w:t>
            </w:r>
          </w:p>
        </w:tc>
        <w:tc>
          <w:tcPr>
            <w:tcW w:w="522" w:type="dxa"/>
            <w:tcBorders>
              <w:top w:val="nil"/>
              <w:left w:val="single" w:sz="4" w:space="0" w:color="auto"/>
              <w:bottom w:val="single" w:sz="4" w:space="0" w:color="auto"/>
              <w:right w:val="single" w:sz="4" w:space="0" w:color="auto"/>
            </w:tcBorders>
            <w:vAlign w:val="bottom"/>
            <w:hideMark/>
          </w:tcPr>
          <w:p w14:paraId="3FADF26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0.3</w:t>
            </w:r>
          </w:p>
        </w:tc>
        <w:tc>
          <w:tcPr>
            <w:tcW w:w="522" w:type="dxa"/>
            <w:tcBorders>
              <w:top w:val="nil"/>
              <w:left w:val="single" w:sz="4" w:space="0" w:color="auto"/>
              <w:bottom w:val="single" w:sz="4" w:space="0" w:color="auto"/>
              <w:right w:val="single" w:sz="4" w:space="0" w:color="auto"/>
            </w:tcBorders>
            <w:vAlign w:val="bottom"/>
            <w:hideMark/>
          </w:tcPr>
          <w:p w14:paraId="0F38B5A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2" w:type="dxa"/>
            <w:tcBorders>
              <w:top w:val="nil"/>
              <w:left w:val="single" w:sz="4" w:space="0" w:color="auto"/>
              <w:bottom w:val="single" w:sz="4" w:space="0" w:color="auto"/>
              <w:right w:val="single" w:sz="4" w:space="0" w:color="auto"/>
            </w:tcBorders>
            <w:vAlign w:val="bottom"/>
            <w:hideMark/>
          </w:tcPr>
          <w:p w14:paraId="0D9E956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tcPr>
          <w:p w14:paraId="17D644F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FB80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4B72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2D9EA"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7EA6D3"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2A4B4" w14:textId="77777777" w:rsidR="00765BAF" w:rsidRPr="003E511E" w:rsidRDefault="00765BAF" w:rsidP="000870FB">
            <w:pPr>
              <w:bidi w:val="0"/>
              <w:spacing w:line="240" w:lineRule="auto"/>
              <w:rPr>
                <w:rFonts w:cstheme="minorHAnsi"/>
                <w:sz w:val="14"/>
                <w:szCs w:val="14"/>
              </w:rPr>
            </w:pPr>
          </w:p>
        </w:tc>
        <w:tc>
          <w:tcPr>
            <w:tcW w:w="393" w:type="dxa"/>
            <w:tcBorders>
              <w:top w:val="nil"/>
              <w:left w:val="single" w:sz="4" w:space="0" w:color="auto"/>
              <w:bottom w:val="single" w:sz="4" w:space="0" w:color="auto"/>
              <w:right w:val="single" w:sz="4" w:space="0" w:color="auto"/>
            </w:tcBorders>
            <w:vAlign w:val="center"/>
          </w:tcPr>
          <w:p w14:paraId="14053BC6"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D2DF1E" w14:textId="77777777" w:rsidR="00765BAF" w:rsidRPr="003E511E" w:rsidRDefault="00765BAF" w:rsidP="000870FB">
            <w:pPr>
              <w:bidi w:val="0"/>
              <w:spacing w:line="240" w:lineRule="auto"/>
              <w:rPr>
                <w:rFonts w:cstheme="minorHAnsi"/>
                <w:sz w:val="14"/>
                <w:szCs w:val="14"/>
              </w:rPr>
            </w:pPr>
          </w:p>
        </w:tc>
      </w:tr>
      <w:tr w:rsidR="00765BAF" w:rsidRPr="003E511E" w14:paraId="135762B3"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53A9A226"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BE60DA"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9644E3"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EDDB36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2A3912E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19</w:t>
            </w:r>
          </w:p>
        </w:tc>
        <w:tc>
          <w:tcPr>
            <w:tcW w:w="535" w:type="dxa"/>
            <w:tcBorders>
              <w:top w:val="single" w:sz="4" w:space="0" w:color="auto"/>
              <w:left w:val="single" w:sz="4" w:space="0" w:color="auto"/>
              <w:bottom w:val="nil"/>
              <w:right w:val="single" w:sz="4" w:space="0" w:color="auto"/>
            </w:tcBorders>
            <w:vAlign w:val="center"/>
            <w:hideMark/>
          </w:tcPr>
          <w:p w14:paraId="6A97B5A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7</w:t>
            </w:r>
          </w:p>
        </w:tc>
        <w:tc>
          <w:tcPr>
            <w:tcW w:w="535" w:type="dxa"/>
            <w:tcBorders>
              <w:top w:val="single" w:sz="4" w:space="0" w:color="auto"/>
              <w:left w:val="single" w:sz="4" w:space="0" w:color="auto"/>
              <w:bottom w:val="nil"/>
              <w:right w:val="single" w:sz="4" w:space="0" w:color="auto"/>
            </w:tcBorders>
            <w:vAlign w:val="center"/>
            <w:hideMark/>
          </w:tcPr>
          <w:p w14:paraId="5920EAA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1" w:type="dxa"/>
            <w:tcBorders>
              <w:top w:val="single" w:sz="4" w:space="0" w:color="auto"/>
              <w:left w:val="single" w:sz="4" w:space="0" w:color="auto"/>
              <w:bottom w:val="nil"/>
              <w:right w:val="single" w:sz="4" w:space="0" w:color="auto"/>
            </w:tcBorders>
            <w:vAlign w:val="center"/>
            <w:hideMark/>
          </w:tcPr>
          <w:p w14:paraId="5ED64BA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1" w:type="dxa"/>
            <w:tcBorders>
              <w:top w:val="single" w:sz="4" w:space="0" w:color="auto"/>
              <w:left w:val="single" w:sz="4" w:space="0" w:color="auto"/>
              <w:bottom w:val="nil"/>
              <w:right w:val="single" w:sz="4" w:space="0" w:color="auto"/>
            </w:tcBorders>
            <w:vAlign w:val="center"/>
            <w:hideMark/>
          </w:tcPr>
          <w:p w14:paraId="5E220B3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5B15B90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6B688FF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35" w:type="dxa"/>
            <w:tcBorders>
              <w:top w:val="single" w:sz="4" w:space="0" w:color="auto"/>
              <w:left w:val="single" w:sz="4" w:space="0" w:color="auto"/>
              <w:bottom w:val="nil"/>
              <w:right w:val="single" w:sz="4" w:space="0" w:color="auto"/>
            </w:tcBorders>
            <w:vAlign w:val="center"/>
            <w:hideMark/>
          </w:tcPr>
          <w:p w14:paraId="2568070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2" w:type="dxa"/>
            <w:tcBorders>
              <w:top w:val="single" w:sz="4" w:space="0" w:color="auto"/>
              <w:left w:val="single" w:sz="4" w:space="0" w:color="auto"/>
              <w:bottom w:val="nil"/>
              <w:right w:val="single" w:sz="4" w:space="0" w:color="auto"/>
            </w:tcBorders>
            <w:vAlign w:val="center"/>
            <w:hideMark/>
          </w:tcPr>
          <w:p w14:paraId="22E304D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7A3D8FC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26C0F5A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539C91A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388BD3C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6747A67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42CB3AF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09A2E87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9BD9817"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80894B"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1FBB0B" w14:textId="77777777" w:rsidR="00765BAF" w:rsidRPr="003E511E" w:rsidRDefault="00765BAF" w:rsidP="000870FB">
            <w:pPr>
              <w:bidi w:val="0"/>
              <w:spacing w:line="240" w:lineRule="auto"/>
              <w:rPr>
                <w:rFonts w:cstheme="minorHAnsi"/>
                <w:sz w:val="14"/>
                <w:szCs w:val="14"/>
              </w:rPr>
            </w:pPr>
          </w:p>
        </w:tc>
      </w:tr>
      <w:tr w:rsidR="00765BAF" w:rsidRPr="003E511E" w14:paraId="5C3A3526"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1A722E5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98E9D"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90D4EE"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59BA2"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5570624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20.1</w:t>
            </w:r>
          </w:p>
        </w:tc>
        <w:tc>
          <w:tcPr>
            <w:tcW w:w="535" w:type="dxa"/>
            <w:tcBorders>
              <w:top w:val="nil"/>
              <w:left w:val="single" w:sz="4" w:space="0" w:color="auto"/>
              <w:bottom w:val="single" w:sz="4" w:space="0" w:color="auto"/>
              <w:right w:val="single" w:sz="4" w:space="0" w:color="auto"/>
            </w:tcBorders>
            <w:vAlign w:val="bottom"/>
            <w:hideMark/>
          </w:tcPr>
          <w:p w14:paraId="5377221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5.7</w:t>
            </w:r>
          </w:p>
        </w:tc>
        <w:tc>
          <w:tcPr>
            <w:tcW w:w="535" w:type="dxa"/>
            <w:tcBorders>
              <w:top w:val="nil"/>
              <w:left w:val="single" w:sz="4" w:space="0" w:color="auto"/>
              <w:bottom w:val="single" w:sz="4" w:space="0" w:color="auto"/>
              <w:right w:val="single" w:sz="4" w:space="0" w:color="auto"/>
            </w:tcBorders>
            <w:vAlign w:val="bottom"/>
            <w:hideMark/>
          </w:tcPr>
          <w:p w14:paraId="1C64E16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1.7</w:t>
            </w:r>
          </w:p>
        </w:tc>
        <w:tc>
          <w:tcPr>
            <w:tcW w:w="521" w:type="dxa"/>
            <w:tcBorders>
              <w:top w:val="nil"/>
              <w:left w:val="single" w:sz="4" w:space="0" w:color="auto"/>
              <w:bottom w:val="single" w:sz="4" w:space="0" w:color="auto"/>
              <w:right w:val="single" w:sz="4" w:space="0" w:color="auto"/>
            </w:tcBorders>
            <w:vAlign w:val="bottom"/>
            <w:hideMark/>
          </w:tcPr>
          <w:p w14:paraId="65289DC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0.4</w:t>
            </w:r>
          </w:p>
        </w:tc>
        <w:tc>
          <w:tcPr>
            <w:tcW w:w="521" w:type="dxa"/>
            <w:tcBorders>
              <w:top w:val="nil"/>
              <w:left w:val="single" w:sz="4" w:space="0" w:color="auto"/>
              <w:bottom w:val="single" w:sz="4" w:space="0" w:color="auto"/>
              <w:right w:val="single" w:sz="4" w:space="0" w:color="auto"/>
            </w:tcBorders>
            <w:vAlign w:val="bottom"/>
            <w:hideMark/>
          </w:tcPr>
          <w:p w14:paraId="62391E2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0.1</w:t>
            </w:r>
          </w:p>
        </w:tc>
        <w:tc>
          <w:tcPr>
            <w:tcW w:w="521" w:type="dxa"/>
            <w:tcBorders>
              <w:top w:val="nil"/>
              <w:left w:val="single" w:sz="4" w:space="0" w:color="auto"/>
              <w:bottom w:val="single" w:sz="4" w:space="0" w:color="auto"/>
              <w:right w:val="single" w:sz="4" w:space="0" w:color="auto"/>
            </w:tcBorders>
            <w:vAlign w:val="bottom"/>
            <w:hideMark/>
          </w:tcPr>
          <w:p w14:paraId="44468F9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0.0</w:t>
            </w:r>
          </w:p>
        </w:tc>
        <w:tc>
          <w:tcPr>
            <w:tcW w:w="535" w:type="dxa"/>
            <w:tcBorders>
              <w:top w:val="nil"/>
              <w:left w:val="single" w:sz="4" w:space="0" w:color="auto"/>
              <w:bottom w:val="single" w:sz="4" w:space="0" w:color="auto"/>
              <w:right w:val="single" w:sz="4" w:space="0" w:color="auto"/>
            </w:tcBorders>
            <w:vAlign w:val="bottom"/>
            <w:hideMark/>
          </w:tcPr>
          <w:p w14:paraId="620064E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1.9</w:t>
            </w:r>
          </w:p>
        </w:tc>
        <w:tc>
          <w:tcPr>
            <w:tcW w:w="535" w:type="dxa"/>
            <w:tcBorders>
              <w:top w:val="nil"/>
              <w:left w:val="single" w:sz="4" w:space="0" w:color="auto"/>
              <w:bottom w:val="single" w:sz="4" w:space="0" w:color="auto"/>
              <w:right w:val="single" w:sz="4" w:space="0" w:color="auto"/>
            </w:tcBorders>
            <w:vAlign w:val="bottom"/>
            <w:hideMark/>
          </w:tcPr>
          <w:p w14:paraId="442B0CB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1.9</w:t>
            </w:r>
          </w:p>
        </w:tc>
        <w:tc>
          <w:tcPr>
            <w:tcW w:w="522" w:type="dxa"/>
            <w:tcBorders>
              <w:top w:val="nil"/>
              <w:left w:val="single" w:sz="4" w:space="0" w:color="auto"/>
              <w:bottom w:val="single" w:sz="4" w:space="0" w:color="auto"/>
              <w:right w:val="single" w:sz="4" w:space="0" w:color="auto"/>
            </w:tcBorders>
            <w:vAlign w:val="bottom"/>
            <w:hideMark/>
          </w:tcPr>
          <w:p w14:paraId="4292ACE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0.9</w:t>
            </w:r>
          </w:p>
        </w:tc>
        <w:tc>
          <w:tcPr>
            <w:tcW w:w="522" w:type="dxa"/>
            <w:tcBorders>
              <w:top w:val="nil"/>
              <w:left w:val="single" w:sz="4" w:space="0" w:color="auto"/>
              <w:bottom w:val="single" w:sz="4" w:space="0" w:color="auto"/>
              <w:right w:val="single" w:sz="4" w:space="0" w:color="auto"/>
            </w:tcBorders>
            <w:vAlign w:val="bottom"/>
            <w:hideMark/>
          </w:tcPr>
          <w:p w14:paraId="1000FD0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0.3</w:t>
            </w:r>
          </w:p>
        </w:tc>
        <w:tc>
          <w:tcPr>
            <w:tcW w:w="522" w:type="dxa"/>
            <w:tcBorders>
              <w:top w:val="nil"/>
              <w:left w:val="single" w:sz="4" w:space="0" w:color="auto"/>
              <w:bottom w:val="single" w:sz="4" w:space="0" w:color="auto"/>
              <w:right w:val="single" w:sz="4" w:space="0" w:color="auto"/>
            </w:tcBorders>
            <w:vAlign w:val="bottom"/>
            <w:hideMark/>
          </w:tcPr>
          <w:p w14:paraId="10F6E15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0.0</w:t>
            </w:r>
          </w:p>
        </w:tc>
        <w:tc>
          <w:tcPr>
            <w:tcW w:w="521" w:type="dxa"/>
            <w:tcBorders>
              <w:top w:val="nil"/>
              <w:left w:val="single" w:sz="4" w:space="0" w:color="auto"/>
              <w:bottom w:val="single" w:sz="4" w:space="0" w:color="auto"/>
              <w:right w:val="single" w:sz="4" w:space="0" w:color="auto"/>
            </w:tcBorders>
            <w:vAlign w:val="bottom"/>
            <w:hideMark/>
          </w:tcPr>
          <w:p w14:paraId="6A2F6F2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color w:val="000000"/>
                <w:sz w:val="14"/>
                <w:szCs w:val="14"/>
              </w:rPr>
              <w:t>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79C2F"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BF8453"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44486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A98F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EB3E1C"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A6DC0"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110D5B" w14:textId="77777777" w:rsidR="00765BAF" w:rsidRPr="003E511E" w:rsidRDefault="00765BAF" w:rsidP="000870FB">
            <w:pPr>
              <w:bidi w:val="0"/>
              <w:spacing w:line="240" w:lineRule="auto"/>
              <w:rPr>
                <w:rFonts w:cstheme="minorHAnsi"/>
                <w:sz w:val="14"/>
                <w:szCs w:val="14"/>
              </w:rPr>
            </w:pPr>
          </w:p>
        </w:tc>
      </w:tr>
      <w:tr w:rsidR="00765BAF" w:rsidRPr="003E511E" w14:paraId="43A9294C" w14:textId="77777777" w:rsidTr="00765BAF">
        <w:tc>
          <w:tcPr>
            <w:tcW w:w="808" w:type="dxa"/>
            <w:vMerge w:val="restart"/>
            <w:tcBorders>
              <w:top w:val="single" w:sz="4" w:space="0" w:color="auto"/>
              <w:left w:val="single" w:sz="4" w:space="0" w:color="auto"/>
              <w:bottom w:val="single" w:sz="4" w:space="0" w:color="auto"/>
              <w:right w:val="single" w:sz="4" w:space="0" w:color="auto"/>
            </w:tcBorders>
            <w:vAlign w:val="center"/>
            <w:hideMark/>
          </w:tcPr>
          <w:p w14:paraId="4015CB8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ICM2 paternal</w:t>
            </w:r>
          </w:p>
        </w:tc>
        <w:tc>
          <w:tcPr>
            <w:tcW w:w="752" w:type="dxa"/>
            <w:vMerge w:val="restart"/>
            <w:tcBorders>
              <w:top w:val="single" w:sz="4" w:space="0" w:color="auto"/>
              <w:left w:val="single" w:sz="4" w:space="0" w:color="auto"/>
              <w:bottom w:val="single" w:sz="4" w:space="0" w:color="auto"/>
              <w:right w:val="single" w:sz="4" w:space="0" w:color="auto"/>
            </w:tcBorders>
            <w:vAlign w:val="center"/>
            <w:hideMark/>
          </w:tcPr>
          <w:p w14:paraId="1F2D898E" w14:textId="77777777" w:rsidR="00765BAF" w:rsidRPr="003E511E" w:rsidRDefault="00765BAF" w:rsidP="000870FB">
            <w:pPr>
              <w:bidi w:val="0"/>
              <w:spacing w:line="240" w:lineRule="auto"/>
              <w:jc w:val="center"/>
              <w:rPr>
                <w:sz w:val="14"/>
                <w:szCs w:val="14"/>
              </w:rPr>
            </w:pPr>
            <w:r w:rsidRPr="003E511E">
              <w:rPr>
                <w:sz w:val="14"/>
                <w:szCs w:val="14"/>
              </w:rPr>
              <w:t>0.091</w:t>
            </w:r>
          </w:p>
        </w:tc>
        <w:tc>
          <w:tcPr>
            <w:tcW w:w="771" w:type="dxa"/>
            <w:vMerge w:val="restart"/>
            <w:tcBorders>
              <w:top w:val="single" w:sz="4" w:space="0" w:color="auto"/>
              <w:left w:val="single" w:sz="4" w:space="0" w:color="auto"/>
              <w:bottom w:val="single" w:sz="4" w:space="0" w:color="auto"/>
              <w:right w:val="single" w:sz="4" w:space="0" w:color="auto"/>
            </w:tcBorders>
            <w:vAlign w:val="center"/>
            <w:hideMark/>
          </w:tcPr>
          <w:p w14:paraId="3102D711" w14:textId="77777777" w:rsidR="00765BAF" w:rsidRPr="003E511E" w:rsidRDefault="00765BAF" w:rsidP="000870FB">
            <w:pPr>
              <w:bidi w:val="0"/>
              <w:spacing w:line="240" w:lineRule="auto"/>
              <w:jc w:val="center"/>
              <w:rPr>
                <w:sz w:val="14"/>
                <w:szCs w:val="14"/>
              </w:rPr>
            </w:pPr>
            <w:r w:rsidRPr="003E511E">
              <w:rPr>
                <w:sz w:val="14"/>
                <w:szCs w:val="14"/>
              </w:rPr>
              <w:t>0.047</w:t>
            </w: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55016FC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606" w:type="dxa"/>
            <w:tcBorders>
              <w:top w:val="single" w:sz="4" w:space="0" w:color="auto"/>
              <w:left w:val="single" w:sz="4" w:space="0" w:color="auto"/>
              <w:bottom w:val="nil"/>
              <w:right w:val="single" w:sz="4" w:space="0" w:color="auto"/>
            </w:tcBorders>
            <w:vAlign w:val="center"/>
            <w:hideMark/>
          </w:tcPr>
          <w:p w14:paraId="332A25D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86</w:t>
            </w:r>
          </w:p>
        </w:tc>
        <w:tc>
          <w:tcPr>
            <w:tcW w:w="535" w:type="dxa"/>
            <w:tcBorders>
              <w:top w:val="single" w:sz="4" w:space="0" w:color="auto"/>
              <w:left w:val="single" w:sz="4" w:space="0" w:color="auto"/>
              <w:bottom w:val="nil"/>
              <w:right w:val="single" w:sz="4" w:space="0" w:color="auto"/>
            </w:tcBorders>
            <w:vAlign w:val="center"/>
            <w:hideMark/>
          </w:tcPr>
          <w:p w14:paraId="72FBAA2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tcPr>
          <w:p w14:paraId="3BBBD20B"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2F75C03F"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35CF8F8"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30C811E5"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066342D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8</w:t>
            </w:r>
          </w:p>
        </w:tc>
        <w:tc>
          <w:tcPr>
            <w:tcW w:w="535" w:type="dxa"/>
            <w:tcBorders>
              <w:top w:val="single" w:sz="4" w:space="0" w:color="auto"/>
              <w:left w:val="single" w:sz="4" w:space="0" w:color="auto"/>
              <w:bottom w:val="nil"/>
              <w:right w:val="single" w:sz="4" w:space="0" w:color="auto"/>
            </w:tcBorders>
            <w:vAlign w:val="center"/>
            <w:hideMark/>
          </w:tcPr>
          <w:p w14:paraId="2907812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tcPr>
          <w:p w14:paraId="1FF3841A"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5C1F8A5F"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410C4FCE"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105E5DE4"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0F44B55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9ECB4D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68E1D8AB"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tcPr>
          <w:p w14:paraId="3B42060B"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EEE9961"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527EFFB8"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251BD2" w14:textId="77777777" w:rsidR="00765BAF" w:rsidRPr="003E511E" w:rsidRDefault="00765BAF" w:rsidP="000870FB">
            <w:pPr>
              <w:bidi w:val="0"/>
              <w:spacing w:line="240" w:lineRule="auto"/>
              <w:rPr>
                <w:rFonts w:cstheme="minorHAnsi"/>
                <w:sz w:val="14"/>
                <w:szCs w:val="14"/>
              </w:rPr>
            </w:pPr>
          </w:p>
        </w:tc>
      </w:tr>
      <w:tr w:rsidR="00765BAF" w:rsidRPr="003E511E" w14:paraId="4B0BD861"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4BA21290"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AF02DE"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DCF5A"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854DD"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6E3C595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82.8</w:t>
            </w:r>
          </w:p>
        </w:tc>
        <w:tc>
          <w:tcPr>
            <w:tcW w:w="535" w:type="dxa"/>
            <w:tcBorders>
              <w:top w:val="nil"/>
              <w:left w:val="single" w:sz="4" w:space="0" w:color="auto"/>
              <w:bottom w:val="single" w:sz="4" w:space="0" w:color="auto"/>
              <w:right w:val="single" w:sz="4" w:space="0" w:color="auto"/>
            </w:tcBorders>
            <w:vAlign w:val="bottom"/>
            <w:hideMark/>
          </w:tcPr>
          <w:p w14:paraId="1C3CE54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7.2</w:t>
            </w:r>
          </w:p>
        </w:tc>
        <w:tc>
          <w:tcPr>
            <w:tcW w:w="535" w:type="dxa"/>
            <w:tcBorders>
              <w:top w:val="nil"/>
              <w:left w:val="single" w:sz="4" w:space="0" w:color="auto"/>
              <w:bottom w:val="single" w:sz="4" w:space="0" w:color="auto"/>
              <w:right w:val="single" w:sz="4" w:space="0" w:color="auto"/>
            </w:tcBorders>
            <w:vAlign w:val="bottom"/>
          </w:tcPr>
          <w:p w14:paraId="6735B4E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126909E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62ACFD6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2181BA7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08DA8E7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7.3</w:t>
            </w:r>
          </w:p>
        </w:tc>
        <w:tc>
          <w:tcPr>
            <w:tcW w:w="535" w:type="dxa"/>
            <w:tcBorders>
              <w:top w:val="nil"/>
              <w:left w:val="single" w:sz="4" w:space="0" w:color="auto"/>
              <w:bottom w:val="single" w:sz="4" w:space="0" w:color="auto"/>
              <w:right w:val="single" w:sz="4" w:space="0" w:color="auto"/>
            </w:tcBorders>
            <w:vAlign w:val="bottom"/>
            <w:hideMark/>
          </w:tcPr>
          <w:p w14:paraId="4397558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w:t>
            </w:r>
          </w:p>
        </w:tc>
        <w:tc>
          <w:tcPr>
            <w:tcW w:w="522" w:type="dxa"/>
            <w:tcBorders>
              <w:top w:val="nil"/>
              <w:left w:val="single" w:sz="4" w:space="0" w:color="auto"/>
              <w:bottom w:val="single" w:sz="4" w:space="0" w:color="auto"/>
              <w:right w:val="single" w:sz="4" w:space="0" w:color="auto"/>
            </w:tcBorders>
            <w:vAlign w:val="bottom"/>
          </w:tcPr>
          <w:p w14:paraId="1FB8D2AB"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1076AD8F"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33ED0CB5"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280D59B7" w14:textId="77777777" w:rsidR="00765BAF" w:rsidRPr="003E511E" w:rsidRDefault="00765BAF" w:rsidP="000870FB">
            <w:pPr>
              <w:bidi w:val="0"/>
              <w:spacing w:line="240" w:lineRule="auto"/>
              <w:jc w:val="center"/>
              <w:rPr>
                <w:rFonts w:asciiTheme="majorHAnsi" w:hAnsiTheme="majorHAnsi" w:cstheme="majorHAnsi"/>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3792C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06B935" w14:textId="77777777" w:rsidR="00765BAF" w:rsidRPr="003E511E" w:rsidRDefault="00765BAF" w:rsidP="000870FB">
            <w:pPr>
              <w:bidi w:val="0"/>
              <w:spacing w:line="240" w:lineRule="auto"/>
              <w:rPr>
                <w:b/>
                <w:b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6AFBE2B8" w14:textId="77777777" w:rsidR="00765BAF" w:rsidRPr="003E511E" w:rsidRDefault="00765BAF" w:rsidP="000870FB">
            <w:pPr>
              <w:bidi w:val="0"/>
              <w:spacing w:line="240" w:lineRule="auto"/>
              <w:jc w:val="center"/>
              <w:rPr>
                <w:b/>
                <w:b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5C359D16" w14:textId="77777777" w:rsidR="00765BAF" w:rsidRPr="003E511E" w:rsidRDefault="00765BAF" w:rsidP="000870FB">
            <w:pPr>
              <w:bidi w:val="0"/>
              <w:spacing w:line="240" w:lineRule="auto"/>
              <w:jc w:val="center"/>
              <w:rPr>
                <w:b/>
                <w:bCs/>
                <w:sz w:val="14"/>
                <w:szCs w:val="14"/>
                <w:u w:val="single"/>
              </w:rPr>
            </w:pPr>
          </w:p>
        </w:tc>
        <w:tc>
          <w:tcPr>
            <w:tcW w:w="478" w:type="dxa"/>
            <w:tcBorders>
              <w:top w:val="nil"/>
              <w:left w:val="single" w:sz="4" w:space="0" w:color="auto"/>
              <w:bottom w:val="single" w:sz="4" w:space="0" w:color="auto"/>
              <w:right w:val="single" w:sz="4" w:space="0" w:color="auto"/>
            </w:tcBorders>
            <w:vAlign w:val="center"/>
          </w:tcPr>
          <w:p w14:paraId="0FD832BB" w14:textId="77777777" w:rsidR="00765BAF" w:rsidRPr="003E511E" w:rsidRDefault="00765BAF" w:rsidP="000870FB">
            <w:pPr>
              <w:bidi w:val="0"/>
              <w:spacing w:line="240" w:lineRule="auto"/>
              <w:jc w:val="center"/>
              <w:rPr>
                <w:b/>
                <w:bCs/>
                <w:sz w:val="14"/>
                <w:szCs w:val="14"/>
                <w:u w:val="single"/>
              </w:rPr>
            </w:pPr>
          </w:p>
        </w:tc>
        <w:tc>
          <w:tcPr>
            <w:tcW w:w="393" w:type="dxa"/>
            <w:tcBorders>
              <w:top w:val="nil"/>
              <w:left w:val="single" w:sz="4" w:space="0" w:color="auto"/>
              <w:bottom w:val="single" w:sz="4" w:space="0" w:color="auto"/>
              <w:right w:val="single" w:sz="4" w:space="0" w:color="auto"/>
            </w:tcBorders>
            <w:vAlign w:val="center"/>
          </w:tcPr>
          <w:p w14:paraId="741EEC53"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D156D" w14:textId="77777777" w:rsidR="00765BAF" w:rsidRPr="003E511E" w:rsidRDefault="00765BAF" w:rsidP="000870FB">
            <w:pPr>
              <w:bidi w:val="0"/>
              <w:spacing w:line="240" w:lineRule="auto"/>
              <w:rPr>
                <w:rFonts w:cstheme="minorHAnsi"/>
                <w:sz w:val="14"/>
                <w:szCs w:val="14"/>
              </w:rPr>
            </w:pPr>
          </w:p>
        </w:tc>
      </w:tr>
      <w:tr w:rsidR="00765BAF" w:rsidRPr="003E511E" w14:paraId="46137A1B"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2078DCA7"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B5BD38"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90347"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2A6FB74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606" w:type="dxa"/>
            <w:tcBorders>
              <w:top w:val="single" w:sz="4" w:space="0" w:color="auto"/>
              <w:left w:val="single" w:sz="4" w:space="0" w:color="auto"/>
              <w:bottom w:val="nil"/>
              <w:right w:val="single" w:sz="4" w:space="0" w:color="auto"/>
            </w:tcBorders>
            <w:vAlign w:val="center"/>
            <w:hideMark/>
          </w:tcPr>
          <w:p w14:paraId="1AD5E0D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100</w:t>
            </w:r>
          </w:p>
        </w:tc>
        <w:tc>
          <w:tcPr>
            <w:tcW w:w="535" w:type="dxa"/>
            <w:tcBorders>
              <w:top w:val="single" w:sz="4" w:space="0" w:color="auto"/>
              <w:left w:val="single" w:sz="4" w:space="0" w:color="auto"/>
              <w:bottom w:val="nil"/>
              <w:right w:val="single" w:sz="4" w:space="0" w:color="auto"/>
            </w:tcBorders>
            <w:vAlign w:val="center"/>
            <w:hideMark/>
          </w:tcPr>
          <w:p w14:paraId="1A1FD36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27</w:t>
            </w:r>
          </w:p>
        </w:tc>
        <w:tc>
          <w:tcPr>
            <w:tcW w:w="535" w:type="dxa"/>
            <w:tcBorders>
              <w:top w:val="single" w:sz="4" w:space="0" w:color="auto"/>
              <w:left w:val="single" w:sz="4" w:space="0" w:color="auto"/>
              <w:bottom w:val="nil"/>
              <w:right w:val="single" w:sz="4" w:space="0" w:color="auto"/>
            </w:tcBorders>
            <w:vAlign w:val="center"/>
            <w:hideMark/>
          </w:tcPr>
          <w:p w14:paraId="51FEDA5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390AD1A3"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6F191D20"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317F3655"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78542F5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7</w:t>
            </w:r>
          </w:p>
        </w:tc>
        <w:tc>
          <w:tcPr>
            <w:tcW w:w="535" w:type="dxa"/>
            <w:tcBorders>
              <w:top w:val="single" w:sz="4" w:space="0" w:color="auto"/>
              <w:left w:val="single" w:sz="4" w:space="0" w:color="auto"/>
              <w:bottom w:val="nil"/>
              <w:right w:val="single" w:sz="4" w:space="0" w:color="auto"/>
            </w:tcBorders>
            <w:vAlign w:val="center"/>
            <w:hideMark/>
          </w:tcPr>
          <w:p w14:paraId="50A851D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522" w:type="dxa"/>
            <w:tcBorders>
              <w:top w:val="single" w:sz="4" w:space="0" w:color="auto"/>
              <w:left w:val="single" w:sz="4" w:space="0" w:color="auto"/>
              <w:bottom w:val="nil"/>
              <w:right w:val="single" w:sz="4" w:space="0" w:color="auto"/>
            </w:tcBorders>
            <w:vAlign w:val="center"/>
            <w:hideMark/>
          </w:tcPr>
          <w:p w14:paraId="6458015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tcPr>
          <w:p w14:paraId="1F393457" w14:textId="77777777" w:rsidR="00765BAF" w:rsidRPr="003E511E" w:rsidRDefault="00765BAF" w:rsidP="000870FB">
            <w:pPr>
              <w:bidi w:val="0"/>
              <w:spacing w:line="240" w:lineRule="auto"/>
              <w:jc w:val="center"/>
              <w:rPr>
                <w:b/>
                <w:bCs/>
                <w:sz w:val="14"/>
                <w:szCs w:val="14"/>
                <w:u w:val="single"/>
              </w:rPr>
            </w:pPr>
          </w:p>
        </w:tc>
        <w:tc>
          <w:tcPr>
            <w:tcW w:w="522" w:type="dxa"/>
            <w:tcBorders>
              <w:top w:val="single" w:sz="4" w:space="0" w:color="auto"/>
              <w:left w:val="single" w:sz="4" w:space="0" w:color="auto"/>
              <w:bottom w:val="nil"/>
              <w:right w:val="single" w:sz="4" w:space="0" w:color="auto"/>
            </w:tcBorders>
            <w:vAlign w:val="center"/>
          </w:tcPr>
          <w:p w14:paraId="7099A221"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50EDB27D"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49E551D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7D812BD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5F7C0B0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tcPr>
          <w:p w14:paraId="34BF2A36"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24C33555"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6FE1BDF1" w14:textId="77777777" w:rsidR="00765BAF" w:rsidRPr="003E511E" w:rsidRDefault="00765BAF" w:rsidP="000870FB">
            <w:pPr>
              <w:bidi w:val="0"/>
              <w:spacing w:line="240" w:lineRule="auto"/>
              <w:jc w:val="center"/>
              <w:rPr>
                <w:b/>
                <w:bCs/>
                <w:sz w:val="14"/>
                <w:szCs w:val="14"/>
                <w:u w:val="single"/>
              </w:rPr>
            </w:pPr>
          </w:p>
        </w:tc>
        <w:tc>
          <w:tcPr>
            <w:tcW w:w="801" w:type="dxa"/>
            <w:vMerge w:val="restart"/>
            <w:tcBorders>
              <w:top w:val="single" w:sz="4" w:space="0" w:color="auto"/>
              <w:left w:val="single" w:sz="4" w:space="0" w:color="auto"/>
              <w:bottom w:val="single" w:sz="4" w:space="0" w:color="auto"/>
              <w:right w:val="single" w:sz="4" w:space="0" w:color="auto"/>
            </w:tcBorders>
            <w:vAlign w:val="center"/>
            <w:hideMark/>
          </w:tcPr>
          <w:p w14:paraId="4240AC01"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27.674</w:t>
            </w:r>
            <w:r w:rsidRPr="003E511E">
              <w:rPr>
                <w:rFonts w:cstheme="minorHAnsi"/>
                <w:sz w:val="14"/>
                <w:szCs w:val="14"/>
              </w:rPr>
              <w:br/>
            </w:r>
            <w:r w:rsidRPr="003E511E">
              <w:rPr>
                <w:rFonts w:cstheme="minorHAnsi"/>
                <w:sz w:val="14"/>
                <w:szCs w:val="14"/>
              </w:rPr>
              <w:br/>
            </w:r>
            <w:proofErr w:type="spellStart"/>
            <w:r w:rsidRPr="003E511E">
              <w:rPr>
                <w:rFonts w:cstheme="minorHAnsi"/>
                <w:sz w:val="14"/>
                <w:szCs w:val="14"/>
              </w:rPr>
              <w:t>df</w:t>
            </w:r>
            <w:proofErr w:type="spellEnd"/>
            <w:r w:rsidRPr="003E511E">
              <w:rPr>
                <w:rFonts w:cstheme="minorHAnsi"/>
                <w:sz w:val="14"/>
                <w:szCs w:val="14"/>
              </w:rPr>
              <w:t xml:space="preserve"> = 34</w:t>
            </w:r>
          </w:p>
        </w:tc>
      </w:tr>
      <w:tr w:rsidR="00765BAF" w:rsidRPr="003E511E" w14:paraId="773D3BC7"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4402C2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EBE0C3"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A8303"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0F2B0"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2F0B39A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108.3</w:t>
            </w:r>
          </w:p>
        </w:tc>
        <w:tc>
          <w:tcPr>
            <w:tcW w:w="535" w:type="dxa"/>
            <w:tcBorders>
              <w:top w:val="nil"/>
              <w:left w:val="single" w:sz="4" w:space="0" w:color="auto"/>
              <w:bottom w:val="single" w:sz="4" w:space="0" w:color="auto"/>
              <w:right w:val="single" w:sz="4" w:space="0" w:color="auto"/>
            </w:tcBorders>
            <w:vAlign w:val="bottom"/>
            <w:hideMark/>
          </w:tcPr>
          <w:p w14:paraId="5CAFB54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17.1</w:t>
            </w:r>
          </w:p>
        </w:tc>
        <w:tc>
          <w:tcPr>
            <w:tcW w:w="535" w:type="dxa"/>
            <w:tcBorders>
              <w:top w:val="nil"/>
              <w:left w:val="single" w:sz="4" w:space="0" w:color="auto"/>
              <w:bottom w:val="single" w:sz="4" w:space="0" w:color="auto"/>
              <w:right w:val="single" w:sz="4" w:space="0" w:color="auto"/>
            </w:tcBorders>
            <w:vAlign w:val="bottom"/>
            <w:hideMark/>
          </w:tcPr>
          <w:p w14:paraId="5BCA371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w:t>
            </w:r>
          </w:p>
        </w:tc>
        <w:tc>
          <w:tcPr>
            <w:tcW w:w="521" w:type="dxa"/>
            <w:tcBorders>
              <w:top w:val="nil"/>
              <w:left w:val="single" w:sz="4" w:space="0" w:color="auto"/>
              <w:bottom w:val="single" w:sz="4" w:space="0" w:color="auto"/>
              <w:right w:val="single" w:sz="4" w:space="0" w:color="auto"/>
            </w:tcBorders>
            <w:vAlign w:val="bottom"/>
          </w:tcPr>
          <w:p w14:paraId="77AF4B9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1AF38D1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0C79604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276FA6B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7.9</w:t>
            </w:r>
          </w:p>
        </w:tc>
        <w:tc>
          <w:tcPr>
            <w:tcW w:w="535" w:type="dxa"/>
            <w:tcBorders>
              <w:top w:val="nil"/>
              <w:left w:val="single" w:sz="4" w:space="0" w:color="auto"/>
              <w:bottom w:val="single" w:sz="4" w:space="0" w:color="auto"/>
              <w:right w:val="single" w:sz="4" w:space="0" w:color="auto"/>
            </w:tcBorders>
            <w:vAlign w:val="bottom"/>
            <w:hideMark/>
          </w:tcPr>
          <w:p w14:paraId="015A836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3.6</w:t>
            </w:r>
          </w:p>
        </w:tc>
        <w:tc>
          <w:tcPr>
            <w:tcW w:w="522" w:type="dxa"/>
            <w:tcBorders>
              <w:top w:val="nil"/>
              <w:left w:val="single" w:sz="4" w:space="0" w:color="auto"/>
              <w:bottom w:val="single" w:sz="4" w:space="0" w:color="auto"/>
              <w:right w:val="single" w:sz="4" w:space="0" w:color="auto"/>
            </w:tcBorders>
            <w:vAlign w:val="bottom"/>
            <w:hideMark/>
          </w:tcPr>
          <w:p w14:paraId="0870F67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w:t>
            </w:r>
          </w:p>
        </w:tc>
        <w:tc>
          <w:tcPr>
            <w:tcW w:w="522" w:type="dxa"/>
            <w:tcBorders>
              <w:top w:val="nil"/>
              <w:left w:val="single" w:sz="4" w:space="0" w:color="auto"/>
              <w:bottom w:val="single" w:sz="4" w:space="0" w:color="auto"/>
              <w:right w:val="single" w:sz="4" w:space="0" w:color="auto"/>
            </w:tcBorders>
            <w:vAlign w:val="bottom"/>
          </w:tcPr>
          <w:p w14:paraId="70AC157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2" w:type="dxa"/>
            <w:tcBorders>
              <w:top w:val="nil"/>
              <w:left w:val="single" w:sz="4" w:space="0" w:color="auto"/>
              <w:bottom w:val="single" w:sz="4" w:space="0" w:color="auto"/>
              <w:right w:val="single" w:sz="4" w:space="0" w:color="auto"/>
            </w:tcBorders>
            <w:vAlign w:val="bottom"/>
          </w:tcPr>
          <w:p w14:paraId="14C03A3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2D86A9F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223291D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0.5</w:t>
            </w:r>
          </w:p>
        </w:tc>
        <w:tc>
          <w:tcPr>
            <w:tcW w:w="478" w:type="dxa"/>
            <w:tcBorders>
              <w:top w:val="nil"/>
              <w:left w:val="single" w:sz="4" w:space="0" w:color="auto"/>
              <w:bottom w:val="single" w:sz="4" w:space="0" w:color="auto"/>
              <w:right w:val="single" w:sz="4" w:space="0" w:color="auto"/>
            </w:tcBorders>
            <w:vAlign w:val="bottom"/>
            <w:hideMark/>
          </w:tcPr>
          <w:p w14:paraId="0910BDC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478" w:type="dxa"/>
            <w:tcBorders>
              <w:top w:val="nil"/>
              <w:left w:val="single" w:sz="4" w:space="0" w:color="auto"/>
              <w:bottom w:val="single" w:sz="4" w:space="0" w:color="auto"/>
              <w:right w:val="single" w:sz="4" w:space="0" w:color="auto"/>
            </w:tcBorders>
            <w:vAlign w:val="bottom"/>
            <w:hideMark/>
          </w:tcPr>
          <w:p w14:paraId="624DD76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478" w:type="dxa"/>
            <w:tcBorders>
              <w:top w:val="nil"/>
              <w:left w:val="single" w:sz="4" w:space="0" w:color="auto"/>
              <w:bottom w:val="single" w:sz="4" w:space="0" w:color="auto"/>
              <w:right w:val="single" w:sz="4" w:space="0" w:color="auto"/>
            </w:tcBorders>
            <w:vAlign w:val="bottom"/>
          </w:tcPr>
          <w:p w14:paraId="5F4E8A2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tcPr>
          <w:p w14:paraId="6315CE6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393" w:type="dxa"/>
            <w:tcBorders>
              <w:top w:val="nil"/>
              <w:left w:val="single" w:sz="4" w:space="0" w:color="auto"/>
              <w:bottom w:val="single" w:sz="4" w:space="0" w:color="auto"/>
              <w:right w:val="single" w:sz="4" w:space="0" w:color="auto"/>
            </w:tcBorders>
            <w:vAlign w:val="bottom"/>
          </w:tcPr>
          <w:p w14:paraId="569D45E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E7C23" w14:textId="77777777" w:rsidR="00765BAF" w:rsidRPr="003E511E" w:rsidRDefault="00765BAF" w:rsidP="000870FB">
            <w:pPr>
              <w:bidi w:val="0"/>
              <w:spacing w:line="240" w:lineRule="auto"/>
              <w:rPr>
                <w:b/>
                <w:bCs/>
                <w:sz w:val="14"/>
                <w:szCs w:val="14"/>
                <w:u w:val="single"/>
              </w:rPr>
            </w:pPr>
          </w:p>
        </w:tc>
      </w:tr>
      <w:tr w:rsidR="00765BAF" w:rsidRPr="003E511E" w14:paraId="431E24E5"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032B452C"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95079"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1013C"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2792C0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606" w:type="dxa"/>
            <w:tcBorders>
              <w:top w:val="single" w:sz="4" w:space="0" w:color="auto"/>
              <w:left w:val="single" w:sz="4" w:space="0" w:color="auto"/>
              <w:bottom w:val="nil"/>
              <w:right w:val="single" w:sz="4" w:space="0" w:color="auto"/>
            </w:tcBorders>
            <w:vAlign w:val="center"/>
            <w:hideMark/>
          </w:tcPr>
          <w:p w14:paraId="3D9A91C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65</w:t>
            </w:r>
          </w:p>
        </w:tc>
        <w:tc>
          <w:tcPr>
            <w:tcW w:w="535" w:type="dxa"/>
            <w:tcBorders>
              <w:top w:val="single" w:sz="4" w:space="0" w:color="auto"/>
              <w:left w:val="single" w:sz="4" w:space="0" w:color="auto"/>
              <w:bottom w:val="nil"/>
              <w:right w:val="single" w:sz="4" w:space="0" w:color="auto"/>
            </w:tcBorders>
            <w:vAlign w:val="center"/>
            <w:hideMark/>
          </w:tcPr>
          <w:p w14:paraId="6DD6A66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11</w:t>
            </w:r>
          </w:p>
        </w:tc>
        <w:tc>
          <w:tcPr>
            <w:tcW w:w="535" w:type="dxa"/>
            <w:tcBorders>
              <w:top w:val="single" w:sz="4" w:space="0" w:color="auto"/>
              <w:left w:val="single" w:sz="4" w:space="0" w:color="auto"/>
              <w:bottom w:val="nil"/>
              <w:right w:val="single" w:sz="4" w:space="0" w:color="auto"/>
            </w:tcBorders>
            <w:vAlign w:val="center"/>
            <w:hideMark/>
          </w:tcPr>
          <w:p w14:paraId="5EBB937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1" w:type="dxa"/>
            <w:tcBorders>
              <w:top w:val="single" w:sz="4" w:space="0" w:color="auto"/>
              <w:left w:val="single" w:sz="4" w:space="0" w:color="auto"/>
              <w:bottom w:val="nil"/>
              <w:right w:val="single" w:sz="4" w:space="0" w:color="auto"/>
            </w:tcBorders>
            <w:vAlign w:val="center"/>
            <w:hideMark/>
          </w:tcPr>
          <w:p w14:paraId="5D151D6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0E16358A"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0510B44C"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6CE16DD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535" w:type="dxa"/>
            <w:tcBorders>
              <w:top w:val="single" w:sz="4" w:space="0" w:color="auto"/>
              <w:left w:val="single" w:sz="4" w:space="0" w:color="auto"/>
              <w:bottom w:val="nil"/>
              <w:right w:val="single" w:sz="4" w:space="0" w:color="auto"/>
            </w:tcBorders>
            <w:vAlign w:val="center"/>
            <w:hideMark/>
          </w:tcPr>
          <w:p w14:paraId="1F3F038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w:t>
            </w:r>
          </w:p>
        </w:tc>
        <w:tc>
          <w:tcPr>
            <w:tcW w:w="522" w:type="dxa"/>
            <w:tcBorders>
              <w:top w:val="single" w:sz="4" w:space="0" w:color="auto"/>
              <w:left w:val="single" w:sz="4" w:space="0" w:color="auto"/>
              <w:bottom w:val="nil"/>
              <w:right w:val="single" w:sz="4" w:space="0" w:color="auto"/>
            </w:tcBorders>
            <w:vAlign w:val="center"/>
            <w:hideMark/>
          </w:tcPr>
          <w:p w14:paraId="4F78389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2" w:type="dxa"/>
            <w:tcBorders>
              <w:top w:val="single" w:sz="4" w:space="0" w:color="auto"/>
              <w:left w:val="single" w:sz="4" w:space="0" w:color="auto"/>
              <w:bottom w:val="nil"/>
              <w:right w:val="single" w:sz="4" w:space="0" w:color="auto"/>
            </w:tcBorders>
            <w:vAlign w:val="center"/>
            <w:hideMark/>
          </w:tcPr>
          <w:p w14:paraId="521F3F0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tcPr>
          <w:p w14:paraId="13C1273D" w14:textId="77777777" w:rsidR="00765BAF" w:rsidRPr="003E511E" w:rsidRDefault="00765BAF" w:rsidP="000870FB">
            <w:pPr>
              <w:bidi w:val="0"/>
              <w:spacing w:line="240" w:lineRule="auto"/>
              <w:jc w:val="center"/>
              <w:rPr>
                <w:b/>
                <w:bCs/>
                <w:sz w:val="14"/>
                <w:szCs w:val="14"/>
                <w:u w:val="single"/>
              </w:rPr>
            </w:pPr>
          </w:p>
        </w:tc>
        <w:tc>
          <w:tcPr>
            <w:tcW w:w="521" w:type="dxa"/>
            <w:tcBorders>
              <w:top w:val="single" w:sz="4" w:space="0" w:color="auto"/>
              <w:left w:val="single" w:sz="4" w:space="0" w:color="auto"/>
              <w:bottom w:val="nil"/>
              <w:right w:val="single" w:sz="4" w:space="0" w:color="auto"/>
            </w:tcBorders>
            <w:vAlign w:val="center"/>
          </w:tcPr>
          <w:p w14:paraId="740B1E22" w14:textId="77777777" w:rsidR="00765BAF" w:rsidRPr="003E511E" w:rsidRDefault="00765BAF" w:rsidP="000870FB">
            <w:pPr>
              <w:bidi w:val="0"/>
              <w:spacing w:line="240" w:lineRule="auto"/>
              <w:jc w:val="center"/>
              <w:rPr>
                <w:b/>
                <w:bCs/>
                <w:sz w:val="14"/>
                <w:szCs w:val="14"/>
                <w:u w:val="single"/>
              </w:rPr>
            </w:pPr>
          </w:p>
        </w:tc>
        <w:tc>
          <w:tcPr>
            <w:tcW w:w="478" w:type="dxa"/>
            <w:tcBorders>
              <w:top w:val="single" w:sz="4" w:space="0" w:color="auto"/>
              <w:left w:val="single" w:sz="4" w:space="0" w:color="auto"/>
              <w:bottom w:val="nil"/>
              <w:right w:val="single" w:sz="4" w:space="0" w:color="auto"/>
            </w:tcBorders>
            <w:vAlign w:val="center"/>
            <w:hideMark/>
          </w:tcPr>
          <w:p w14:paraId="698FE96C"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50FAC3C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478" w:type="dxa"/>
            <w:tcBorders>
              <w:top w:val="single" w:sz="4" w:space="0" w:color="auto"/>
              <w:left w:val="single" w:sz="4" w:space="0" w:color="auto"/>
              <w:bottom w:val="nil"/>
              <w:right w:val="single" w:sz="4" w:space="0" w:color="auto"/>
            </w:tcBorders>
            <w:vAlign w:val="center"/>
            <w:hideMark/>
          </w:tcPr>
          <w:p w14:paraId="3F367B1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tcBorders>
              <w:top w:val="single" w:sz="4" w:space="0" w:color="auto"/>
              <w:left w:val="single" w:sz="4" w:space="0" w:color="auto"/>
              <w:bottom w:val="nil"/>
              <w:right w:val="single" w:sz="4" w:space="0" w:color="auto"/>
            </w:tcBorders>
            <w:vAlign w:val="center"/>
            <w:hideMark/>
          </w:tcPr>
          <w:p w14:paraId="281C3516"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tcBorders>
              <w:top w:val="single" w:sz="4" w:space="0" w:color="auto"/>
              <w:left w:val="single" w:sz="4" w:space="0" w:color="auto"/>
              <w:bottom w:val="nil"/>
              <w:right w:val="single" w:sz="4" w:space="0" w:color="auto"/>
            </w:tcBorders>
            <w:vAlign w:val="center"/>
          </w:tcPr>
          <w:p w14:paraId="5D2D54C6" w14:textId="77777777" w:rsidR="00765BAF" w:rsidRPr="003E511E" w:rsidRDefault="00765BAF" w:rsidP="000870FB">
            <w:pPr>
              <w:bidi w:val="0"/>
              <w:spacing w:line="240" w:lineRule="auto"/>
              <w:jc w:val="center"/>
              <w:rPr>
                <w:b/>
                <w:bCs/>
                <w:sz w:val="14"/>
                <w:szCs w:val="14"/>
                <w:u w:val="single"/>
              </w:rPr>
            </w:pPr>
          </w:p>
        </w:tc>
        <w:tc>
          <w:tcPr>
            <w:tcW w:w="0" w:type="auto"/>
            <w:tcBorders>
              <w:top w:val="single" w:sz="4" w:space="0" w:color="auto"/>
              <w:left w:val="single" w:sz="4" w:space="0" w:color="auto"/>
              <w:bottom w:val="nil"/>
              <w:right w:val="single" w:sz="4" w:space="0" w:color="auto"/>
            </w:tcBorders>
            <w:vAlign w:val="center"/>
          </w:tcPr>
          <w:p w14:paraId="2F1A0A38" w14:textId="77777777" w:rsidR="00765BAF" w:rsidRPr="003E511E" w:rsidRDefault="00765BAF" w:rsidP="000870FB">
            <w:pPr>
              <w:bidi w:val="0"/>
              <w:spacing w:line="240" w:lineRule="auto"/>
              <w:jc w:val="center"/>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6DB77" w14:textId="77777777" w:rsidR="00765BAF" w:rsidRPr="003E511E" w:rsidRDefault="00765BAF" w:rsidP="000870FB">
            <w:pPr>
              <w:bidi w:val="0"/>
              <w:spacing w:line="240" w:lineRule="auto"/>
              <w:rPr>
                <w:b/>
                <w:bCs/>
                <w:sz w:val="14"/>
                <w:szCs w:val="14"/>
                <w:u w:val="single"/>
              </w:rPr>
            </w:pPr>
          </w:p>
        </w:tc>
      </w:tr>
      <w:tr w:rsidR="00765BAF" w:rsidRPr="003E511E" w14:paraId="38937492"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767A35A9"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997BE"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F3DE5"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266D48"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603B3CF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62.0</w:t>
            </w:r>
          </w:p>
        </w:tc>
        <w:tc>
          <w:tcPr>
            <w:tcW w:w="535" w:type="dxa"/>
            <w:tcBorders>
              <w:top w:val="nil"/>
              <w:left w:val="single" w:sz="4" w:space="0" w:color="auto"/>
              <w:bottom w:val="single" w:sz="4" w:space="0" w:color="auto"/>
              <w:right w:val="single" w:sz="4" w:space="0" w:color="auto"/>
            </w:tcBorders>
            <w:vAlign w:val="bottom"/>
            <w:hideMark/>
          </w:tcPr>
          <w:p w14:paraId="5B9FD44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13.3</w:t>
            </w:r>
          </w:p>
        </w:tc>
        <w:tc>
          <w:tcPr>
            <w:tcW w:w="535" w:type="dxa"/>
            <w:tcBorders>
              <w:top w:val="nil"/>
              <w:left w:val="single" w:sz="4" w:space="0" w:color="auto"/>
              <w:bottom w:val="single" w:sz="4" w:space="0" w:color="auto"/>
              <w:right w:val="single" w:sz="4" w:space="0" w:color="auto"/>
            </w:tcBorders>
            <w:vAlign w:val="bottom"/>
            <w:hideMark/>
          </w:tcPr>
          <w:p w14:paraId="1DA0B41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2.4</w:t>
            </w:r>
          </w:p>
        </w:tc>
        <w:tc>
          <w:tcPr>
            <w:tcW w:w="521" w:type="dxa"/>
            <w:tcBorders>
              <w:top w:val="nil"/>
              <w:left w:val="single" w:sz="4" w:space="0" w:color="auto"/>
              <w:bottom w:val="single" w:sz="4" w:space="0" w:color="auto"/>
              <w:right w:val="single" w:sz="4" w:space="0" w:color="auto"/>
            </w:tcBorders>
            <w:vAlign w:val="bottom"/>
            <w:hideMark/>
          </w:tcPr>
          <w:p w14:paraId="3929A49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521" w:type="dxa"/>
            <w:tcBorders>
              <w:top w:val="nil"/>
              <w:left w:val="single" w:sz="4" w:space="0" w:color="auto"/>
              <w:bottom w:val="single" w:sz="4" w:space="0" w:color="auto"/>
              <w:right w:val="single" w:sz="4" w:space="0" w:color="auto"/>
            </w:tcBorders>
            <w:vAlign w:val="bottom"/>
          </w:tcPr>
          <w:p w14:paraId="0D9BB3E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2950B11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17A62D2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4.9</w:t>
            </w:r>
          </w:p>
        </w:tc>
        <w:tc>
          <w:tcPr>
            <w:tcW w:w="535" w:type="dxa"/>
            <w:tcBorders>
              <w:top w:val="nil"/>
              <w:left w:val="single" w:sz="4" w:space="0" w:color="auto"/>
              <w:bottom w:val="single" w:sz="4" w:space="0" w:color="auto"/>
              <w:right w:val="single" w:sz="4" w:space="0" w:color="auto"/>
            </w:tcBorders>
            <w:vAlign w:val="bottom"/>
            <w:hideMark/>
          </w:tcPr>
          <w:p w14:paraId="5D1EDF53"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3.2</w:t>
            </w:r>
          </w:p>
        </w:tc>
        <w:tc>
          <w:tcPr>
            <w:tcW w:w="522" w:type="dxa"/>
            <w:tcBorders>
              <w:top w:val="nil"/>
              <w:left w:val="single" w:sz="4" w:space="0" w:color="auto"/>
              <w:bottom w:val="single" w:sz="4" w:space="0" w:color="auto"/>
              <w:right w:val="single" w:sz="4" w:space="0" w:color="auto"/>
            </w:tcBorders>
            <w:vAlign w:val="bottom"/>
            <w:hideMark/>
          </w:tcPr>
          <w:p w14:paraId="046A48C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0.8</w:t>
            </w:r>
          </w:p>
        </w:tc>
        <w:tc>
          <w:tcPr>
            <w:tcW w:w="522" w:type="dxa"/>
            <w:tcBorders>
              <w:top w:val="nil"/>
              <w:left w:val="single" w:sz="4" w:space="0" w:color="auto"/>
              <w:bottom w:val="single" w:sz="4" w:space="0" w:color="auto"/>
              <w:right w:val="single" w:sz="4" w:space="0" w:color="auto"/>
            </w:tcBorders>
            <w:vAlign w:val="bottom"/>
            <w:hideMark/>
          </w:tcPr>
          <w:p w14:paraId="7C77852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2" w:type="dxa"/>
            <w:tcBorders>
              <w:top w:val="nil"/>
              <w:left w:val="single" w:sz="4" w:space="0" w:color="auto"/>
              <w:bottom w:val="single" w:sz="4" w:space="0" w:color="auto"/>
              <w:right w:val="single" w:sz="4" w:space="0" w:color="auto"/>
            </w:tcBorders>
            <w:vAlign w:val="bottom"/>
          </w:tcPr>
          <w:p w14:paraId="103D5C6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21" w:type="dxa"/>
            <w:tcBorders>
              <w:top w:val="nil"/>
              <w:left w:val="single" w:sz="4" w:space="0" w:color="auto"/>
              <w:bottom w:val="single" w:sz="4" w:space="0" w:color="auto"/>
              <w:right w:val="single" w:sz="4" w:space="0" w:color="auto"/>
            </w:tcBorders>
            <w:vAlign w:val="bottom"/>
          </w:tcPr>
          <w:p w14:paraId="1D0FA14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478" w:type="dxa"/>
            <w:tcBorders>
              <w:top w:val="nil"/>
              <w:left w:val="single" w:sz="4" w:space="0" w:color="auto"/>
              <w:bottom w:val="single" w:sz="4" w:space="0" w:color="auto"/>
              <w:right w:val="single" w:sz="4" w:space="0" w:color="auto"/>
            </w:tcBorders>
            <w:vAlign w:val="bottom"/>
            <w:hideMark/>
          </w:tcPr>
          <w:p w14:paraId="7BAB1F45"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478" w:type="dxa"/>
            <w:tcBorders>
              <w:top w:val="nil"/>
              <w:left w:val="single" w:sz="4" w:space="0" w:color="auto"/>
              <w:bottom w:val="single" w:sz="4" w:space="0" w:color="auto"/>
              <w:right w:val="single" w:sz="4" w:space="0" w:color="auto"/>
            </w:tcBorders>
            <w:vAlign w:val="bottom"/>
            <w:hideMark/>
          </w:tcPr>
          <w:p w14:paraId="6EDB8B4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478" w:type="dxa"/>
            <w:tcBorders>
              <w:top w:val="nil"/>
              <w:left w:val="single" w:sz="4" w:space="0" w:color="auto"/>
              <w:bottom w:val="single" w:sz="4" w:space="0" w:color="auto"/>
              <w:right w:val="single" w:sz="4" w:space="0" w:color="auto"/>
            </w:tcBorders>
            <w:vAlign w:val="bottom"/>
            <w:hideMark/>
          </w:tcPr>
          <w:p w14:paraId="777B34A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478" w:type="dxa"/>
            <w:tcBorders>
              <w:top w:val="nil"/>
              <w:left w:val="single" w:sz="4" w:space="0" w:color="auto"/>
              <w:bottom w:val="single" w:sz="4" w:space="0" w:color="auto"/>
              <w:right w:val="single" w:sz="4" w:space="0" w:color="auto"/>
            </w:tcBorders>
            <w:vAlign w:val="bottom"/>
            <w:hideMark/>
          </w:tcPr>
          <w:p w14:paraId="4CA0C3DD"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478" w:type="dxa"/>
            <w:tcBorders>
              <w:top w:val="nil"/>
              <w:left w:val="single" w:sz="4" w:space="0" w:color="auto"/>
              <w:bottom w:val="single" w:sz="4" w:space="0" w:color="auto"/>
              <w:right w:val="single" w:sz="4" w:space="0" w:color="auto"/>
            </w:tcBorders>
            <w:vAlign w:val="bottom"/>
          </w:tcPr>
          <w:p w14:paraId="4E86C83B"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393" w:type="dxa"/>
            <w:tcBorders>
              <w:top w:val="nil"/>
              <w:left w:val="single" w:sz="4" w:space="0" w:color="auto"/>
              <w:bottom w:val="single" w:sz="4" w:space="0" w:color="auto"/>
              <w:right w:val="single" w:sz="4" w:space="0" w:color="auto"/>
            </w:tcBorders>
            <w:vAlign w:val="bottom"/>
          </w:tcPr>
          <w:p w14:paraId="23BC5C32"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9BF10" w14:textId="77777777" w:rsidR="00765BAF" w:rsidRPr="003E511E" w:rsidRDefault="00765BAF" w:rsidP="000870FB">
            <w:pPr>
              <w:bidi w:val="0"/>
              <w:spacing w:line="240" w:lineRule="auto"/>
              <w:rPr>
                <w:b/>
                <w:bCs/>
                <w:sz w:val="14"/>
                <w:szCs w:val="14"/>
                <w:u w:val="single"/>
              </w:rPr>
            </w:pPr>
          </w:p>
        </w:tc>
      </w:tr>
      <w:tr w:rsidR="00765BAF" w:rsidRPr="003E511E" w14:paraId="2CDF1974"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0BEBE1E1"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52A3C"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23429"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1B47E62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4</w:t>
            </w:r>
          </w:p>
        </w:tc>
        <w:tc>
          <w:tcPr>
            <w:tcW w:w="606" w:type="dxa"/>
            <w:tcBorders>
              <w:top w:val="single" w:sz="4" w:space="0" w:color="auto"/>
              <w:left w:val="single" w:sz="4" w:space="0" w:color="auto"/>
              <w:bottom w:val="nil"/>
              <w:right w:val="single" w:sz="4" w:space="0" w:color="auto"/>
            </w:tcBorders>
            <w:vAlign w:val="center"/>
            <w:hideMark/>
          </w:tcPr>
          <w:p w14:paraId="30565205"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39</w:t>
            </w:r>
          </w:p>
        </w:tc>
        <w:tc>
          <w:tcPr>
            <w:tcW w:w="535" w:type="dxa"/>
            <w:tcBorders>
              <w:top w:val="single" w:sz="4" w:space="0" w:color="auto"/>
              <w:left w:val="single" w:sz="4" w:space="0" w:color="auto"/>
              <w:bottom w:val="nil"/>
              <w:right w:val="single" w:sz="4" w:space="0" w:color="auto"/>
            </w:tcBorders>
            <w:vAlign w:val="center"/>
            <w:hideMark/>
          </w:tcPr>
          <w:p w14:paraId="7A95657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11</w:t>
            </w:r>
          </w:p>
        </w:tc>
        <w:tc>
          <w:tcPr>
            <w:tcW w:w="535" w:type="dxa"/>
            <w:tcBorders>
              <w:top w:val="single" w:sz="4" w:space="0" w:color="auto"/>
              <w:left w:val="single" w:sz="4" w:space="0" w:color="auto"/>
              <w:bottom w:val="nil"/>
              <w:right w:val="single" w:sz="4" w:space="0" w:color="auto"/>
            </w:tcBorders>
            <w:vAlign w:val="center"/>
            <w:hideMark/>
          </w:tcPr>
          <w:p w14:paraId="5061F29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21" w:type="dxa"/>
            <w:tcBorders>
              <w:top w:val="single" w:sz="4" w:space="0" w:color="auto"/>
              <w:left w:val="single" w:sz="4" w:space="0" w:color="auto"/>
              <w:bottom w:val="nil"/>
              <w:right w:val="single" w:sz="4" w:space="0" w:color="auto"/>
            </w:tcBorders>
            <w:vAlign w:val="center"/>
            <w:hideMark/>
          </w:tcPr>
          <w:p w14:paraId="58A4C14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4398B27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5404477E" w14:textId="77777777" w:rsidR="00765BAF" w:rsidRPr="003E511E" w:rsidRDefault="00765BAF" w:rsidP="000870FB">
            <w:pPr>
              <w:bidi w:val="0"/>
              <w:spacing w:line="240" w:lineRule="auto"/>
              <w:jc w:val="center"/>
              <w:rPr>
                <w:b/>
                <w:bCs/>
                <w:sz w:val="14"/>
                <w:szCs w:val="14"/>
                <w:u w:val="single"/>
              </w:rPr>
            </w:pPr>
          </w:p>
        </w:tc>
        <w:tc>
          <w:tcPr>
            <w:tcW w:w="535" w:type="dxa"/>
            <w:tcBorders>
              <w:top w:val="single" w:sz="4" w:space="0" w:color="auto"/>
              <w:left w:val="single" w:sz="4" w:space="0" w:color="auto"/>
              <w:bottom w:val="nil"/>
              <w:right w:val="single" w:sz="4" w:space="0" w:color="auto"/>
            </w:tcBorders>
            <w:vAlign w:val="center"/>
            <w:hideMark/>
          </w:tcPr>
          <w:p w14:paraId="43377DB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2</w:t>
            </w:r>
          </w:p>
        </w:tc>
        <w:tc>
          <w:tcPr>
            <w:tcW w:w="535" w:type="dxa"/>
            <w:tcBorders>
              <w:top w:val="single" w:sz="4" w:space="0" w:color="auto"/>
              <w:left w:val="single" w:sz="4" w:space="0" w:color="auto"/>
              <w:bottom w:val="nil"/>
              <w:right w:val="single" w:sz="4" w:space="0" w:color="auto"/>
            </w:tcBorders>
            <w:vAlign w:val="center"/>
            <w:hideMark/>
          </w:tcPr>
          <w:p w14:paraId="42DDF61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hideMark/>
          </w:tcPr>
          <w:p w14:paraId="5836EE2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4E5B3C8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1D2E42F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tcPr>
          <w:p w14:paraId="12CBC67D" w14:textId="77777777" w:rsidR="00765BAF" w:rsidRPr="003E511E" w:rsidRDefault="00765BAF" w:rsidP="000870FB">
            <w:pPr>
              <w:bidi w:val="0"/>
              <w:spacing w:line="240" w:lineRule="auto"/>
              <w:jc w:val="center"/>
              <w:rPr>
                <w:b/>
                <w:bCs/>
                <w:sz w:val="14"/>
                <w:szCs w:val="14"/>
                <w:u w:val="single"/>
              </w:rPr>
            </w:pP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2E8A6B3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0F3F497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09F1133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007B3AC4"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28A2881"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5940924A" w14:textId="77777777" w:rsidR="00765BAF" w:rsidRPr="003E511E" w:rsidRDefault="00765BAF" w:rsidP="000870FB">
            <w:pPr>
              <w:bidi w:val="0"/>
              <w:spacing w:line="240" w:lineRule="auto"/>
              <w:jc w:val="center"/>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38F36B" w14:textId="77777777" w:rsidR="00765BAF" w:rsidRPr="003E511E" w:rsidRDefault="00765BAF" w:rsidP="000870FB">
            <w:pPr>
              <w:bidi w:val="0"/>
              <w:spacing w:line="240" w:lineRule="auto"/>
              <w:rPr>
                <w:b/>
                <w:bCs/>
                <w:sz w:val="14"/>
                <w:szCs w:val="14"/>
                <w:u w:val="single"/>
              </w:rPr>
            </w:pPr>
          </w:p>
        </w:tc>
      </w:tr>
      <w:tr w:rsidR="00765BAF" w:rsidRPr="003E511E" w14:paraId="34B17265"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05E038DB"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1E881"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14028"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B70737"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7B9C83C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38.8</w:t>
            </w:r>
          </w:p>
        </w:tc>
        <w:tc>
          <w:tcPr>
            <w:tcW w:w="535" w:type="dxa"/>
            <w:tcBorders>
              <w:top w:val="nil"/>
              <w:left w:val="single" w:sz="4" w:space="0" w:color="auto"/>
              <w:bottom w:val="single" w:sz="4" w:space="0" w:color="auto"/>
              <w:right w:val="single" w:sz="4" w:space="0" w:color="auto"/>
            </w:tcBorders>
            <w:vAlign w:val="bottom"/>
            <w:hideMark/>
          </w:tcPr>
          <w:p w14:paraId="3E79198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10.2</w:t>
            </w:r>
          </w:p>
        </w:tc>
        <w:tc>
          <w:tcPr>
            <w:tcW w:w="535" w:type="dxa"/>
            <w:tcBorders>
              <w:top w:val="nil"/>
              <w:left w:val="single" w:sz="4" w:space="0" w:color="auto"/>
              <w:bottom w:val="single" w:sz="4" w:space="0" w:color="auto"/>
              <w:right w:val="single" w:sz="4" w:space="0" w:color="auto"/>
            </w:tcBorders>
            <w:vAlign w:val="bottom"/>
            <w:hideMark/>
          </w:tcPr>
          <w:p w14:paraId="46D42F0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2.6</w:t>
            </w:r>
          </w:p>
        </w:tc>
        <w:tc>
          <w:tcPr>
            <w:tcW w:w="521" w:type="dxa"/>
            <w:tcBorders>
              <w:top w:val="nil"/>
              <w:left w:val="single" w:sz="4" w:space="0" w:color="auto"/>
              <w:bottom w:val="single" w:sz="4" w:space="0" w:color="auto"/>
              <w:right w:val="single" w:sz="4" w:space="0" w:color="auto"/>
            </w:tcBorders>
            <w:vAlign w:val="bottom"/>
            <w:hideMark/>
          </w:tcPr>
          <w:p w14:paraId="551CC5C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521" w:type="dxa"/>
            <w:tcBorders>
              <w:top w:val="nil"/>
              <w:left w:val="single" w:sz="4" w:space="0" w:color="auto"/>
              <w:bottom w:val="single" w:sz="4" w:space="0" w:color="auto"/>
              <w:right w:val="single" w:sz="4" w:space="0" w:color="auto"/>
            </w:tcBorders>
            <w:vAlign w:val="bottom"/>
            <w:hideMark/>
          </w:tcPr>
          <w:p w14:paraId="4BDB6F6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tcPr>
          <w:p w14:paraId="3C4CB62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535" w:type="dxa"/>
            <w:tcBorders>
              <w:top w:val="nil"/>
              <w:left w:val="single" w:sz="4" w:space="0" w:color="auto"/>
              <w:bottom w:val="single" w:sz="4" w:space="0" w:color="auto"/>
              <w:right w:val="single" w:sz="4" w:space="0" w:color="auto"/>
            </w:tcBorders>
            <w:vAlign w:val="bottom"/>
            <w:hideMark/>
          </w:tcPr>
          <w:p w14:paraId="65F4CEC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1.3</w:t>
            </w:r>
          </w:p>
        </w:tc>
        <w:tc>
          <w:tcPr>
            <w:tcW w:w="535" w:type="dxa"/>
            <w:tcBorders>
              <w:top w:val="nil"/>
              <w:left w:val="single" w:sz="4" w:space="0" w:color="auto"/>
              <w:bottom w:val="single" w:sz="4" w:space="0" w:color="auto"/>
              <w:right w:val="single" w:sz="4" w:space="0" w:color="auto"/>
            </w:tcBorders>
            <w:vAlign w:val="bottom"/>
            <w:hideMark/>
          </w:tcPr>
          <w:p w14:paraId="7BAEB077"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1.1</w:t>
            </w:r>
          </w:p>
        </w:tc>
        <w:tc>
          <w:tcPr>
            <w:tcW w:w="522" w:type="dxa"/>
            <w:tcBorders>
              <w:top w:val="nil"/>
              <w:left w:val="single" w:sz="4" w:space="0" w:color="auto"/>
              <w:bottom w:val="single" w:sz="4" w:space="0" w:color="auto"/>
              <w:right w:val="single" w:sz="4" w:space="0" w:color="auto"/>
            </w:tcBorders>
            <w:vAlign w:val="bottom"/>
            <w:hideMark/>
          </w:tcPr>
          <w:p w14:paraId="77B4BA31"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522" w:type="dxa"/>
            <w:tcBorders>
              <w:top w:val="nil"/>
              <w:left w:val="single" w:sz="4" w:space="0" w:color="auto"/>
              <w:bottom w:val="single" w:sz="4" w:space="0" w:color="auto"/>
              <w:right w:val="single" w:sz="4" w:space="0" w:color="auto"/>
            </w:tcBorders>
            <w:vAlign w:val="bottom"/>
            <w:hideMark/>
          </w:tcPr>
          <w:p w14:paraId="6B57D87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2" w:type="dxa"/>
            <w:tcBorders>
              <w:top w:val="nil"/>
              <w:left w:val="single" w:sz="4" w:space="0" w:color="auto"/>
              <w:bottom w:val="single" w:sz="4" w:space="0" w:color="auto"/>
              <w:right w:val="single" w:sz="4" w:space="0" w:color="auto"/>
            </w:tcBorders>
            <w:vAlign w:val="bottom"/>
            <w:hideMark/>
          </w:tcPr>
          <w:p w14:paraId="2418586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tcPr>
          <w:p w14:paraId="55031A3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08FE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E9E43"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A537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210859"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A0B96"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B3763"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885CB" w14:textId="77777777" w:rsidR="00765BAF" w:rsidRPr="003E511E" w:rsidRDefault="00765BAF" w:rsidP="000870FB">
            <w:pPr>
              <w:bidi w:val="0"/>
              <w:spacing w:line="240" w:lineRule="auto"/>
              <w:rPr>
                <w:b/>
                <w:bCs/>
                <w:sz w:val="14"/>
                <w:szCs w:val="14"/>
                <w:u w:val="single"/>
              </w:rPr>
            </w:pPr>
          </w:p>
        </w:tc>
      </w:tr>
      <w:tr w:rsidR="00765BAF" w:rsidRPr="003E511E" w14:paraId="689B11E4" w14:textId="77777777" w:rsidTr="00765BAF">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7E68A2"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0BD76"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10A99" w14:textId="77777777" w:rsidR="00765BAF" w:rsidRPr="003E511E" w:rsidRDefault="00765BAF" w:rsidP="000870FB">
            <w:pPr>
              <w:bidi w:val="0"/>
              <w:spacing w:line="240" w:lineRule="auto"/>
              <w:rPr>
                <w:sz w:val="14"/>
                <w:szCs w:val="14"/>
              </w:rPr>
            </w:pPr>
          </w:p>
        </w:tc>
        <w:tc>
          <w:tcPr>
            <w:tcW w:w="584" w:type="dxa"/>
            <w:vMerge w:val="restart"/>
            <w:tcBorders>
              <w:top w:val="single" w:sz="4" w:space="0" w:color="auto"/>
              <w:left w:val="single" w:sz="4" w:space="0" w:color="auto"/>
              <w:bottom w:val="single" w:sz="4" w:space="0" w:color="auto"/>
              <w:right w:val="single" w:sz="4" w:space="0" w:color="auto"/>
            </w:tcBorders>
            <w:vAlign w:val="center"/>
            <w:hideMark/>
          </w:tcPr>
          <w:p w14:paraId="453041E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5</w:t>
            </w:r>
          </w:p>
        </w:tc>
        <w:tc>
          <w:tcPr>
            <w:tcW w:w="606" w:type="dxa"/>
            <w:tcBorders>
              <w:top w:val="single" w:sz="4" w:space="0" w:color="auto"/>
              <w:left w:val="single" w:sz="4" w:space="0" w:color="auto"/>
              <w:bottom w:val="nil"/>
              <w:right w:val="single" w:sz="4" w:space="0" w:color="auto"/>
            </w:tcBorders>
            <w:vAlign w:val="center"/>
            <w:hideMark/>
          </w:tcPr>
          <w:p w14:paraId="675E4A0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13</w:t>
            </w:r>
          </w:p>
        </w:tc>
        <w:tc>
          <w:tcPr>
            <w:tcW w:w="535" w:type="dxa"/>
            <w:tcBorders>
              <w:top w:val="single" w:sz="4" w:space="0" w:color="auto"/>
              <w:left w:val="single" w:sz="4" w:space="0" w:color="auto"/>
              <w:bottom w:val="nil"/>
              <w:right w:val="single" w:sz="4" w:space="0" w:color="auto"/>
            </w:tcBorders>
            <w:vAlign w:val="center"/>
            <w:hideMark/>
          </w:tcPr>
          <w:p w14:paraId="274C124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9</w:t>
            </w:r>
          </w:p>
        </w:tc>
        <w:tc>
          <w:tcPr>
            <w:tcW w:w="535" w:type="dxa"/>
            <w:tcBorders>
              <w:top w:val="single" w:sz="4" w:space="0" w:color="auto"/>
              <w:left w:val="single" w:sz="4" w:space="0" w:color="auto"/>
              <w:bottom w:val="nil"/>
              <w:right w:val="single" w:sz="4" w:space="0" w:color="auto"/>
            </w:tcBorders>
            <w:vAlign w:val="center"/>
            <w:hideMark/>
          </w:tcPr>
          <w:p w14:paraId="2C668FDA"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1" w:type="dxa"/>
            <w:tcBorders>
              <w:top w:val="single" w:sz="4" w:space="0" w:color="auto"/>
              <w:left w:val="single" w:sz="4" w:space="0" w:color="auto"/>
              <w:bottom w:val="nil"/>
              <w:right w:val="single" w:sz="4" w:space="0" w:color="auto"/>
            </w:tcBorders>
            <w:vAlign w:val="center"/>
            <w:hideMark/>
          </w:tcPr>
          <w:p w14:paraId="75A9786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017D224D"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3899827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742F0CA9"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35" w:type="dxa"/>
            <w:tcBorders>
              <w:top w:val="single" w:sz="4" w:space="0" w:color="auto"/>
              <w:left w:val="single" w:sz="4" w:space="0" w:color="auto"/>
              <w:bottom w:val="nil"/>
              <w:right w:val="single" w:sz="4" w:space="0" w:color="auto"/>
            </w:tcBorders>
            <w:vAlign w:val="center"/>
            <w:hideMark/>
          </w:tcPr>
          <w:p w14:paraId="4C05973F"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1</w:t>
            </w:r>
          </w:p>
        </w:tc>
        <w:tc>
          <w:tcPr>
            <w:tcW w:w="522" w:type="dxa"/>
            <w:tcBorders>
              <w:top w:val="single" w:sz="4" w:space="0" w:color="auto"/>
              <w:left w:val="single" w:sz="4" w:space="0" w:color="auto"/>
              <w:bottom w:val="nil"/>
              <w:right w:val="single" w:sz="4" w:space="0" w:color="auto"/>
            </w:tcBorders>
            <w:vAlign w:val="center"/>
            <w:hideMark/>
          </w:tcPr>
          <w:p w14:paraId="0D881C70"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39B7B24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2" w:type="dxa"/>
            <w:tcBorders>
              <w:top w:val="single" w:sz="4" w:space="0" w:color="auto"/>
              <w:left w:val="single" w:sz="4" w:space="0" w:color="auto"/>
              <w:bottom w:val="nil"/>
              <w:right w:val="single" w:sz="4" w:space="0" w:color="auto"/>
            </w:tcBorders>
            <w:vAlign w:val="center"/>
            <w:hideMark/>
          </w:tcPr>
          <w:p w14:paraId="573F3378"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521" w:type="dxa"/>
            <w:tcBorders>
              <w:top w:val="single" w:sz="4" w:space="0" w:color="auto"/>
              <w:left w:val="single" w:sz="4" w:space="0" w:color="auto"/>
              <w:bottom w:val="nil"/>
              <w:right w:val="single" w:sz="4" w:space="0" w:color="auto"/>
            </w:tcBorders>
            <w:vAlign w:val="center"/>
            <w:hideMark/>
          </w:tcPr>
          <w:p w14:paraId="2EA66F17"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42009FCB"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2CFF11CE"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505AC442"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478" w:type="dxa"/>
            <w:vMerge w:val="restart"/>
            <w:tcBorders>
              <w:top w:val="single" w:sz="4" w:space="0" w:color="auto"/>
              <w:left w:val="single" w:sz="4" w:space="0" w:color="auto"/>
              <w:bottom w:val="single" w:sz="4" w:space="0" w:color="auto"/>
              <w:right w:val="single" w:sz="4" w:space="0" w:color="auto"/>
            </w:tcBorders>
            <w:vAlign w:val="center"/>
            <w:hideMark/>
          </w:tcPr>
          <w:p w14:paraId="4527E933" w14:textId="77777777" w:rsidR="00765BAF" w:rsidRPr="003E511E" w:rsidRDefault="00765BAF" w:rsidP="000870FB">
            <w:pPr>
              <w:bidi w:val="0"/>
              <w:spacing w:line="240" w:lineRule="auto"/>
              <w:jc w:val="center"/>
              <w:rPr>
                <w:b/>
                <w:bCs/>
                <w:sz w:val="14"/>
                <w:szCs w:val="14"/>
                <w:u w:val="single"/>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72A1F79"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606258C" w14:textId="77777777" w:rsidR="00765BAF" w:rsidRPr="003E511E" w:rsidRDefault="00765BAF" w:rsidP="000870FB">
            <w:pPr>
              <w:bidi w:val="0"/>
              <w:spacing w:line="240" w:lineRule="auto"/>
              <w:jc w:val="center"/>
              <w:rPr>
                <w:rFonts w:cstheme="minorHAnsi"/>
                <w:sz w:val="14"/>
                <w:szCs w:val="14"/>
              </w:rPr>
            </w:pPr>
            <w:r w:rsidRPr="003E511E">
              <w:rPr>
                <w:rFonts w:cstheme="minorHAnsi"/>
                <w:sz w:val="14"/>
                <w:szCs w:val="14"/>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B355E" w14:textId="77777777" w:rsidR="00765BAF" w:rsidRPr="003E511E" w:rsidRDefault="00765BAF" w:rsidP="000870FB">
            <w:pPr>
              <w:bidi w:val="0"/>
              <w:spacing w:line="240" w:lineRule="auto"/>
              <w:rPr>
                <w:b/>
                <w:bCs/>
                <w:sz w:val="14"/>
                <w:szCs w:val="14"/>
                <w:u w:val="single"/>
              </w:rPr>
            </w:pPr>
          </w:p>
        </w:tc>
      </w:tr>
      <w:tr w:rsidR="00765BAF" w:rsidRPr="003E511E" w14:paraId="218D592C" w14:textId="77777777" w:rsidTr="00765BAF">
        <w:tc>
          <w:tcPr>
            <w:tcW w:w="0" w:type="auto"/>
            <w:vMerge/>
            <w:tcBorders>
              <w:top w:val="single" w:sz="4" w:space="0" w:color="auto"/>
              <w:left w:val="single" w:sz="4" w:space="0" w:color="auto"/>
              <w:bottom w:val="single" w:sz="4" w:space="0" w:color="auto"/>
              <w:right w:val="single" w:sz="4" w:space="0" w:color="auto"/>
            </w:tcBorders>
            <w:vAlign w:val="center"/>
            <w:hideMark/>
          </w:tcPr>
          <w:p w14:paraId="200A4141"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7623E5"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BD466" w14:textId="77777777" w:rsidR="00765BAF" w:rsidRPr="003E511E" w:rsidRDefault="00765BAF" w:rsidP="000870FB">
            <w:pPr>
              <w:bidi w:val="0"/>
              <w:spacing w:line="240" w:lineRule="auto"/>
              <w:rPr>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1FF61E" w14:textId="77777777" w:rsidR="00765BAF" w:rsidRPr="003E511E" w:rsidRDefault="00765BAF" w:rsidP="000870FB">
            <w:pPr>
              <w:bidi w:val="0"/>
              <w:spacing w:line="240" w:lineRule="auto"/>
              <w:rPr>
                <w:b/>
                <w:bCs/>
                <w:sz w:val="14"/>
                <w:szCs w:val="14"/>
                <w:u w:val="single"/>
              </w:rPr>
            </w:pPr>
          </w:p>
        </w:tc>
        <w:tc>
          <w:tcPr>
            <w:tcW w:w="606" w:type="dxa"/>
            <w:tcBorders>
              <w:top w:val="nil"/>
              <w:left w:val="single" w:sz="4" w:space="0" w:color="auto"/>
              <w:bottom w:val="single" w:sz="4" w:space="0" w:color="auto"/>
              <w:right w:val="single" w:sz="4" w:space="0" w:color="auto"/>
            </w:tcBorders>
            <w:vAlign w:val="bottom"/>
            <w:hideMark/>
          </w:tcPr>
          <w:p w14:paraId="5831A50E"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16.2</w:t>
            </w:r>
          </w:p>
        </w:tc>
        <w:tc>
          <w:tcPr>
            <w:tcW w:w="535" w:type="dxa"/>
            <w:tcBorders>
              <w:top w:val="nil"/>
              <w:left w:val="single" w:sz="4" w:space="0" w:color="auto"/>
              <w:bottom w:val="single" w:sz="4" w:space="0" w:color="auto"/>
              <w:right w:val="single" w:sz="4" w:space="0" w:color="auto"/>
            </w:tcBorders>
            <w:vAlign w:val="bottom"/>
            <w:hideMark/>
          </w:tcPr>
          <w:p w14:paraId="0395F7DC"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4.8</w:t>
            </w:r>
          </w:p>
        </w:tc>
        <w:tc>
          <w:tcPr>
            <w:tcW w:w="535" w:type="dxa"/>
            <w:tcBorders>
              <w:top w:val="nil"/>
              <w:left w:val="single" w:sz="4" w:space="0" w:color="auto"/>
              <w:bottom w:val="single" w:sz="4" w:space="0" w:color="auto"/>
              <w:right w:val="single" w:sz="4" w:space="0" w:color="auto"/>
            </w:tcBorders>
            <w:vAlign w:val="bottom"/>
            <w:hideMark/>
          </w:tcPr>
          <w:p w14:paraId="2B526A5F"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1.5</w:t>
            </w:r>
          </w:p>
        </w:tc>
        <w:tc>
          <w:tcPr>
            <w:tcW w:w="521" w:type="dxa"/>
            <w:tcBorders>
              <w:top w:val="nil"/>
              <w:left w:val="single" w:sz="4" w:space="0" w:color="auto"/>
              <w:bottom w:val="single" w:sz="4" w:space="0" w:color="auto"/>
              <w:right w:val="single" w:sz="4" w:space="0" w:color="auto"/>
            </w:tcBorders>
            <w:vAlign w:val="bottom"/>
            <w:hideMark/>
          </w:tcPr>
          <w:p w14:paraId="13C781E0"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521" w:type="dxa"/>
            <w:tcBorders>
              <w:top w:val="nil"/>
              <w:left w:val="single" w:sz="4" w:space="0" w:color="auto"/>
              <w:bottom w:val="single" w:sz="4" w:space="0" w:color="auto"/>
              <w:right w:val="single" w:sz="4" w:space="0" w:color="auto"/>
            </w:tcBorders>
            <w:vAlign w:val="bottom"/>
            <w:hideMark/>
          </w:tcPr>
          <w:p w14:paraId="67CE2D2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1" w:type="dxa"/>
            <w:tcBorders>
              <w:top w:val="nil"/>
              <w:left w:val="single" w:sz="4" w:space="0" w:color="auto"/>
              <w:bottom w:val="single" w:sz="4" w:space="0" w:color="auto"/>
              <w:right w:val="single" w:sz="4" w:space="0" w:color="auto"/>
            </w:tcBorders>
            <w:vAlign w:val="bottom"/>
            <w:hideMark/>
          </w:tcPr>
          <w:p w14:paraId="6BA78656"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35" w:type="dxa"/>
            <w:tcBorders>
              <w:top w:val="nil"/>
              <w:left w:val="single" w:sz="4" w:space="0" w:color="auto"/>
              <w:bottom w:val="single" w:sz="4" w:space="0" w:color="auto"/>
              <w:right w:val="single" w:sz="4" w:space="0" w:color="auto"/>
            </w:tcBorders>
            <w:vAlign w:val="bottom"/>
            <w:hideMark/>
          </w:tcPr>
          <w:p w14:paraId="14D9888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535" w:type="dxa"/>
            <w:tcBorders>
              <w:top w:val="nil"/>
              <w:left w:val="single" w:sz="4" w:space="0" w:color="auto"/>
              <w:bottom w:val="single" w:sz="4" w:space="0" w:color="auto"/>
              <w:right w:val="single" w:sz="4" w:space="0" w:color="auto"/>
            </w:tcBorders>
            <w:vAlign w:val="bottom"/>
            <w:hideMark/>
          </w:tcPr>
          <w:p w14:paraId="78578379"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0.4</w:t>
            </w:r>
          </w:p>
        </w:tc>
        <w:tc>
          <w:tcPr>
            <w:tcW w:w="522" w:type="dxa"/>
            <w:tcBorders>
              <w:top w:val="nil"/>
              <w:left w:val="single" w:sz="4" w:space="0" w:color="auto"/>
              <w:bottom w:val="single" w:sz="4" w:space="0" w:color="auto"/>
              <w:right w:val="single" w:sz="4" w:space="0" w:color="auto"/>
            </w:tcBorders>
            <w:vAlign w:val="bottom"/>
            <w:hideMark/>
          </w:tcPr>
          <w:p w14:paraId="505BB064"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0.2</w:t>
            </w:r>
          </w:p>
        </w:tc>
        <w:tc>
          <w:tcPr>
            <w:tcW w:w="522" w:type="dxa"/>
            <w:tcBorders>
              <w:top w:val="nil"/>
              <w:left w:val="single" w:sz="4" w:space="0" w:color="auto"/>
              <w:bottom w:val="single" w:sz="4" w:space="0" w:color="auto"/>
              <w:right w:val="single" w:sz="4" w:space="0" w:color="auto"/>
            </w:tcBorders>
            <w:vAlign w:val="bottom"/>
            <w:hideMark/>
          </w:tcPr>
          <w:p w14:paraId="688ADAD8"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0.1</w:t>
            </w:r>
          </w:p>
        </w:tc>
        <w:tc>
          <w:tcPr>
            <w:tcW w:w="522" w:type="dxa"/>
            <w:tcBorders>
              <w:top w:val="nil"/>
              <w:left w:val="single" w:sz="4" w:space="0" w:color="auto"/>
              <w:bottom w:val="single" w:sz="4" w:space="0" w:color="auto"/>
              <w:right w:val="single" w:sz="4" w:space="0" w:color="auto"/>
            </w:tcBorders>
            <w:vAlign w:val="bottom"/>
            <w:hideMark/>
          </w:tcPr>
          <w:p w14:paraId="31FA8D9A" w14:textId="77777777" w:rsidR="00765BAF" w:rsidRPr="003E511E" w:rsidRDefault="00765BAF" w:rsidP="000870FB">
            <w:pPr>
              <w:bidi w:val="0"/>
              <w:spacing w:line="240" w:lineRule="auto"/>
              <w:jc w:val="center"/>
              <w:rPr>
                <w:rFonts w:asciiTheme="majorHAnsi" w:hAnsiTheme="majorHAnsi" w:cstheme="majorHAnsi"/>
                <w:b/>
                <w:bCs/>
                <w:i/>
                <w:iCs/>
                <w:sz w:val="14"/>
                <w:szCs w:val="14"/>
                <w:u w:val="single"/>
              </w:rPr>
            </w:pPr>
            <w:r w:rsidRPr="003E511E">
              <w:rPr>
                <w:rFonts w:asciiTheme="majorHAnsi" w:hAnsiTheme="majorHAnsi" w:cstheme="majorHAnsi"/>
                <w:i/>
                <w:iCs/>
                <w:color w:val="000000"/>
                <w:sz w:val="14"/>
                <w:szCs w:val="14"/>
              </w:rPr>
              <w:t>0.0</w:t>
            </w:r>
          </w:p>
        </w:tc>
        <w:tc>
          <w:tcPr>
            <w:tcW w:w="521" w:type="dxa"/>
            <w:tcBorders>
              <w:top w:val="nil"/>
              <w:left w:val="single" w:sz="4" w:space="0" w:color="auto"/>
              <w:bottom w:val="single" w:sz="4" w:space="0" w:color="auto"/>
              <w:right w:val="single" w:sz="4" w:space="0" w:color="auto"/>
            </w:tcBorders>
            <w:vAlign w:val="bottom"/>
            <w:hideMark/>
          </w:tcPr>
          <w:p w14:paraId="74170D75" w14:textId="77777777" w:rsidR="00765BAF" w:rsidRPr="003E511E" w:rsidRDefault="00765BAF" w:rsidP="000870FB">
            <w:pPr>
              <w:bidi w:val="0"/>
              <w:spacing w:line="240" w:lineRule="auto"/>
              <w:jc w:val="center"/>
              <w:rPr>
                <w:rFonts w:asciiTheme="majorHAnsi" w:hAnsiTheme="majorHAnsi" w:cstheme="majorHAnsi"/>
                <w:i/>
                <w:iCs/>
                <w:color w:val="000000"/>
                <w:sz w:val="14"/>
                <w:szCs w:val="14"/>
              </w:rPr>
            </w:pPr>
            <w:r w:rsidRPr="003E511E">
              <w:rPr>
                <w:rFonts w:asciiTheme="majorHAnsi" w:hAnsiTheme="majorHAnsi" w:cstheme="majorHAnsi"/>
                <w:i/>
                <w:iCs/>
                <w:color w:val="000000"/>
                <w:sz w:val="14"/>
                <w:szCs w:val="14"/>
              </w:rPr>
              <w:t>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C2A68"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A396A5"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720FE"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97D14" w14:textId="77777777" w:rsidR="00765BAF" w:rsidRPr="003E511E" w:rsidRDefault="00765BAF" w:rsidP="000870FB">
            <w:pPr>
              <w:bidi w:val="0"/>
              <w:spacing w:line="240" w:lineRule="auto"/>
              <w:rPr>
                <w:b/>
                <w:bCs/>
                <w:sz w:val="14"/>
                <w:szCs w:val="1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022B6"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A06DAC" w14:textId="77777777" w:rsidR="00765BAF" w:rsidRPr="003E511E" w:rsidRDefault="00765BAF" w:rsidP="000870FB">
            <w:pPr>
              <w:bidi w:val="0"/>
              <w:spacing w:line="240" w:lineRule="auto"/>
              <w:rPr>
                <w:rFonts w:cs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C12E2" w14:textId="77777777" w:rsidR="00765BAF" w:rsidRPr="003E511E" w:rsidRDefault="00765BAF" w:rsidP="000870FB">
            <w:pPr>
              <w:bidi w:val="0"/>
              <w:spacing w:line="240" w:lineRule="auto"/>
              <w:rPr>
                <w:b/>
                <w:bCs/>
                <w:sz w:val="14"/>
                <w:szCs w:val="14"/>
                <w:u w:val="single"/>
              </w:rPr>
            </w:pPr>
          </w:p>
        </w:tc>
      </w:tr>
      <w:tr w:rsidR="00765BAF" w:rsidRPr="003E511E" w14:paraId="5ED2D9A2" w14:textId="77777777" w:rsidTr="00765BAF">
        <w:tc>
          <w:tcPr>
            <w:tcW w:w="12895" w:type="dxa"/>
            <w:gridSpan w:val="23"/>
            <w:tcBorders>
              <w:top w:val="single" w:sz="4" w:space="0" w:color="auto"/>
              <w:left w:val="nil"/>
              <w:bottom w:val="nil"/>
              <w:right w:val="nil"/>
            </w:tcBorders>
            <w:vAlign w:val="center"/>
          </w:tcPr>
          <w:p w14:paraId="46A2A435" w14:textId="77777777" w:rsidR="00765BAF" w:rsidRPr="003E511E" w:rsidRDefault="00765BAF" w:rsidP="000870FB">
            <w:pPr>
              <w:bidi w:val="0"/>
              <w:spacing w:line="240" w:lineRule="auto"/>
              <w:rPr>
                <w:sz w:val="14"/>
                <w:szCs w:val="14"/>
              </w:rPr>
            </w:pPr>
            <w:r w:rsidRPr="003E511E">
              <w:rPr>
                <w:sz w:val="14"/>
                <w:szCs w:val="14"/>
              </w:rPr>
              <w:t>The numbers in italic are fitted values.</w:t>
            </w:r>
          </w:p>
          <w:p w14:paraId="68825A12" w14:textId="77777777" w:rsidR="00765BAF" w:rsidRPr="003E511E" w:rsidRDefault="00765BAF" w:rsidP="000870FB">
            <w:pPr>
              <w:bidi w:val="0"/>
              <w:spacing w:line="240" w:lineRule="auto"/>
              <w:rPr>
                <w:rFonts w:eastAsiaTheme="minorEastAsia"/>
                <w:sz w:val="14"/>
                <w:szCs w:val="14"/>
              </w:rPr>
            </w:pPr>
            <m:oMathPara>
              <m:oMathParaPr>
                <m:jc m:val="left"/>
              </m:oMathParaPr>
              <m:oMath>
                <m:r>
                  <w:rPr>
                    <w:rFonts w:ascii="Cambria Math" w:hAnsi="Cambria Math"/>
                    <w:sz w:val="14"/>
                    <w:szCs w:val="14"/>
                  </w:rPr>
                  <m:t>†p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t</m:t>
                        </m:r>
                      </m:sub>
                    </m:sSub>
                  </m:e>
                </m:d>
                <m:r>
                  <w:rPr>
                    <w:rFonts w:ascii="Cambria Math" w:hAnsi="Cambria Math"/>
                    <w:sz w:val="14"/>
                    <w:szCs w:val="14"/>
                  </w:rPr>
                  <m:t>=0.0725;p</m:t>
                </m:r>
                <m:d>
                  <m:dPr>
                    <m:ctrlPr>
                      <w:rPr>
                        <w:rFonts w:ascii="Cambria Math" w:hAnsi="Cambria Math"/>
                        <w:i/>
                        <w:sz w:val="14"/>
                        <w:szCs w:val="14"/>
                      </w:rPr>
                    </m:ctrlPr>
                  </m:dPr>
                  <m:e>
                    <m:r>
                      <w:rPr>
                        <w:rFonts w:ascii="Cambria Math" w:hAnsi="Cambria Math"/>
                        <w:sz w:val="14"/>
                        <w:szCs w:val="14"/>
                      </w:rPr>
                      <m:t>L</m:t>
                    </m:r>
                  </m:e>
                  <m:e>
                    <m:r>
                      <w:rPr>
                        <w:rFonts w:ascii="Cambria Math" w:hAnsi="Cambria Math"/>
                        <w:sz w:val="14"/>
                        <w:szCs w:val="14"/>
                      </w:rPr>
                      <m:t>DC</m:t>
                    </m:r>
                  </m:e>
                </m:d>
                <m:r>
                  <w:rPr>
                    <w:rFonts w:ascii="Cambria Math" w:hAnsi="Cambria Math"/>
                    <w:sz w:val="14"/>
                    <w:szCs w:val="14"/>
                  </w:rPr>
                  <m:t>=0.25</m:t>
                </m:r>
              </m:oMath>
            </m:oMathPara>
          </w:p>
          <w:p w14:paraId="6BC6560E" w14:textId="77777777" w:rsidR="00765BAF" w:rsidRPr="003E511E" w:rsidRDefault="00765BAF" w:rsidP="000870FB">
            <w:pPr>
              <w:bidi w:val="0"/>
              <w:spacing w:line="240" w:lineRule="auto"/>
              <w:rPr>
                <w:sz w:val="14"/>
                <w:szCs w:val="14"/>
              </w:rPr>
            </w:pPr>
            <m:oMathPara>
              <m:oMathParaPr>
                <m:jc m:val="left"/>
              </m:oMathParaPr>
              <m:oMath>
                <m:r>
                  <w:rPr>
                    <w:rFonts w:ascii="Cambria Math" w:hAnsi="Cambria Math"/>
                    <w:sz w:val="14"/>
                    <w:szCs w:val="14"/>
                  </w:rPr>
                  <m:t>*p&lt;0.05</m:t>
                </m:r>
              </m:oMath>
            </m:oMathPara>
          </w:p>
          <w:p w14:paraId="32E0380B" w14:textId="77777777" w:rsidR="00765BAF" w:rsidRPr="003E511E" w:rsidRDefault="00765BAF" w:rsidP="000870FB">
            <w:pPr>
              <w:bidi w:val="0"/>
              <w:spacing w:line="240" w:lineRule="auto"/>
              <w:rPr>
                <w:b/>
                <w:bCs/>
                <w:sz w:val="14"/>
                <w:szCs w:val="14"/>
                <w:u w:val="single"/>
              </w:rPr>
            </w:pPr>
          </w:p>
        </w:tc>
      </w:tr>
    </w:tbl>
    <w:p w14:paraId="1E3AE494" w14:textId="31667F8D" w:rsidR="002609B8" w:rsidRPr="003E511E" w:rsidRDefault="00765BAF" w:rsidP="000870FB">
      <w:pPr>
        <w:pStyle w:val="Caption"/>
        <w:keepNext/>
        <w:bidi w:val="0"/>
      </w:pPr>
      <w:r w:rsidRPr="003E511E">
        <w:t xml:space="preserve"> </w:t>
      </w:r>
      <w:bookmarkStart w:id="49" w:name="_Toc146266600"/>
      <w:r w:rsidR="002609B8" w:rsidRPr="003E511E">
        <w:t xml:space="preserve">Table </w:t>
      </w:r>
      <w:r w:rsidRPr="003E511E">
        <w:fldChar w:fldCharType="begin"/>
      </w:r>
      <w:r w:rsidRPr="003E511E">
        <w:instrText>SEQ Table \* ARABIC</w:instrText>
      </w:r>
      <w:r w:rsidRPr="003E511E">
        <w:fldChar w:fldCharType="separate"/>
      </w:r>
      <w:r w:rsidR="00DC203F" w:rsidRPr="003E511E">
        <w:rPr>
          <w:noProof/>
        </w:rPr>
        <w:t>7</w:t>
      </w:r>
      <w:r w:rsidRPr="003E511E">
        <w:fldChar w:fldCharType="end"/>
      </w:r>
      <w:r w:rsidR="002609B8" w:rsidRPr="003E511E">
        <w:rPr>
          <w:noProof/>
        </w:rPr>
        <w:t>. results of fiting table 2 to model C'</w:t>
      </w:r>
      <w:bookmarkEnd w:id="49"/>
    </w:p>
    <w:p w14:paraId="0DF206BF" w14:textId="6248B869" w:rsidR="003943BC" w:rsidRPr="003E511E" w:rsidRDefault="00C44A04" w:rsidP="000870FB">
      <w:pPr>
        <w:bidi w:val="0"/>
        <w:spacing w:line="259" w:lineRule="auto"/>
        <w:rPr>
          <w:u w:val="single"/>
        </w:rPr>
      </w:pPr>
      <w:r w:rsidRPr="003E511E">
        <w:rPr>
          <w:u w:val="single"/>
        </w:rPr>
        <w:t xml:space="preserve">  </w:t>
      </w:r>
    </w:p>
    <w:p w14:paraId="58522F4F" w14:textId="77777777" w:rsidR="00C44A04" w:rsidRPr="003E511E" w:rsidRDefault="00C44A04" w:rsidP="000870FB">
      <w:pPr>
        <w:bidi w:val="0"/>
        <w:spacing w:line="259" w:lineRule="auto"/>
        <w:rPr>
          <w:u w:val="single"/>
        </w:rPr>
      </w:pPr>
    </w:p>
    <w:p w14:paraId="5EECB9EF" w14:textId="77777777" w:rsidR="00C44A04" w:rsidRPr="003E511E" w:rsidRDefault="00C44A04" w:rsidP="000870FB">
      <w:pPr>
        <w:pStyle w:val="Heading3"/>
        <w:bidi w:val="0"/>
        <w:rPr>
          <w:color w:val="auto"/>
          <w:u w:val="single"/>
        </w:rPr>
        <w:sectPr w:rsidR="00C44A04" w:rsidRPr="003E511E" w:rsidSect="00C44A04">
          <w:pgSz w:w="16838" w:h="11906" w:orient="landscape"/>
          <w:pgMar w:top="1440" w:right="1440" w:bottom="1440" w:left="1440" w:header="709" w:footer="709" w:gutter="0"/>
          <w:cols w:space="708"/>
          <w:bidi/>
          <w:rtlGutter/>
          <w:docGrid w:linePitch="360"/>
        </w:sectPr>
      </w:pPr>
    </w:p>
    <w:p w14:paraId="4579999C" w14:textId="0A3B3709" w:rsidR="00947BB1" w:rsidRDefault="00947BB1" w:rsidP="000870FB">
      <w:pPr>
        <w:pStyle w:val="Heading3"/>
        <w:bidi w:val="0"/>
        <w:rPr>
          <w:kern w:val="0"/>
          <w14:ligatures w14:val="none"/>
        </w:rPr>
      </w:pPr>
      <w:bookmarkStart w:id="50" w:name="_Toc145605763"/>
      <w:r w:rsidRPr="003E511E">
        <w:rPr>
          <w:color w:val="auto"/>
          <w:u w:val="single"/>
        </w:rPr>
        <w:lastRenderedPageBreak/>
        <w:t>Prediction of the model</w:t>
      </w:r>
      <w:bookmarkEnd w:id="50"/>
      <w:r w:rsidRPr="003E511E">
        <w:fldChar w:fldCharType="begin"/>
      </w:r>
      <w:r w:rsidRPr="003E511E">
        <w:instrText xml:space="preserve"> LINK Excel.Sheet.12 "Book1" "Sheet1!R2C1:R18C8" \a \f 4 \h  \* MERGEFORMAT </w:instrText>
      </w:r>
      <w:r w:rsidR="00000000">
        <w:fldChar w:fldCharType="separate"/>
      </w:r>
      <w:r w:rsidRPr="003E511E">
        <w:rPr>
          <w:kern w:val="0"/>
          <w14:ligatures w14:val="none"/>
        </w:rPr>
        <w:fldChar w:fldCharType="end"/>
      </w:r>
    </w:p>
    <w:p w14:paraId="4FEE077F" w14:textId="43703AD5" w:rsidR="007A0406" w:rsidRPr="007A0406" w:rsidRDefault="007A0406" w:rsidP="000870FB">
      <w:pPr>
        <w:bidi w:val="0"/>
      </w:pPr>
      <w:r w:rsidRPr="007A0406">
        <w:t>Using the estimated values for</w:t>
      </w:r>
      <w:r>
        <w:t xml:space="preserve"> </w:t>
      </w: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oMath>
      <w:r w:rsidR="00060844" w:rsidRPr="00060844">
        <w:t xml:space="preserve"> and </w:t>
      </w:r>
      <m:oMath>
        <m:r>
          <w:rPr>
            <w:rFonts w:ascii="Cambria Math" w:hAnsi="Cambria Math"/>
          </w:rPr>
          <m:t>p(L|DC)</m:t>
        </m:r>
      </m:oMath>
      <w:r w:rsidR="00060844" w:rsidRPr="00060844">
        <w:t>, we can calculate the expected rates of handedness in the population.</w:t>
      </w:r>
      <w:r w:rsidR="00C72241">
        <w:t xml:space="preserve"> </w:t>
      </w:r>
      <w:r w:rsidR="00C72241" w:rsidRPr="00C72241">
        <w:t xml:space="preserve">For the parameter values of Model C', we determined that allele C frequency in the population is 14.5%. Refer to </w:t>
      </w:r>
      <w:r w:rsidR="00C72241">
        <w:t>t</w:t>
      </w:r>
      <w:r w:rsidR="00C72241" w:rsidRPr="00C72241">
        <w:t>able 8 for the anticipated proportions of left-handers in children from families of size 1-5, according to parental handedness. Table 9 provides similar results for MZ and DZ twins.</w:t>
      </w:r>
    </w:p>
    <w:p w14:paraId="294E7BB6" w14:textId="286C944F" w:rsidR="00DC203F" w:rsidRPr="003E511E" w:rsidRDefault="00DC203F" w:rsidP="000870FB">
      <w:pPr>
        <w:pStyle w:val="Caption"/>
        <w:keepNext/>
        <w:bidi w:val="0"/>
      </w:pPr>
      <w:bookmarkStart w:id="51" w:name="_Toc146266601"/>
      <w:r w:rsidRPr="003E511E">
        <w:t xml:space="preserve">Table </w:t>
      </w:r>
      <w:r w:rsidRPr="003E511E">
        <w:fldChar w:fldCharType="begin"/>
      </w:r>
      <w:r w:rsidRPr="003E511E">
        <w:instrText>SEQ Table \* ARABIC</w:instrText>
      </w:r>
      <w:r w:rsidRPr="003E511E">
        <w:fldChar w:fldCharType="separate"/>
      </w:r>
      <w:r w:rsidRPr="003E511E">
        <w:rPr>
          <w:noProof/>
        </w:rPr>
        <w:t>8</w:t>
      </w:r>
      <w:r w:rsidRPr="003E511E">
        <w:fldChar w:fldCharType="end"/>
      </w:r>
      <w:r w:rsidRPr="003E511E">
        <w:rPr>
          <w:noProof/>
        </w:rPr>
        <w:t>. The expected percentage for sibships of 1-5  families with particular numbers ofleft-handed children by the handedness of the parents</w:t>
      </w:r>
      <w:bookmarkEnd w:id="51"/>
    </w:p>
    <w:tbl>
      <w:tblPr>
        <w:tblW w:w="7948" w:type="dxa"/>
        <w:tblLook w:val="04A0" w:firstRow="1" w:lastRow="0" w:firstColumn="1" w:lastColumn="0" w:noHBand="0" w:noVBand="1"/>
      </w:tblPr>
      <w:tblGrid>
        <w:gridCol w:w="1060"/>
        <w:gridCol w:w="1920"/>
        <w:gridCol w:w="889"/>
        <w:gridCol w:w="889"/>
        <w:gridCol w:w="889"/>
        <w:gridCol w:w="767"/>
        <w:gridCol w:w="767"/>
        <w:gridCol w:w="767"/>
      </w:tblGrid>
      <w:tr w:rsidR="00DC203F" w:rsidRPr="003E511E" w14:paraId="032DB67D" w14:textId="77777777" w:rsidTr="00BC7EC3">
        <w:trPr>
          <w:trHeight w:val="280"/>
        </w:trPr>
        <w:tc>
          <w:tcPr>
            <w:tcW w:w="1060" w:type="dxa"/>
            <w:vMerge w:val="restart"/>
            <w:tcBorders>
              <w:top w:val="nil"/>
              <w:left w:val="nil"/>
              <w:bottom w:val="nil"/>
              <w:right w:val="nil"/>
            </w:tcBorders>
            <w:shd w:val="clear" w:color="auto" w:fill="auto"/>
            <w:vAlign w:val="center"/>
            <w:hideMark/>
          </w:tcPr>
          <w:p w14:paraId="21462C4F"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2" w:name="_Toc145605764"/>
            <w:r w:rsidRPr="003E511E">
              <w:rPr>
                <w:rFonts w:eastAsia="Times New Roman" w:cstheme="minorHAnsi"/>
                <w:color w:val="000000"/>
                <w:kern w:val="0"/>
                <w14:ligatures w14:val="none"/>
              </w:rPr>
              <w:t>family size</w:t>
            </w:r>
            <w:bookmarkEnd w:id="52"/>
          </w:p>
        </w:tc>
        <w:tc>
          <w:tcPr>
            <w:tcW w:w="1920" w:type="dxa"/>
            <w:vMerge w:val="restart"/>
            <w:tcBorders>
              <w:top w:val="nil"/>
              <w:left w:val="nil"/>
              <w:bottom w:val="nil"/>
              <w:right w:val="nil"/>
            </w:tcBorders>
            <w:shd w:val="clear" w:color="auto" w:fill="auto"/>
            <w:vAlign w:val="center"/>
            <w:hideMark/>
          </w:tcPr>
          <w:p w14:paraId="1C1E83EE"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3" w:name="_Toc145605765"/>
            <w:r w:rsidRPr="003E511E">
              <w:rPr>
                <w:rFonts w:eastAsia="Times New Roman" w:cstheme="minorHAnsi"/>
                <w:color w:val="000000"/>
                <w:kern w:val="0"/>
                <w14:ligatures w14:val="none"/>
              </w:rPr>
              <w:t>parents' phenotype</w:t>
            </w:r>
            <w:bookmarkEnd w:id="53"/>
          </w:p>
        </w:tc>
        <w:tc>
          <w:tcPr>
            <w:tcW w:w="4968" w:type="dxa"/>
            <w:gridSpan w:val="6"/>
            <w:tcBorders>
              <w:top w:val="nil"/>
              <w:left w:val="nil"/>
              <w:bottom w:val="nil"/>
              <w:right w:val="nil"/>
            </w:tcBorders>
            <w:shd w:val="clear" w:color="auto" w:fill="auto"/>
            <w:noWrap/>
            <w:vAlign w:val="center"/>
            <w:hideMark/>
          </w:tcPr>
          <w:p w14:paraId="59B801E6"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4" w:name="_Toc145605766"/>
            <w:r w:rsidRPr="003E511E">
              <w:rPr>
                <w:rFonts w:eastAsia="Times New Roman" w:cstheme="minorHAnsi"/>
                <w:color w:val="000000"/>
                <w:kern w:val="0"/>
                <w14:ligatures w14:val="none"/>
              </w:rPr>
              <w:t>number of left handers</w:t>
            </w:r>
            <w:bookmarkEnd w:id="54"/>
          </w:p>
        </w:tc>
      </w:tr>
      <w:tr w:rsidR="00DC203F" w:rsidRPr="003E511E" w14:paraId="40479A27" w14:textId="77777777" w:rsidTr="00BC7EC3">
        <w:trPr>
          <w:trHeight w:val="290"/>
        </w:trPr>
        <w:tc>
          <w:tcPr>
            <w:tcW w:w="1060" w:type="dxa"/>
            <w:vMerge/>
            <w:tcBorders>
              <w:top w:val="nil"/>
              <w:left w:val="nil"/>
              <w:bottom w:val="nil"/>
              <w:right w:val="nil"/>
            </w:tcBorders>
            <w:vAlign w:val="center"/>
            <w:hideMark/>
          </w:tcPr>
          <w:p w14:paraId="0BBE9C66"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p>
        </w:tc>
        <w:tc>
          <w:tcPr>
            <w:tcW w:w="1920" w:type="dxa"/>
            <w:vMerge/>
            <w:tcBorders>
              <w:top w:val="nil"/>
              <w:left w:val="nil"/>
              <w:bottom w:val="nil"/>
              <w:right w:val="nil"/>
            </w:tcBorders>
            <w:vAlign w:val="center"/>
            <w:hideMark/>
          </w:tcPr>
          <w:p w14:paraId="2A82B75F"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p>
        </w:tc>
        <w:tc>
          <w:tcPr>
            <w:tcW w:w="889" w:type="dxa"/>
            <w:tcBorders>
              <w:top w:val="nil"/>
              <w:left w:val="nil"/>
              <w:bottom w:val="nil"/>
              <w:right w:val="nil"/>
            </w:tcBorders>
            <w:shd w:val="clear" w:color="auto" w:fill="auto"/>
            <w:noWrap/>
            <w:vAlign w:val="center"/>
            <w:hideMark/>
          </w:tcPr>
          <w:p w14:paraId="73C17876"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5" w:name="_Toc145605767"/>
            <w:r w:rsidRPr="003E511E">
              <w:rPr>
                <w:rFonts w:eastAsia="Times New Roman" w:cstheme="minorHAnsi"/>
                <w:color w:val="000000"/>
                <w:kern w:val="0"/>
                <w14:ligatures w14:val="none"/>
              </w:rPr>
              <w:t>0</w:t>
            </w:r>
            <w:bookmarkEnd w:id="55"/>
          </w:p>
        </w:tc>
        <w:tc>
          <w:tcPr>
            <w:tcW w:w="889" w:type="dxa"/>
            <w:tcBorders>
              <w:top w:val="nil"/>
              <w:left w:val="nil"/>
              <w:bottom w:val="nil"/>
              <w:right w:val="nil"/>
            </w:tcBorders>
            <w:shd w:val="clear" w:color="auto" w:fill="auto"/>
            <w:noWrap/>
            <w:vAlign w:val="center"/>
            <w:hideMark/>
          </w:tcPr>
          <w:p w14:paraId="60374A54"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6" w:name="_Toc145605768"/>
            <w:r w:rsidRPr="003E511E">
              <w:rPr>
                <w:rFonts w:eastAsia="Times New Roman" w:cstheme="minorHAnsi"/>
                <w:color w:val="000000"/>
                <w:kern w:val="0"/>
                <w14:ligatures w14:val="none"/>
              </w:rPr>
              <w:t>1</w:t>
            </w:r>
            <w:bookmarkEnd w:id="56"/>
          </w:p>
        </w:tc>
        <w:tc>
          <w:tcPr>
            <w:tcW w:w="889" w:type="dxa"/>
            <w:tcBorders>
              <w:top w:val="nil"/>
              <w:left w:val="nil"/>
              <w:bottom w:val="nil"/>
              <w:right w:val="nil"/>
            </w:tcBorders>
            <w:shd w:val="clear" w:color="auto" w:fill="auto"/>
            <w:noWrap/>
            <w:vAlign w:val="center"/>
            <w:hideMark/>
          </w:tcPr>
          <w:p w14:paraId="442B59B3"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7" w:name="_Toc145605769"/>
            <w:r w:rsidRPr="003E511E">
              <w:rPr>
                <w:rFonts w:eastAsia="Times New Roman" w:cstheme="minorHAnsi"/>
                <w:color w:val="000000"/>
                <w:kern w:val="0"/>
                <w14:ligatures w14:val="none"/>
              </w:rPr>
              <w:t>2</w:t>
            </w:r>
            <w:bookmarkEnd w:id="57"/>
          </w:p>
        </w:tc>
        <w:tc>
          <w:tcPr>
            <w:tcW w:w="767" w:type="dxa"/>
            <w:tcBorders>
              <w:top w:val="nil"/>
              <w:left w:val="nil"/>
              <w:bottom w:val="nil"/>
              <w:right w:val="nil"/>
            </w:tcBorders>
            <w:shd w:val="clear" w:color="auto" w:fill="auto"/>
            <w:noWrap/>
            <w:vAlign w:val="center"/>
            <w:hideMark/>
          </w:tcPr>
          <w:p w14:paraId="4E1CF20E"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8" w:name="_Toc145605770"/>
            <w:r w:rsidRPr="003E511E">
              <w:rPr>
                <w:rFonts w:eastAsia="Times New Roman" w:cstheme="minorHAnsi"/>
                <w:color w:val="000000"/>
                <w:kern w:val="0"/>
                <w14:ligatures w14:val="none"/>
              </w:rPr>
              <w:t>3</w:t>
            </w:r>
            <w:bookmarkEnd w:id="58"/>
          </w:p>
        </w:tc>
        <w:tc>
          <w:tcPr>
            <w:tcW w:w="767" w:type="dxa"/>
            <w:tcBorders>
              <w:top w:val="nil"/>
              <w:left w:val="nil"/>
              <w:bottom w:val="nil"/>
              <w:right w:val="nil"/>
            </w:tcBorders>
            <w:shd w:val="clear" w:color="auto" w:fill="auto"/>
            <w:noWrap/>
            <w:vAlign w:val="center"/>
            <w:hideMark/>
          </w:tcPr>
          <w:p w14:paraId="477EEE9C"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59" w:name="_Toc145605771"/>
            <w:r w:rsidRPr="003E511E">
              <w:rPr>
                <w:rFonts w:eastAsia="Times New Roman" w:cstheme="minorHAnsi"/>
                <w:color w:val="000000"/>
                <w:kern w:val="0"/>
                <w14:ligatures w14:val="none"/>
              </w:rPr>
              <w:t>4</w:t>
            </w:r>
            <w:bookmarkEnd w:id="59"/>
          </w:p>
        </w:tc>
        <w:tc>
          <w:tcPr>
            <w:tcW w:w="767" w:type="dxa"/>
            <w:tcBorders>
              <w:top w:val="nil"/>
              <w:left w:val="nil"/>
              <w:bottom w:val="nil"/>
              <w:right w:val="nil"/>
            </w:tcBorders>
            <w:shd w:val="clear" w:color="auto" w:fill="auto"/>
            <w:noWrap/>
            <w:vAlign w:val="center"/>
            <w:hideMark/>
          </w:tcPr>
          <w:p w14:paraId="6B94A33F"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0" w:name="_Toc145605772"/>
            <w:r w:rsidRPr="003E511E">
              <w:rPr>
                <w:rFonts w:eastAsia="Times New Roman" w:cstheme="minorHAnsi"/>
                <w:color w:val="000000"/>
                <w:kern w:val="0"/>
                <w14:ligatures w14:val="none"/>
              </w:rPr>
              <w:t>5</w:t>
            </w:r>
            <w:bookmarkEnd w:id="60"/>
          </w:p>
        </w:tc>
      </w:tr>
      <w:tr w:rsidR="00DC203F" w:rsidRPr="003E511E" w14:paraId="5CA920A1" w14:textId="77777777" w:rsidTr="00D17652">
        <w:trPr>
          <w:trHeight w:val="280"/>
        </w:trPr>
        <w:tc>
          <w:tcPr>
            <w:tcW w:w="10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5F1A429"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1" w:name="_Toc145605773"/>
            <w:r w:rsidRPr="003E511E">
              <w:rPr>
                <w:rFonts w:eastAsia="Times New Roman" w:cstheme="minorHAnsi"/>
                <w:color w:val="000000"/>
                <w:kern w:val="0"/>
                <w14:ligatures w14:val="none"/>
              </w:rPr>
              <w:t>1</w:t>
            </w:r>
            <w:bookmarkEnd w:id="61"/>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72337223" w14:textId="6EE71EEC" w:rsidR="00DC203F"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3AAEA03A"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2" w:name="_Toc145605775"/>
            <w:r w:rsidRPr="003E511E">
              <w:rPr>
                <w:rFonts w:eastAsia="Times New Roman" w:cstheme="minorHAnsi"/>
                <w:color w:val="000000"/>
                <w:kern w:val="0"/>
                <w14:ligatures w14:val="none"/>
              </w:rPr>
              <w:t>94.421</w:t>
            </w:r>
            <w:bookmarkEnd w:id="62"/>
          </w:p>
        </w:tc>
        <w:tc>
          <w:tcPr>
            <w:tcW w:w="889" w:type="dxa"/>
            <w:tcBorders>
              <w:top w:val="single" w:sz="8" w:space="0" w:color="auto"/>
              <w:left w:val="nil"/>
              <w:bottom w:val="single" w:sz="4" w:space="0" w:color="auto"/>
              <w:right w:val="single" w:sz="8" w:space="0" w:color="auto"/>
            </w:tcBorders>
            <w:shd w:val="clear" w:color="auto" w:fill="auto"/>
            <w:noWrap/>
            <w:vAlign w:val="center"/>
            <w:hideMark/>
          </w:tcPr>
          <w:p w14:paraId="5845A01E"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3" w:name="_Toc145605776"/>
            <w:r w:rsidRPr="003E511E">
              <w:rPr>
                <w:rFonts w:eastAsia="Times New Roman" w:cstheme="minorHAnsi"/>
                <w:color w:val="000000"/>
                <w:kern w:val="0"/>
                <w14:ligatures w14:val="none"/>
              </w:rPr>
              <w:t>5.579</w:t>
            </w:r>
            <w:bookmarkEnd w:id="63"/>
          </w:p>
        </w:tc>
        <w:tc>
          <w:tcPr>
            <w:tcW w:w="889" w:type="dxa"/>
            <w:tcBorders>
              <w:top w:val="nil"/>
              <w:left w:val="nil"/>
              <w:bottom w:val="nil"/>
              <w:right w:val="nil"/>
            </w:tcBorders>
            <w:shd w:val="clear" w:color="000000" w:fill="F2F2F2"/>
            <w:noWrap/>
            <w:vAlign w:val="center"/>
            <w:hideMark/>
          </w:tcPr>
          <w:p w14:paraId="021C90F2" w14:textId="77777777" w:rsidR="00DC203F" w:rsidRPr="003E511E" w:rsidRDefault="00DC203F" w:rsidP="000870FB">
            <w:pPr>
              <w:pStyle w:val="Heading3"/>
              <w:bidi w:val="0"/>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1CF13290" w14:textId="77777777" w:rsidR="00DC203F" w:rsidRPr="003E511E" w:rsidRDefault="00DC203F" w:rsidP="000870FB">
            <w:pPr>
              <w:pStyle w:val="Heading3"/>
              <w:bidi w:val="0"/>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6C2D7CF4" w14:textId="77777777" w:rsidR="00DC203F" w:rsidRPr="003E511E" w:rsidRDefault="00DC203F" w:rsidP="000870FB">
            <w:pPr>
              <w:pStyle w:val="Heading3"/>
              <w:bidi w:val="0"/>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281F87CA" w14:textId="77777777" w:rsidR="00DC203F" w:rsidRPr="003E511E" w:rsidRDefault="00DC203F" w:rsidP="000870FB">
            <w:pPr>
              <w:pStyle w:val="Heading3"/>
              <w:bidi w:val="0"/>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C203F" w:rsidRPr="003E511E" w14:paraId="1C168DA8" w14:textId="77777777" w:rsidTr="00D17652">
        <w:trPr>
          <w:trHeight w:val="280"/>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5F55AEEE"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7524D69F" w14:textId="7C01065B" w:rsidR="00DC203F"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214A7CC3"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4" w:name="_Toc145605778"/>
            <w:r w:rsidRPr="003E511E">
              <w:rPr>
                <w:rFonts w:eastAsia="Times New Roman" w:cstheme="minorHAnsi"/>
                <w:color w:val="000000"/>
                <w:kern w:val="0"/>
                <w14:ligatures w14:val="none"/>
              </w:rPr>
              <w:t>82.898</w:t>
            </w:r>
            <w:bookmarkEnd w:id="64"/>
          </w:p>
        </w:tc>
        <w:tc>
          <w:tcPr>
            <w:tcW w:w="889" w:type="dxa"/>
            <w:tcBorders>
              <w:top w:val="nil"/>
              <w:left w:val="nil"/>
              <w:bottom w:val="single" w:sz="4" w:space="0" w:color="auto"/>
              <w:right w:val="single" w:sz="8" w:space="0" w:color="auto"/>
            </w:tcBorders>
            <w:shd w:val="clear" w:color="auto" w:fill="auto"/>
            <w:noWrap/>
            <w:vAlign w:val="center"/>
            <w:hideMark/>
          </w:tcPr>
          <w:p w14:paraId="41A10700"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5" w:name="_Toc145605779"/>
            <w:r w:rsidRPr="003E511E">
              <w:rPr>
                <w:rFonts w:eastAsia="Times New Roman" w:cstheme="minorHAnsi"/>
                <w:color w:val="000000"/>
                <w:kern w:val="0"/>
                <w14:ligatures w14:val="none"/>
              </w:rPr>
              <w:t>17.102</w:t>
            </w:r>
            <w:bookmarkEnd w:id="65"/>
          </w:p>
        </w:tc>
        <w:tc>
          <w:tcPr>
            <w:tcW w:w="889" w:type="dxa"/>
            <w:tcBorders>
              <w:top w:val="nil"/>
              <w:left w:val="nil"/>
              <w:bottom w:val="nil"/>
              <w:right w:val="nil"/>
            </w:tcBorders>
            <w:shd w:val="clear" w:color="000000" w:fill="F2F2F2"/>
            <w:noWrap/>
            <w:vAlign w:val="center"/>
            <w:hideMark/>
          </w:tcPr>
          <w:p w14:paraId="599673C0"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7BE3640A"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5D81C4EC"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566C8426"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C203F" w:rsidRPr="003E511E" w14:paraId="4872AD77" w14:textId="77777777" w:rsidTr="00D17652">
        <w:trPr>
          <w:trHeight w:val="290"/>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2845366E"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single" w:sz="8" w:space="0" w:color="auto"/>
              <w:right w:val="single" w:sz="4" w:space="0" w:color="auto"/>
            </w:tcBorders>
            <w:shd w:val="clear" w:color="auto" w:fill="auto"/>
            <w:noWrap/>
            <w:vAlign w:val="center"/>
          </w:tcPr>
          <w:p w14:paraId="0245EFFC" w14:textId="15611E11" w:rsidR="00DC203F"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889" w:type="dxa"/>
            <w:tcBorders>
              <w:top w:val="nil"/>
              <w:left w:val="nil"/>
              <w:bottom w:val="single" w:sz="8" w:space="0" w:color="auto"/>
              <w:right w:val="single" w:sz="4" w:space="0" w:color="auto"/>
            </w:tcBorders>
            <w:shd w:val="clear" w:color="auto" w:fill="auto"/>
            <w:noWrap/>
            <w:vAlign w:val="center"/>
            <w:hideMark/>
          </w:tcPr>
          <w:p w14:paraId="501437BD"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6" w:name="_Toc145605781"/>
            <w:r w:rsidRPr="003E511E">
              <w:rPr>
                <w:rFonts w:eastAsia="Times New Roman" w:cstheme="minorHAnsi"/>
                <w:color w:val="000000"/>
                <w:kern w:val="0"/>
                <w14:ligatures w14:val="none"/>
              </w:rPr>
              <w:t>71.375</w:t>
            </w:r>
            <w:bookmarkEnd w:id="66"/>
          </w:p>
        </w:tc>
        <w:tc>
          <w:tcPr>
            <w:tcW w:w="889" w:type="dxa"/>
            <w:tcBorders>
              <w:top w:val="nil"/>
              <w:left w:val="nil"/>
              <w:bottom w:val="single" w:sz="8" w:space="0" w:color="auto"/>
              <w:right w:val="single" w:sz="8" w:space="0" w:color="auto"/>
            </w:tcBorders>
            <w:shd w:val="clear" w:color="auto" w:fill="auto"/>
            <w:noWrap/>
            <w:vAlign w:val="center"/>
            <w:hideMark/>
          </w:tcPr>
          <w:p w14:paraId="32AB3969"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bookmarkStart w:id="67" w:name="_Toc145605782"/>
            <w:r w:rsidRPr="003E511E">
              <w:rPr>
                <w:rFonts w:eastAsia="Times New Roman" w:cstheme="minorHAnsi"/>
                <w:color w:val="000000"/>
                <w:kern w:val="0"/>
                <w14:ligatures w14:val="none"/>
              </w:rPr>
              <w:t>28.625</w:t>
            </w:r>
            <w:bookmarkEnd w:id="67"/>
          </w:p>
        </w:tc>
        <w:tc>
          <w:tcPr>
            <w:tcW w:w="889" w:type="dxa"/>
            <w:tcBorders>
              <w:top w:val="nil"/>
              <w:left w:val="nil"/>
              <w:bottom w:val="nil"/>
              <w:right w:val="nil"/>
            </w:tcBorders>
            <w:shd w:val="clear" w:color="000000" w:fill="F2F2F2"/>
            <w:noWrap/>
            <w:vAlign w:val="center"/>
            <w:hideMark/>
          </w:tcPr>
          <w:p w14:paraId="6DC64343"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6A0F6489"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6B90DE11"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2FA42D82" w14:textId="77777777" w:rsidR="00DC203F" w:rsidRPr="003E511E" w:rsidRDefault="00DC203F"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34F35F78" w14:textId="77777777" w:rsidTr="00D17652">
        <w:trPr>
          <w:trHeight w:val="280"/>
        </w:trPr>
        <w:tc>
          <w:tcPr>
            <w:tcW w:w="106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27594E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68" w:name="_Toc145605783"/>
            <w:r w:rsidRPr="003E511E">
              <w:rPr>
                <w:rFonts w:eastAsia="Times New Roman" w:cstheme="minorHAnsi"/>
                <w:color w:val="000000"/>
                <w:kern w:val="0"/>
                <w14:ligatures w14:val="none"/>
              </w:rPr>
              <w:t>2</w:t>
            </w:r>
            <w:bookmarkEnd w:id="68"/>
          </w:p>
        </w:tc>
        <w:tc>
          <w:tcPr>
            <w:tcW w:w="1920" w:type="dxa"/>
            <w:tcBorders>
              <w:top w:val="nil"/>
              <w:left w:val="nil"/>
              <w:bottom w:val="single" w:sz="4" w:space="0" w:color="auto"/>
              <w:right w:val="single" w:sz="4" w:space="0" w:color="auto"/>
            </w:tcBorders>
            <w:shd w:val="clear" w:color="auto" w:fill="auto"/>
            <w:noWrap/>
            <w:vAlign w:val="center"/>
          </w:tcPr>
          <w:p w14:paraId="23DD7619" w14:textId="5ADC2604"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02086864"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69" w:name="_Toc145605785"/>
            <w:r w:rsidRPr="003E511E">
              <w:rPr>
                <w:rFonts w:eastAsia="Times New Roman" w:cstheme="minorHAnsi"/>
                <w:color w:val="000000"/>
                <w:kern w:val="0"/>
                <w14:ligatures w14:val="none"/>
              </w:rPr>
              <w:t>89.766</w:t>
            </w:r>
            <w:bookmarkEnd w:id="69"/>
          </w:p>
        </w:tc>
        <w:tc>
          <w:tcPr>
            <w:tcW w:w="889" w:type="dxa"/>
            <w:tcBorders>
              <w:top w:val="nil"/>
              <w:left w:val="nil"/>
              <w:bottom w:val="single" w:sz="4" w:space="0" w:color="auto"/>
              <w:right w:val="nil"/>
            </w:tcBorders>
            <w:shd w:val="clear" w:color="auto" w:fill="auto"/>
            <w:noWrap/>
            <w:vAlign w:val="center"/>
            <w:hideMark/>
          </w:tcPr>
          <w:p w14:paraId="17996680"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0" w:name="_Toc145605786"/>
            <w:r w:rsidRPr="003E511E">
              <w:rPr>
                <w:rFonts w:eastAsia="Times New Roman" w:cstheme="minorHAnsi"/>
                <w:color w:val="000000"/>
                <w:kern w:val="0"/>
                <w14:ligatures w14:val="none"/>
              </w:rPr>
              <w:t>9.311</w:t>
            </w:r>
            <w:bookmarkEnd w:id="70"/>
          </w:p>
        </w:tc>
        <w:tc>
          <w:tcPr>
            <w:tcW w:w="889"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DE962"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1" w:name="_Toc145605787"/>
            <w:r w:rsidRPr="003E511E">
              <w:rPr>
                <w:rFonts w:eastAsia="Times New Roman" w:cstheme="minorHAnsi"/>
                <w:color w:val="000000"/>
                <w:kern w:val="0"/>
                <w14:ligatures w14:val="none"/>
              </w:rPr>
              <w:t>0.924</w:t>
            </w:r>
            <w:bookmarkEnd w:id="71"/>
          </w:p>
        </w:tc>
        <w:tc>
          <w:tcPr>
            <w:tcW w:w="767" w:type="dxa"/>
            <w:tcBorders>
              <w:top w:val="nil"/>
              <w:left w:val="nil"/>
              <w:bottom w:val="nil"/>
              <w:right w:val="nil"/>
            </w:tcBorders>
            <w:shd w:val="clear" w:color="000000" w:fill="F2F2F2"/>
            <w:noWrap/>
            <w:vAlign w:val="center"/>
            <w:hideMark/>
          </w:tcPr>
          <w:p w14:paraId="11EF3DE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22259C2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17E485F2"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46B6D016" w14:textId="77777777" w:rsidTr="00D17652">
        <w:trPr>
          <w:trHeight w:val="280"/>
        </w:trPr>
        <w:tc>
          <w:tcPr>
            <w:tcW w:w="1060" w:type="dxa"/>
            <w:vMerge/>
            <w:tcBorders>
              <w:top w:val="nil"/>
              <w:left w:val="single" w:sz="8" w:space="0" w:color="auto"/>
              <w:bottom w:val="single" w:sz="4" w:space="0" w:color="auto"/>
              <w:right w:val="single" w:sz="4" w:space="0" w:color="auto"/>
            </w:tcBorders>
            <w:vAlign w:val="center"/>
            <w:hideMark/>
          </w:tcPr>
          <w:p w14:paraId="77A24E2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289D9DB7" w14:textId="4AAB5F57"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41B84415"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2" w:name="_Toc145605789"/>
            <w:r w:rsidRPr="003E511E">
              <w:rPr>
                <w:rFonts w:eastAsia="Times New Roman" w:cstheme="minorHAnsi"/>
                <w:color w:val="000000"/>
                <w:kern w:val="0"/>
                <w14:ligatures w14:val="none"/>
              </w:rPr>
              <w:t>69.221</w:t>
            </w:r>
            <w:bookmarkEnd w:id="72"/>
          </w:p>
        </w:tc>
        <w:tc>
          <w:tcPr>
            <w:tcW w:w="889" w:type="dxa"/>
            <w:tcBorders>
              <w:top w:val="nil"/>
              <w:left w:val="nil"/>
              <w:bottom w:val="single" w:sz="4" w:space="0" w:color="auto"/>
              <w:right w:val="nil"/>
            </w:tcBorders>
            <w:shd w:val="clear" w:color="auto" w:fill="auto"/>
            <w:noWrap/>
            <w:vAlign w:val="center"/>
            <w:hideMark/>
          </w:tcPr>
          <w:p w14:paraId="5518A1DC"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3" w:name="_Toc145605790"/>
            <w:r w:rsidRPr="003E511E">
              <w:rPr>
                <w:rFonts w:eastAsia="Times New Roman" w:cstheme="minorHAnsi"/>
                <w:color w:val="000000"/>
                <w:kern w:val="0"/>
                <w14:ligatures w14:val="none"/>
              </w:rPr>
              <w:t>27.355</w:t>
            </w:r>
            <w:bookmarkEnd w:id="73"/>
          </w:p>
        </w:tc>
        <w:tc>
          <w:tcPr>
            <w:tcW w:w="889" w:type="dxa"/>
            <w:tcBorders>
              <w:top w:val="nil"/>
              <w:left w:val="single" w:sz="4" w:space="0" w:color="auto"/>
              <w:bottom w:val="single" w:sz="4" w:space="0" w:color="auto"/>
              <w:right w:val="single" w:sz="8" w:space="0" w:color="auto"/>
            </w:tcBorders>
            <w:shd w:val="clear" w:color="auto" w:fill="auto"/>
            <w:noWrap/>
            <w:vAlign w:val="center"/>
            <w:hideMark/>
          </w:tcPr>
          <w:p w14:paraId="2D0652A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4" w:name="_Toc145605791"/>
            <w:r w:rsidRPr="003E511E">
              <w:rPr>
                <w:rFonts w:eastAsia="Times New Roman" w:cstheme="minorHAnsi"/>
                <w:color w:val="000000"/>
                <w:kern w:val="0"/>
                <w14:ligatures w14:val="none"/>
              </w:rPr>
              <w:t>3.425</w:t>
            </w:r>
            <w:bookmarkEnd w:id="74"/>
          </w:p>
        </w:tc>
        <w:tc>
          <w:tcPr>
            <w:tcW w:w="767" w:type="dxa"/>
            <w:tcBorders>
              <w:top w:val="nil"/>
              <w:left w:val="nil"/>
              <w:bottom w:val="nil"/>
              <w:right w:val="nil"/>
            </w:tcBorders>
            <w:shd w:val="clear" w:color="000000" w:fill="F2F2F2"/>
            <w:noWrap/>
            <w:vAlign w:val="center"/>
            <w:hideMark/>
          </w:tcPr>
          <w:p w14:paraId="669DD9C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50B8DD4B"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5F0E67F3"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09866B6C" w14:textId="77777777" w:rsidTr="00D17652">
        <w:trPr>
          <w:trHeight w:val="290"/>
        </w:trPr>
        <w:tc>
          <w:tcPr>
            <w:tcW w:w="1060" w:type="dxa"/>
            <w:vMerge/>
            <w:tcBorders>
              <w:top w:val="nil"/>
              <w:left w:val="single" w:sz="8" w:space="0" w:color="auto"/>
              <w:bottom w:val="single" w:sz="4" w:space="0" w:color="auto"/>
              <w:right w:val="single" w:sz="4" w:space="0" w:color="auto"/>
            </w:tcBorders>
            <w:vAlign w:val="center"/>
            <w:hideMark/>
          </w:tcPr>
          <w:p w14:paraId="6E59AAA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nil"/>
              <w:right w:val="single" w:sz="4" w:space="0" w:color="auto"/>
            </w:tcBorders>
            <w:shd w:val="clear" w:color="auto" w:fill="auto"/>
            <w:noWrap/>
            <w:vAlign w:val="center"/>
          </w:tcPr>
          <w:p w14:paraId="00F53153" w14:textId="2B75580F"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889" w:type="dxa"/>
            <w:tcBorders>
              <w:top w:val="nil"/>
              <w:left w:val="nil"/>
              <w:bottom w:val="nil"/>
              <w:right w:val="single" w:sz="4" w:space="0" w:color="auto"/>
            </w:tcBorders>
            <w:shd w:val="clear" w:color="auto" w:fill="auto"/>
            <w:noWrap/>
            <w:vAlign w:val="center"/>
            <w:hideMark/>
          </w:tcPr>
          <w:p w14:paraId="5971F07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5" w:name="_Toc145605793"/>
            <w:r w:rsidRPr="003E511E">
              <w:rPr>
                <w:rFonts w:eastAsia="Times New Roman" w:cstheme="minorHAnsi"/>
                <w:color w:val="000000"/>
                <w:kern w:val="0"/>
                <w14:ligatures w14:val="none"/>
              </w:rPr>
              <w:t>51.331</w:t>
            </w:r>
            <w:bookmarkEnd w:id="75"/>
          </w:p>
        </w:tc>
        <w:tc>
          <w:tcPr>
            <w:tcW w:w="889" w:type="dxa"/>
            <w:tcBorders>
              <w:top w:val="nil"/>
              <w:left w:val="nil"/>
              <w:bottom w:val="nil"/>
              <w:right w:val="nil"/>
            </w:tcBorders>
            <w:shd w:val="clear" w:color="auto" w:fill="auto"/>
            <w:noWrap/>
            <w:vAlign w:val="center"/>
            <w:hideMark/>
          </w:tcPr>
          <w:p w14:paraId="0323626D"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6" w:name="_Toc145605794"/>
            <w:r w:rsidRPr="003E511E">
              <w:rPr>
                <w:rFonts w:eastAsia="Times New Roman" w:cstheme="minorHAnsi"/>
                <w:color w:val="000000"/>
                <w:kern w:val="0"/>
                <w14:ligatures w14:val="none"/>
              </w:rPr>
              <w:t>40.087</w:t>
            </w:r>
            <w:bookmarkEnd w:id="76"/>
          </w:p>
        </w:tc>
        <w:tc>
          <w:tcPr>
            <w:tcW w:w="889" w:type="dxa"/>
            <w:tcBorders>
              <w:top w:val="nil"/>
              <w:left w:val="single" w:sz="4" w:space="0" w:color="auto"/>
              <w:bottom w:val="nil"/>
              <w:right w:val="single" w:sz="8" w:space="0" w:color="auto"/>
            </w:tcBorders>
            <w:shd w:val="clear" w:color="auto" w:fill="auto"/>
            <w:noWrap/>
            <w:vAlign w:val="center"/>
            <w:hideMark/>
          </w:tcPr>
          <w:p w14:paraId="7F838FF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7" w:name="_Toc145605795"/>
            <w:r w:rsidRPr="003E511E">
              <w:rPr>
                <w:rFonts w:eastAsia="Times New Roman" w:cstheme="minorHAnsi"/>
                <w:color w:val="000000"/>
                <w:kern w:val="0"/>
                <w14:ligatures w14:val="none"/>
              </w:rPr>
              <w:t>8.581</w:t>
            </w:r>
            <w:bookmarkEnd w:id="77"/>
          </w:p>
        </w:tc>
        <w:tc>
          <w:tcPr>
            <w:tcW w:w="767" w:type="dxa"/>
            <w:tcBorders>
              <w:top w:val="nil"/>
              <w:left w:val="nil"/>
              <w:bottom w:val="nil"/>
              <w:right w:val="nil"/>
            </w:tcBorders>
            <w:shd w:val="clear" w:color="000000" w:fill="F2F2F2"/>
            <w:noWrap/>
            <w:vAlign w:val="center"/>
            <w:hideMark/>
          </w:tcPr>
          <w:p w14:paraId="7536E28D"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559E3AAD"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323DD7A4"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5CF11097" w14:textId="77777777" w:rsidTr="00D17652">
        <w:trPr>
          <w:trHeight w:val="280"/>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4D3D49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8" w:name="_Toc145605796"/>
            <w:r w:rsidRPr="003E511E">
              <w:rPr>
                <w:rFonts w:eastAsia="Times New Roman" w:cstheme="minorHAnsi"/>
                <w:color w:val="000000"/>
                <w:kern w:val="0"/>
                <w14:ligatures w14:val="none"/>
              </w:rPr>
              <w:t>3</w:t>
            </w:r>
            <w:bookmarkEnd w:id="78"/>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4D8F9433" w14:textId="15095B93"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18353F3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79" w:name="_Toc145605798"/>
            <w:r w:rsidRPr="003E511E">
              <w:rPr>
                <w:rFonts w:eastAsia="Times New Roman" w:cstheme="minorHAnsi"/>
                <w:color w:val="000000"/>
                <w:kern w:val="0"/>
                <w14:ligatures w14:val="none"/>
              </w:rPr>
              <w:t>85.856</w:t>
            </w:r>
            <w:bookmarkEnd w:id="79"/>
          </w:p>
        </w:tc>
        <w:tc>
          <w:tcPr>
            <w:tcW w:w="889" w:type="dxa"/>
            <w:tcBorders>
              <w:top w:val="single" w:sz="8" w:space="0" w:color="auto"/>
              <w:left w:val="nil"/>
              <w:bottom w:val="single" w:sz="4" w:space="0" w:color="auto"/>
              <w:right w:val="nil"/>
            </w:tcBorders>
            <w:shd w:val="clear" w:color="auto" w:fill="auto"/>
            <w:noWrap/>
            <w:vAlign w:val="center"/>
            <w:hideMark/>
          </w:tcPr>
          <w:p w14:paraId="4DC72740"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0" w:name="_Toc145605799"/>
            <w:r w:rsidRPr="003E511E">
              <w:rPr>
                <w:rFonts w:eastAsia="Times New Roman" w:cstheme="minorHAnsi"/>
                <w:color w:val="000000"/>
                <w:kern w:val="0"/>
                <w14:ligatures w14:val="none"/>
              </w:rPr>
              <w:t>11.728</w:t>
            </w:r>
            <w:bookmarkEnd w:id="80"/>
          </w:p>
        </w:tc>
        <w:tc>
          <w:tcPr>
            <w:tcW w:w="88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C39AF45"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1" w:name="_Toc145605800"/>
            <w:r w:rsidRPr="003E511E">
              <w:rPr>
                <w:rFonts w:eastAsia="Times New Roman" w:cstheme="minorHAnsi"/>
                <w:color w:val="000000"/>
                <w:kern w:val="0"/>
                <w14:ligatures w14:val="none"/>
              </w:rPr>
              <w:t>2.238</w:t>
            </w:r>
            <w:bookmarkEnd w:id="81"/>
          </w:p>
        </w:tc>
        <w:tc>
          <w:tcPr>
            <w:tcW w:w="767" w:type="dxa"/>
            <w:tcBorders>
              <w:top w:val="single" w:sz="8" w:space="0" w:color="auto"/>
              <w:left w:val="nil"/>
              <w:bottom w:val="single" w:sz="4" w:space="0" w:color="auto"/>
              <w:right w:val="single" w:sz="8" w:space="0" w:color="auto"/>
            </w:tcBorders>
            <w:shd w:val="clear" w:color="auto" w:fill="auto"/>
            <w:noWrap/>
            <w:vAlign w:val="center"/>
            <w:hideMark/>
          </w:tcPr>
          <w:p w14:paraId="7C05CEEB"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2" w:name="_Toc145605801"/>
            <w:r w:rsidRPr="003E511E">
              <w:rPr>
                <w:rFonts w:eastAsia="Times New Roman" w:cstheme="minorHAnsi"/>
                <w:color w:val="000000"/>
                <w:kern w:val="0"/>
                <w14:ligatures w14:val="none"/>
              </w:rPr>
              <w:t>0.178</w:t>
            </w:r>
            <w:bookmarkEnd w:id="82"/>
          </w:p>
        </w:tc>
        <w:tc>
          <w:tcPr>
            <w:tcW w:w="767" w:type="dxa"/>
            <w:tcBorders>
              <w:top w:val="nil"/>
              <w:left w:val="nil"/>
              <w:bottom w:val="nil"/>
              <w:right w:val="nil"/>
            </w:tcBorders>
            <w:shd w:val="clear" w:color="000000" w:fill="F2F2F2"/>
            <w:noWrap/>
            <w:vAlign w:val="center"/>
            <w:hideMark/>
          </w:tcPr>
          <w:p w14:paraId="05DFFA1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7C8A33C5"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022110B7" w14:textId="77777777" w:rsidTr="00D17652">
        <w:trPr>
          <w:trHeight w:val="280"/>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27164CCB"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1D8CDCB8" w14:textId="230AD57E"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3FFC3192"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3" w:name="_Toc145605803"/>
            <w:r w:rsidRPr="003E511E">
              <w:rPr>
                <w:rFonts w:eastAsia="Times New Roman" w:cstheme="minorHAnsi"/>
                <w:color w:val="000000"/>
                <w:kern w:val="0"/>
                <w14:ligatures w14:val="none"/>
              </w:rPr>
              <w:t>58.165</w:t>
            </w:r>
            <w:bookmarkEnd w:id="83"/>
          </w:p>
        </w:tc>
        <w:tc>
          <w:tcPr>
            <w:tcW w:w="889" w:type="dxa"/>
            <w:tcBorders>
              <w:top w:val="nil"/>
              <w:left w:val="nil"/>
              <w:bottom w:val="single" w:sz="4" w:space="0" w:color="auto"/>
              <w:right w:val="nil"/>
            </w:tcBorders>
            <w:shd w:val="clear" w:color="auto" w:fill="auto"/>
            <w:noWrap/>
            <w:vAlign w:val="center"/>
            <w:hideMark/>
          </w:tcPr>
          <w:p w14:paraId="490686C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4" w:name="_Toc145605804"/>
            <w:r w:rsidRPr="003E511E">
              <w:rPr>
                <w:rFonts w:eastAsia="Times New Roman" w:cstheme="minorHAnsi"/>
                <w:color w:val="000000"/>
                <w:kern w:val="0"/>
                <w14:ligatures w14:val="none"/>
              </w:rPr>
              <w:t>33.166</w:t>
            </w:r>
            <w:bookmarkEnd w:id="84"/>
          </w:p>
        </w:tc>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A6C765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5" w:name="_Toc145605805"/>
            <w:r w:rsidRPr="003E511E">
              <w:rPr>
                <w:rFonts w:eastAsia="Times New Roman" w:cstheme="minorHAnsi"/>
                <w:color w:val="000000"/>
                <w:kern w:val="0"/>
                <w14:ligatures w14:val="none"/>
              </w:rPr>
              <w:t>7.865</w:t>
            </w:r>
            <w:bookmarkEnd w:id="85"/>
          </w:p>
        </w:tc>
        <w:tc>
          <w:tcPr>
            <w:tcW w:w="767" w:type="dxa"/>
            <w:tcBorders>
              <w:top w:val="nil"/>
              <w:left w:val="nil"/>
              <w:bottom w:val="single" w:sz="4" w:space="0" w:color="auto"/>
              <w:right w:val="single" w:sz="8" w:space="0" w:color="auto"/>
            </w:tcBorders>
            <w:shd w:val="clear" w:color="auto" w:fill="auto"/>
            <w:noWrap/>
            <w:vAlign w:val="center"/>
            <w:hideMark/>
          </w:tcPr>
          <w:p w14:paraId="4E05252C"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6" w:name="_Toc145605806"/>
            <w:r w:rsidRPr="003E511E">
              <w:rPr>
                <w:rFonts w:eastAsia="Times New Roman" w:cstheme="minorHAnsi"/>
                <w:color w:val="000000"/>
                <w:kern w:val="0"/>
                <w14:ligatures w14:val="none"/>
              </w:rPr>
              <w:t>0.803</w:t>
            </w:r>
            <w:bookmarkEnd w:id="86"/>
          </w:p>
        </w:tc>
        <w:tc>
          <w:tcPr>
            <w:tcW w:w="767" w:type="dxa"/>
            <w:tcBorders>
              <w:top w:val="nil"/>
              <w:left w:val="nil"/>
              <w:bottom w:val="nil"/>
              <w:right w:val="nil"/>
            </w:tcBorders>
            <w:shd w:val="clear" w:color="000000" w:fill="F2F2F2"/>
            <w:noWrap/>
            <w:vAlign w:val="center"/>
            <w:hideMark/>
          </w:tcPr>
          <w:p w14:paraId="366FF7F4"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008825DC"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76AC6318" w14:textId="77777777" w:rsidTr="00D17652">
        <w:trPr>
          <w:trHeight w:val="290"/>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498ADAE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nil"/>
              <w:right w:val="single" w:sz="4" w:space="0" w:color="auto"/>
            </w:tcBorders>
            <w:shd w:val="clear" w:color="auto" w:fill="auto"/>
            <w:noWrap/>
            <w:vAlign w:val="center"/>
          </w:tcPr>
          <w:p w14:paraId="6EFCAB83" w14:textId="71AD1A5D"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889" w:type="dxa"/>
            <w:tcBorders>
              <w:top w:val="nil"/>
              <w:left w:val="nil"/>
              <w:bottom w:val="nil"/>
              <w:right w:val="single" w:sz="4" w:space="0" w:color="auto"/>
            </w:tcBorders>
            <w:shd w:val="clear" w:color="auto" w:fill="auto"/>
            <w:noWrap/>
            <w:vAlign w:val="center"/>
            <w:hideMark/>
          </w:tcPr>
          <w:p w14:paraId="6E4CBF24"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7" w:name="_Toc145605808"/>
            <w:r w:rsidRPr="003E511E">
              <w:rPr>
                <w:rFonts w:eastAsia="Times New Roman" w:cstheme="minorHAnsi"/>
                <w:color w:val="000000"/>
                <w:kern w:val="0"/>
                <w14:ligatures w14:val="none"/>
              </w:rPr>
              <w:t>37.156</w:t>
            </w:r>
            <w:bookmarkEnd w:id="87"/>
          </w:p>
        </w:tc>
        <w:tc>
          <w:tcPr>
            <w:tcW w:w="889" w:type="dxa"/>
            <w:tcBorders>
              <w:top w:val="nil"/>
              <w:left w:val="nil"/>
              <w:bottom w:val="nil"/>
              <w:right w:val="nil"/>
            </w:tcBorders>
            <w:shd w:val="clear" w:color="auto" w:fill="auto"/>
            <w:noWrap/>
            <w:vAlign w:val="center"/>
            <w:hideMark/>
          </w:tcPr>
          <w:p w14:paraId="114DC05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8" w:name="_Toc145605809"/>
            <w:r w:rsidRPr="003E511E">
              <w:rPr>
                <w:rFonts w:eastAsia="Times New Roman" w:cstheme="minorHAnsi"/>
                <w:color w:val="000000"/>
                <w:kern w:val="0"/>
                <w14:ligatures w14:val="none"/>
              </w:rPr>
              <w:t>42.525</w:t>
            </w:r>
            <w:bookmarkEnd w:id="88"/>
          </w:p>
        </w:tc>
        <w:tc>
          <w:tcPr>
            <w:tcW w:w="889" w:type="dxa"/>
            <w:tcBorders>
              <w:top w:val="nil"/>
              <w:left w:val="single" w:sz="4" w:space="0" w:color="auto"/>
              <w:bottom w:val="nil"/>
              <w:right w:val="single" w:sz="4" w:space="0" w:color="auto"/>
            </w:tcBorders>
            <w:shd w:val="clear" w:color="auto" w:fill="auto"/>
            <w:noWrap/>
            <w:vAlign w:val="center"/>
            <w:hideMark/>
          </w:tcPr>
          <w:p w14:paraId="6ED8919C"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89" w:name="_Toc145605810"/>
            <w:r w:rsidRPr="003E511E">
              <w:rPr>
                <w:rFonts w:eastAsia="Times New Roman" w:cstheme="minorHAnsi"/>
                <w:color w:val="000000"/>
                <w:kern w:val="0"/>
                <w14:ligatures w14:val="none"/>
              </w:rPr>
              <w:t>17.606</w:t>
            </w:r>
            <w:bookmarkEnd w:id="89"/>
          </w:p>
        </w:tc>
        <w:tc>
          <w:tcPr>
            <w:tcW w:w="767" w:type="dxa"/>
            <w:tcBorders>
              <w:top w:val="nil"/>
              <w:left w:val="nil"/>
              <w:bottom w:val="nil"/>
              <w:right w:val="single" w:sz="8" w:space="0" w:color="auto"/>
            </w:tcBorders>
            <w:shd w:val="clear" w:color="auto" w:fill="auto"/>
            <w:noWrap/>
            <w:vAlign w:val="center"/>
            <w:hideMark/>
          </w:tcPr>
          <w:p w14:paraId="0556FCDF"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0" w:name="_Toc145605811"/>
            <w:r w:rsidRPr="003E511E">
              <w:rPr>
                <w:rFonts w:eastAsia="Times New Roman" w:cstheme="minorHAnsi"/>
                <w:color w:val="000000"/>
                <w:kern w:val="0"/>
                <w14:ligatures w14:val="none"/>
              </w:rPr>
              <w:t>2.713</w:t>
            </w:r>
            <w:bookmarkEnd w:id="90"/>
          </w:p>
        </w:tc>
        <w:tc>
          <w:tcPr>
            <w:tcW w:w="767" w:type="dxa"/>
            <w:tcBorders>
              <w:top w:val="nil"/>
              <w:left w:val="nil"/>
              <w:bottom w:val="nil"/>
              <w:right w:val="nil"/>
            </w:tcBorders>
            <w:shd w:val="clear" w:color="000000" w:fill="F2F2F2"/>
            <w:noWrap/>
            <w:vAlign w:val="center"/>
            <w:hideMark/>
          </w:tcPr>
          <w:p w14:paraId="752F996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c>
          <w:tcPr>
            <w:tcW w:w="767" w:type="dxa"/>
            <w:tcBorders>
              <w:top w:val="nil"/>
              <w:left w:val="nil"/>
              <w:bottom w:val="nil"/>
              <w:right w:val="nil"/>
            </w:tcBorders>
            <w:shd w:val="clear" w:color="000000" w:fill="F2F2F2"/>
            <w:noWrap/>
            <w:vAlign w:val="center"/>
            <w:hideMark/>
          </w:tcPr>
          <w:p w14:paraId="3E1CEC92"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7FC974F3" w14:textId="77777777" w:rsidTr="00D17652">
        <w:trPr>
          <w:trHeight w:val="280"/>
        </w:trPr>
        <w:tc>
          <w:tcPr>
            <w:tcW w:w="10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62898D"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1" w:name="_Toc145605812"/>
            <w:r w:rsidRPr="003E511E">
              <w:rPr>
                <w:rFonts w:eastAsia="Times New Roman" w:cstheme="minorHAnsi"/>
                <w:color w:val="000000"/>
                <w:kern w:val="0"/>
                <w14:ligatures w14:val="none"/>
              </w:rPr>
              <w:t>4</w:t>
            </w:r>
            <w:bookmarkEnd w:id="91"/>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3543CD8D" w14:textId="3AF07BA5"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05316036"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2" w:name="_Toc145605814"/>
            <w:r w:rsidRPr="003E511E">
              <w:rPr>
                <w:rFonts w:eastAsia="Times New Roman" w:cstheme="minorHAnsi"/>
                <w:color w:val="000000"/>
                <w:kern w:val="0"/>
                <w14:ligatures w14:val="none"/>
              </w:rPr>
              <w:t>82.555</w:t>
            </w:r>
            <w:bookmarkEnd w:id="92"/>
          </w:p>
        </w:tc>
        <w:tc>
          <w:tcPr>
            <w:tcW w:w="889" w:type="dxa"/>
            <w:tcBorders>
              <w:top w:val="single" w:sz="8" w:space="0" w:color="auto"/>
              <w:left w:val="nil"/>
              <w:bottom w:val="single" w:sz="4" w:space="0" w:color="auto"/>
              <w:right w:val="nil"/>
            </w:tcBorders>
            <w:shd w:val="clear" w:color="auto" w:fill="auto"/>
            <w:noWrap/>
            <w:vAlign w:val="center"/>
            <w:hideMark/>
          </w:tcPr>
          <w:p w14:paraId="52449DC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3" w:name="_Toc145605815"/>
            <w:r w:rsidRPr="003E511E">
              <w:rPr>
                <w:rFonts w:eastAsia="Times New Roman" w:cstheme="minorHAnsi"/>
                <w:color w:val="000000"/>
                <w:kern w:val="0"/>
                <w14:ligatures w14:val="none"/>
              </w:rPr>
              <w:t>13.206</w:t>
            </w:r>
            <w:bookmarkEnd w:id="93"/>
          </w:p>
        </w:tc>
        <w:tc>
          <w:tcPr>
            <w:tcW w:w="88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D64E06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4" w:name="_Toc145605816"/>
            <w:r w:rsidRPr="003E511E">
              <w:rPr>
                <w:rFonts w:eastAsia="Times New Roman" w:cstheme="minorHAnsi"/>
                <w:color w:val="000000"/>
                <w:kern w:val="0"/>
                <w14:ligatures w14:val="none"/>
              </w:rPr>
              <w:t>3.648</w:t>
            </w:r>
            <w:bookmarkEnd w:id="94"/>
          </w:p>
        </w:tc>
        <w:tc>
          <w:tcPr>
            <w:tcW w:w="767" w:type="dxa"/>
            <w:tcBorders>
              <w:top w:val="single" w:sz="8" w:space="0" w:color="auto"/>
              <w:left w:val="nil"/>
              <w:bottom w:val="single" w:sz="4" w:space="0" w:color="auto"/>
              <w:right w:val="single" w:sz="4" w:space="0" w:color="auto"/>
            </w:tcBorders>
            <w:shd w:val="clear" w:color="auto" w:fill="auto"/>
            <w:noWrap/>
            <w:vAlign w:val="center"/>
            <w:hideMark/>
          </w:tcPr>
          <w:p w14:paraId="1201FA2F"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5" w:name="_Toc145605817"/>
            <w:r w:rsidRPr="003E511E">
              <w:rPr>
                <w:rFonts w:eastAsia="Times New Roman" w:cstheme="minorHAnsi"/>
                <w:color w:val="000000"/>
                <w:kern w:val="0"/>
                <w14:ligatures w14:val="none"/>
              </w:rPr>
              <w:t>0.551</w:t>
            </w:r>
            <w:bookmarkEnd w:id="95"/>
          </w:p>
        </w:tc>
        <w:tc>
          <w:tcPr>
            <w:tcW w:w="767" w:type="dxa"/>
            <w:tcBorders>
              <w:top w:val="single" w:sz="8" w:space="0" w:color="auto"/>
              <w:left w:val="nil"/>
              <w:bottom w:val="single" w:sz="4" w:space="0" w:color="auto"/>
              <w:right w:val="single" w:sz="8" w:space="0" w:color="auto"/>
            </w:tcBorders>
            <w:shd w:val="clear" w:color="auto" w:fill="auto"/>
            <w:noWrap/>
            <w:vAlign w:val="center"/>
            <w:hideMark/>
          </w:tcPr>
          <w:p w14:paraId="70E78EF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6" w:name="_Toc145605818"/>
            <w:r w:rsidRPr="003E511E">
              <w:rPr>
                <w:rFonts w:eastAsia="Times New Roman" w:cstheme="minorHAnsi"/>
                <w:color w:val="000000"/>
                <w:kern w:val="0"/>
                <w14:ligatures w14:val="none"/>
              </w:rPr>
              <w:t>0.04</w:t>
            </w:r>
            <w:bookmarkEnd w:id="96"/>
          </w:p>
        </w:tc>
        <w:tc>
          <w:tcPr>
            <w:tcW w:w="767" w:type="dxa"/>
            <w:tcBorders>
              <w:top w:val="nil"/>
              <w:left w:val="nil"/>
              <w:bottom w:val="nil"/>
              <w:right w:val="nil"/>
            </w:tcBorders>
            <w:shd w:val="clear" w:color="000000" w:fill="F2F2F2"/>
            <w:noWrap/>
            <w:vAlign w:val="center"/>
            <w:hideMark/>
          </w:tcPr>
          <w:p w14:paraId="7E64E59B"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6AE5ACB1" w14:textId="77777777" w:rsidTr="00D17652">
        <w:trPr>
          <w:trHeight w:val="280"/>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6E98820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6BC1ABE5" w14:textId="36C43EE3"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7FEC708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7" w:name="_Toc145605820"/>
            <w:r w:rsidRPr="003E511E">
              <w:rPr>
                <w:rFonts w:eastAsia="Times New Roman" w:cstheme="minorHAnsi"/>
                <w:color w:val="000000"/>
                <w:kern w:val="0"/>
                <w14:ligatures w14:val="none"/>
              </w:rPr>
              <w:t>49.144</w:t>
            </w:r>
            <w:bookmarkEnd w:id="97"/>
          </w:p>
        </w:tc>
        <w:tc>
          <w:tcPr>
            <w:tcW w:w="889" w:type="dxa"/>
            <w:tcBorders>
              <w:top w:val="nil"/>
              <w:left w:val="nil"/>
              <w:bottom w:val="single" w:sz="4" w:space="0" w:color="auto"/>
              <w:right w:val="nil"/>
            </w:tcBorders>
            <w:shd w:val="clear" w:color="auto" w:fill="auto"/>
            <w:noWrap/>
            <w:vAlign w:val="center"/>
            <w:hideMark/>
          </w:tcPr>
          <w:p w14:paraId="2CA6642E"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8" w:name="_Toc145605821"/>
            <w:r w:rsidRPr="003E511E">
              <w:rPr>
                <w:rFonts w:eastAsia="Times New Roman" w:cstheme="minorHAnsi"/>
                <w:color w:val="000000"/>
                <w:kern w:val="0"/>
                <w14:ligatures w14:val="none"/>
              </w:rPr>
              <w:t>36.086</w:t>
            </w:r>
            <w:bookmarkEnd w:id="98"/>
          </w:p>
        </w:tc>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65E10E8"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99" w:name="_Toc145605822"/>
            <w:r w:rsidRPr="003E511E">
              <w:rPr>
                <w:rFonts w:eastAsia="Times New Roman" w:cstheme="minorHAnsi"/>
                <w:color w:val="000000"/>
                <w:kern w:val="0"/>
                <w14:ligatures w14:val="none"/>
              </w:rPr>
              <w:t>12.203</w:t>
            </w:r>
            <w:bookmarkEnd w:id="99"/>
          </w:p>
        </w:tc>
        <w:tc>
          <w:tcPr>
            <w:tcW w:w="767" w:type="dxa"/>
            <w:tcBorders>
              <w:top w:val="nil"/>
              <w:left w:val="nil"/>
              <w:bottom w:val="single" w:sz="4" w:space="0" w:color="auto"/>
              <w:right w:val="single" w:sz="4" w:space="0" w:color="auto"/>
            </w:tcBorders>
            <w:shd w:val="clear" w:color="auto" w:fill="auto"/>
            <w:noWrap/>
            <w:vAlign w:val="center"/>
            <w:hideMark/>
          </w:tcPr>
          <w:p w14:paraId="61BB3FBD"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0" w:name="_Toc145605823"/>
            <w:r w:rsidRPr="003E511E">
              <w:rPr>
                <w:rFonts w:eastAsia="Times New Roman" w:cstheme="minorHAnsi"/>
                <w:color w:val="000000"/>
                <w:kern w:val="0"/>
                <w14:ligatures w14:val="none"/>
              </w:rPr>
              <w:t>2.352</w:t>
            </w:r>
            <w:bookmarkEnd w:id="100"/>
          </w:p>
        </w:tc>
        <w:tc>
          <w:tcPr>
            <w:tcW w:w="767" w:type="dxa"/>
            <w:tcBorders>
              <w:top w:val="nil"/>
              <w:left w:val="nil"/>
              <w:bottom w:val="single" w:sz="4" w:space="0" w:color="auto"/>
              <w:right w:val="single" w:sz="8" w:space="0" w:color="auto"/>
            </w:tcBorders>
            <w:shd w:val="clear" w:color="auto" w:fill="auto"/>
            <w:noWrap/>
            <w:vAlign w:val="center"/>
            <w:hideMark/>
          </w:tcPr>
          <w:p w14:paraId="67891CFC"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1" w:name="_Toc145605824"/>
            <w:r w:rsidRPr="003E511E">
              <w:rPr>
                <w:rFonts w:eastAsia="Times New Roman" w:cstheme="minorHAnsi"/>
                <w:color w:val="000000"/>
                <w:kern w:val="0"/>
                <w14:ligatures w14:val="none"/>
              </w:rPr>
              <w:t>0.215</w:t>
            </w:r>
            <w:bookmarkEnd w:id="101"/>
          </w:p>
        </w:tc>
        <w:tc>
          <w:tcPr>
            <w:tcW w:w="767" w:type="dxa"/>
            <w:tcBorders>
              <w:top w:val="nil"/>
              <w:left w:val="nil"/>
              <w:bottom w:val="nil"/>
              <w:right w:val="nil"/>
            </w:tcBorders>
            <w:shd w:val="clear" w:color="000000" w:fill="F2F2F2"/>
            <w:noWrap/>
            <w:vAlign w:val="center"/>
            <w:hideMark/>
          </w:tcPr>
          <w:p w14:paraId="1229DBE5"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2442BDF6" w14:textId="77777777" w:rsidTr="00D17652">
        <w:trPr>
          <w:trHeight w:val="290"/>
        </w:trPr>
        <w:tc>
          <w:tcPr>
            <w:tcW w:w="1060" w:type="dxa"/>
            <w:vMerge/>
            <w:tcBorders>
              <w:top w:val="single" w:sz="8" w:space="0" w:color="auto"/>
              <w:left w:val="single" w:sz="8" w:space="0" w:color="auto"/>
              <w:bottom w:val="single" w:sz="4" w:space="0" w:color="auto"/>
              <w:right w:val="single" w:sz="4" w:space="0" w:color="auto"/>
            </w:tcBorders>
            <w:vAlign w:val="center"/>
            <w:hideMark/>
          </w:tcPr>
          <w:p w14:paraId="081EED9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p>
        </w:tc>
        <w:tc>
          <w:tcPr>
            <w:tcW w:w="1920" w:type="dxa"/>
            <w:tcBorders>
              <w:top w:val="nil"/>
              <w:left w:val="nil"/>
              <w:bottom w:val="nil"/>
              <w:right w:val="single" w:sz="4" w:space="0" w:color="auto"/>
            </w:tcBorders>
            <w:shd w:val="clear" w:color="auto" w:fill="auto"/>
            <w:noWrap/>
            <w:vAlign w:val="center"/>
          </w:tcPr>
          <w:p w14:paraId="258DE49E" w14:textId="21AD4B0E"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889" w:type="dxa"/>
            <w:tcBorders>
              <w:top w:val="nil"/>
              <w:left w:val="nil"/>
              <w:bottom w:val="nil"/>
              <w:right w:val="single" w:sz="4" w:space="0" w:color="auto"/>
            </w:tcBorders>
            <w:shd w:val="clear" w:color="auto" w:fill="auto"/>
            <w:noWrap/>
            <w:vAlign w:val="center"/>
            <w:hideMark/>
          </w:tcPr>
          <w:p w14:paraId="4F8859A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2" w:name="_Toc145605826"/>
            <w:r w:rsidRPr="003E511E">
              <w:rPr>
                <w:rFonts w:eastAsia="Times New Roman" w:cstheme="minorHAnsi"/>
                <w:color w:val="000000"/>
                <w:kern w:val="0"/>
                <w14:ligatures w14:val="none"/>
              </w:rPr>
              <w:t>27.045</w:t>
            </w:r>
            <w:bookmarkEnd w:id="102"/>
          </w:p>
        </w:tc>
        <w:tc>
          <w:tcPr>
            <w:tcW w:w="889" w:type="dxa"/>
            <w:tcBorders>
              <w:top w:val="nil"/>
              <w:left w:val="nil"/>
              <w:bottom w:val="nil"/>
              <w:right w:val="nil"/>
            </w:tcBorders>
            <w:shd w:val="clear" w:color="auto" w:fill="auto"/>
            <w:noWrap/>
            <w:vAlign w:val="center"/>
            <w:hideMark/>
          </w:tcPr>
          <w:p w14:paraId="3CE4A78C"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3" w:name="_Toc145605827"/>
            <w:r w:rsidRPr="003E511E">
              <w:rPr>
                <w:rFonts w:eastAsia="Times New Roman" w:cstheme="minorHAnsi"/>
                <w:color w:val="000000"/>
                <w:kern w:val="0"/>
                <w14:ligatures w14:val="none"/>
              </w:rPr>
              <w:t>40.446</w:t>
            </w:r>
            <w:bookmarkEnd w:id="103"/>
          </w:p>
        </w:tc>
        <w:tc>
          <w:tcPr>
            <w:tcW w:w="889" w:type="dxa"/>
            <w:tcBorders>
              <w:top w:val="nil"/>
              <w:left w:val="single" w:sz="4" w:space="0" w:color="auto"/>
              <w:bottom w:val="nil"/>
              <w:right w:val="single" w:sz="4" w:space="0" w:color="auto"/>
            </w:tcBorders>
            <w:shd w:val="clear" w:color="auto" w:fill="auto"/>
            <w:noWrap/>
            <w:vAlign w:val="center"/>
            <w:hideMark/>
          </w:tcPr>
          <w:p w14:paraId="2AFC891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4" w:name="_Toc145605828"/>
            <w:r w:rsidRPr="003E511E">
              <w:rPr>
                <w:rFonts w:eastAsia="Times New Roman" w:cstheme="minorHAnsi"/>
                <w:color w:val="000000"/>
                <w:kern w:val="0"/>
                <w14:ligatures w14:val="none"/>
              </w:rPr>
              <w:t>24.381</w:t>
            </w:r>
            <w:bookmarkEnd w:id="104"/>
          </w:p>
        </w:tc>
        <w:tc>
          <w:tcPr>
            <w:tcW w:w="767" w:type="dxa"/>
            <w:tcBorders>
              <w:top w:val="nil"/>
              <w:left w:val="nil"/>
              <w:bottom w:val="nil"/>
              <w:right w:val="single" w:sz="4" w:space="0" w:color="auto"/>
            </w:tcBorders>
            <w:shd w:val="clear" w:color="auto" w:fill="auto"/>
            <w:noWrap/>
            <w:vAlign w:val="center"/>
            <w:hideMark/>
          </w:tcPr>
          <w:p w14:paraId="3523178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5" w:name="_Toc145605829"/>
            <w:r w:rsidRPr="003E511E">
              <w:rPr>
                <w:rFonts w:eastAsia="Times New Roman" w:cstheme="minorHAnsi"/>
                <w:color w:val="000000"/>
                <w:kern w:val="0"/>
                <w14:ligatures w14:val="none"/>
              </w:rPr>
              <w:t>7.221</w:t>
            </w:r>
            <w:bookmarkEnd w:id="105"/>
          </w:p>
        </w:tc>
        <w:tc>
          <w:tcPr>
            <w:tcW w:w="767" w:type="dxa"/>
            <w:tcBorders>
              <w:top w:val="nil"/>
              <w:left w:val="nil"/>
              <w:bottom w:val="nil"/>
              <w:right w:val="single" w:sz="8" w:space="0" w:color="auto"/>
            </w:tcBorders>
            <w:shd w:val="clear" w:color="auto" w:fill="auto"/>
            <w:noWrap/>
            <w:vAlign w:val="center"/>
            <w:hideMark/>
          </w:tcPr>
          <w:p w14:paraId="1E4AABC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6" w:name="_Toc145605830"/>
            <w:r w:rsidRPr="003E511E">
              <w:rPr>
                <w:rFonts w:eastAsia="Times New Roman" w:cstheme="minorHAnsi"/>
                <w:color w:val="000000"/>
                <w:kern w:val="0"/>
                <w14:ligatures w14:val="none"/>
              </w:rPr>
              <w:t>0.907</w:t>
            </w:r>
            <w:bookmarkEnd w:id="106"/>
          </w:p>
        </w:tc>
        <w:tc>
          <w:tcPr>
            <w:tcW w:w="767" w:type="dxa"/>
            <w:tcBorders>
              <w:top w:val="nil"/>
              <w:left w:val="nil"/>
              <w:bottom w:val="nil"/>
              <w:right w:val="nil"/>
            </w:tcBorders>
            <w:shd w:val="clear" w:color="000000" w:fill="F2F2F2"/>
            <w:noWrap/>
            <w:vAlign w:val="center"/>
            <w:hideMark/>
          </w:tcPr>
          <w:p w14:paraId="31ABBB7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 </w:t>
            </w:r>
          </w:p>
        </w:tc>
      </w:tr>
      <w:tr w:rsidR="00D17652" w:rsidRPr="003E511E" w14:paraId="718581B6" w14:textId="77777777" w:rsidTr="00D17652">
        <w:trPr>
          <w:trHeight w:val="280"/>
        </w:trPr>
        <w:tc>
          <w:tcPr>
            <w:tcW w:w="10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F7E4D0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7" w:name="_Toc145605831"/>
            <w:r w:rsidRPr="003E511E">
              <w:rPr>
                <w:rFonts w:eastAsia="Times New Roman" w:cstheme="minorHAnsi"/>
                <w:color w:val="000000"/>
                <w:kern w:val="0"/>
                <w14:ligatures w14:val="none"/>
              </w:rPr>
              <w:t>5</w:t>
            </w:r>
            <w:bookmarkEnd w:id="107"/>
          </w:p>
        </w:tc>
        <w:tc>
          <w:tcPr>
            <w:tcW w:w="1920" w:type="dxa"/>
            <w:tcBorders>
              <w:top w:val="single" w:sz="8" w:space="0" w:color="auto"/>
              <w:left w:val="nil"/>
              <w:bottom w:val="single" w:sz="4" w:space="0" w:color="auto"/>
              <w:right w:val="single" w:sz="4" w:space="0" w:color="auto"/>
            </w:tcBorders>
            <w:shd w:val="clear" w:color="auto" w:fill="auto"/>
            <w:noWrap/>
            <w:vAlign w:val="center"/>
          </w:tcPr>
          <w:p w14:paraId="1B5DC409" w14:textId="3B4518C3"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single" w:sz="8" w:space="0" w:color="auto"/>
              <w:left w:val="nil"/>
              <w:bottom w:val="single" w:sz="4" w:space="0" w:color="auto"/>
              <w:right w:val="single" w:sz="4" w:space="0" w:color="auto"/>
            </w:tcBorders>
            <w:shd w:val="clear" w:color="auto" w:fill="auto"/>
            <w:noWrap/>
            <w:vAlign w:val="center"/>
            <w:hideMark/>
          </w:tcPr>
          <w:p w14:paraId="7736537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8" w:name="_Toc145605833"/>
            <w:r w:rsidRPr="003E511E">
              <w:rPr>
                <w:rFonts w:eastAsia="Times New Roman" w:cstheme="minorHAnsi"/>
                <w:color w:val="000000"/>
                <w:kern w:val="0"/>
                <w14:ligatures w14:val="none"/>
              </w:rPr>
              <w:t>79.753</w:t>
            </w:r>
            <w:bookmarkEnd w:id="108"/>
          </w:p>
        </w:tc>
        <w:tc>
          <w:tcPr>
            <w:tcW w:w="889" w:type="dxa"/>
            <w:tcBorders>
              <w:top w:val="single" w:sz="8" w:space="0" w:color="auto"/>
              <w:left w:val="nil"/>
              <w:bottom w:val="single" w:sz="4" w:space="0" w:color="auto"/>
              <w:right w:val="nil"/>
            </w:tcBorders>
            <w:shd w:val="clear" w:color="auto" w:fill="auto"/>
            <w:noWrap/>
            <w:vAlign w:val="center"/>
            <w:hideMark/>
          </w:tcPr>
          <w:p w14:paraId="7A2D50B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09" w:name="_Toc145605834"/>
            <w:r w:rsidRPr="003E511E">
              <w:rPr>
                <w:rFonts w:eastAsia="Times New Roman" w:cstheme="minorHAnsi"/>
                <w:color w:val="000000"/>
                <w:kern w:val="0"/>
                <w14:ligatures w14:val="none"/>
              </w:rPr>
              <w:t>14.008</w:t>
            </w:r>
            <w:bookmarkEnd w:id="109"/>
          </w:p>
        </w:tc>
        <w:tc>
          <w:tcPr>
            <w:tcW w:w="88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77ECE8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0" w:name="_Toc145605835"/>
            <w:r w:rsidRPr="003E511E">
              <w:rPr>
                <w:rFonts w:eastAsia="Times New Roman" w:cstheme="minorHAnsi"/>
                <w:color w:val="000000"/>
                <w:kern w:val="0"/>
                <w14:ligatures w14:val="none"/>
              </w:rPr>
              <w:t>4.999</w:t>
            </w:r>
            <w:bookmarkEnd w:id="110"/>
          </w:p>
        </w:tc>
        <w:tc>
          <w:tcPr>
            <w:tcW w:w="767" w:type="dxa"/>
            <w:tcBorders>
              <w:top w:val="single" w:sz="8" w:space="0" w:color="auto"/>
              <w:left w:val="nil"/>
              <w:bottom w:val="single" w:sz="4" w:space="0" w:color="auto"/>
              <w:right w:val="single" w:sz="4" w:space="0" w:color="auto"/>
            </w:tcBorders>
            <w:shd w:val="clear" w:color="auto" w:fill="auto"/>
            <w:noWrap/>
            <w:vAlign w:val="center"/>
            <w:hideMark/>
          </w:tcPr>
          <w:p w14:paraId="16C50A1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1" w:name="_Toc145605836"/>
            <w:r w:rsidRPr="003E511E">
              <w:rPr>
                <w:rFonts w:eastAsia="Times New Roman" w:cstheme="minorHAnsi"/>
                <w:color w:val="000000"/>
                <w:kern w:val="0"/>
                <w14:ligatures w14:val="none"/>
              </w:rPr>
              <w:t>1.081</w:t>
            </w:r>
            <w:bookmarkEnd w:id="111"/>
          </w:p>
        </w:tc>
        <w:tc>
          <w:tcPr>
            <w:tcW w:w="767" w:type="dxa"/>
            <w:tcBorders>
              <w:top w:val="single" w:sz="8" w:space="0" w:color="auto"/>
              <w:left w:val="nil"/>
              <w:bottom w:val="single" w:sz="4" w:space="0" w:color="auto"/>
              <w:right w:val="single" w:sz="4" w:space="0" w:color="auto"/>
            </w:tcBorders>
            <w:shd w:val="clear" w:color="auto" w:fill="auto"/>
            <w:noWrap/>
            <w:vAlign w:val="center"/>
            <w:hideMark/>
          </w:tcPr>
          <w:p w14:paraId="202135C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2" w:name="_Toc145605837"/>
            <w:r w:rsidRPr="003E511E">
              <w:rPr>
                <w:rFonts w:eastAsia="Times New Roman" w:cstheme="minorHAnsi"/>
                <w:color w:val="000000"/>
                <w:kern w:val="0"/>
                <w14:ligatures w14:val="none"/>
              </w:rPr>
              <w:t>0.149</w:t>
            </w:r>
            <w:bookmarkEnd w:id="112"/>
          </w:p>
        </w:tc>
        <w:tc>
          <w:tcPr>
            <w:tcW w:w="767" w:type="dxa"/>
            <w:tcBorders>
              <w:top w:val="single" w:sz="8" w:space="0" w:color="auto"/>
              <w:left w:val="nil"/>
              <w:bottom w:val="single" w:sz="4" w:space="0" w:color="auto"/>
              <w:right w:val="single" w:sz="8" w:space="0" w:color="auto"/>
            </w:tcBorders>
            <w:shd w:val="clear" w:color="auto" w:fill="auto"/>
            <w:noWrap/>
            <w:vAlign w:val="center"/>
            <w:hideMark/>
          </w:tcPr>
          <w:p w14:paraId="3517EA55"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3" w:name="_Toc145605838"/>
            <w:r w:rsidRPr="003E511E">
              <w:rPr>
                <w:rFonts w:eastAsia="Times New Roman" w:cstheme="minorHAnsi"/>
                <w:color w:val="000000"/>
                <w:kern w:val="0"/>
                <w14:ligatures w14:val="none"/>
              </w:rPr>
              <w:t>0.01</w:t>
            </w:r>
            <w:bookmarkEnd w:id="113"/>
          </w:p>
        </w:tc>
      </w:tr>
      <w:tr w:rsidR="00D17652" w:rsidRPr="003E511E" w14:paraId="52097502" w14:textId="77777777" w:rsidTr="00D17652">
        <w:trPr>
          <w:trHeight w:val="280"/>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29CE2438" w14:textId="77777777" w:rsidR="00D17652" w:rsidRPr="003E511E" w:rsidRDefault="00D17652" w:rsidP="000870FB">
            <w:pPr>
              <w:pStyle w:val="Heading3"/>
              <w:bidi w:val="0"/>
              <w:rPr>
                <w:rFonts w:eastAsia="Times New Roman" w:cstheme="minorHAnsi"/>
                <w:color w:val="000000"/>
                <w:kern w:val="0"/>
                <w14:ligatures w14:val="none"/>
              </w:rPr>
            </w:pPr>
          </w:p>
        </w:tc>
        <w:tc>
          <w:tcPr>
            <w:tcW w:w="1920" w:type="dxa"/>
            <w:tcBorders>
              <w:top w:val="nil"/>
              <w:left w:val="nil"/>
              <w:bottom w:val="single" w:sz="4" w:space="0" w:color="auto"/>
              <w:right w:val="single" w:sz="4" w:space="0" w:color="auto"/>
            </w:tcBorders>
            <w:shd w:val="clear" w:color="auto" w:fill="auto"/>
            <w:noWrap/>
            <w:vAlign w:val="center"/>
          </w:tcPr>
          <w:p w14:paraId="645050FB" w14:textId="64D3C62E"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nil"/>
              <w:bottom w:val="single" w:sz="4" w:space="0" w:color="auto"/>
              <w:right w:val="single" w:sz="4" w:space="0" w:color="auto"/>
            </w:tcBorders>
            <w:shd w:val="clear" w:color="auto" w:fill="auto"/>
            <w:noWrap/>
            <w:vAlign w:val="center"/>
            <w:hideMark/>
          </w:tcPr>
          <w:p w14:paraId="783FA8D0"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4" w:name="_Toc145605840"/>
            <w:r w:rsidRPr="003E511E">
              <w:rPr>
                <w:rFonts w:eastAsia="Times New Roman" w:cstheme="minorHAnsi"/>
                <w:color w:val="000000"/>
                <w:kern w:val="0"/>
                <w14:ligatures w14:val="none"/>
              </w:rPr>
              <w:t>41.719</w:t>
            </w:r>
            <w:bookmarkEnd w:id="114"/>
          </w:p>
        </w:tc>
        <w:tc>
          <w:tcPr>
            <w:tcW w:w="889" w:type="dxa"/>
            <w:tcBorders>
              <w:top w:val="nil"/>
              <w:left w:val="nil"/>
              <w:bottom w:val="single" w:sz="4" w:space="0" w:color="auto"/>
              <w:right w:val="nil"/>
            </w:tcBorders>
            <w:shd w:val="clear" w:color="auto" w:fill="auto"/>
            <w:noWrap/>
            <w:vAlign w:val="center"/>
            <w:hideMark/>
          </w:tcPr>
          <w:p w14:paraId="3D3C288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5" w:name="_Toc145605841"/>
            <w:r w:rsidRPr="003E511E">
              <w:rPr>
                <w:rFonts w:eastAsia="Times New Roman" w:cstheme="minorHAnsi"/>
                <w:color w:val="000000"/>
                <w:kern w:val="0"/>
                <w14:ligatures w14:val="none"/>
              </w:rPr>
              <w:t>37.123</w:t>
            </w:r>
            <w:bookmarkEnd w:id="115"/>
          </w:p>
        </w:tc>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7EB8B5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6" w:name="_Toc145605842"/>
            <w:r w:rsidRPr="003E511E">
              <w:rPr>
                <w:rFonts w:eastAsia="Times New Roman" w:cstheme="minorHAnsi"/>
                <w:color w:val="000000"/>
                <w:kern w:val="0"/>
                <w14:ligatures w14:val="none"/>
              </w:rPr>
              <w:t>15.969</w:t>
            </w:r>
            <w:bookmarkEnd w:id="116"/>
          </w:p>
        </w:tc>
        <w:tc>
          <w:tcPr>
            <w:tcW w:w="767" w:type="dxa"/>
            <w:tcBorders>
              <w:top w:val="nil"/>
              <w:left w:val="nil"/>
              <w:bottom w:val="single" w:sz="4" w:space="0" w:color="auto"/>
              <w:right w:val="single" w:sz="4" w:space="0" w:color="auto"/>
            </w:tcBorders>
            <w:shd w:val="clear" w:color="auto" w:fill="auto"/>
            <w:noWrap/>
            <w:vAlign w:val="center"/>
            <w:hideMark/>
          </w:tcPr>
          <w:p w14:paraId="324DBA0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7" w:name="_Toc145605843"/>
            <w:r w:rsidRPr="003E511E">
              <w:rPr>
                <w:rFonts w:eastAsia="Times New Roman" w:cstheme="minorHAnsi"/>
                <w:color w:val="000000"/>
                <w:kern w:val="0"/>
                <w14:ligatures w14:val="none"/>
              </w:rPr>
              <w:t>4.369</w:t>
            </w:r>
            <w:bookmarkEnd w:id="117"/>
          </w:p>
        </w:tc>
        <w:tc>
          <w:tcPr>
            <w:tcW w:w="767" w:type="dxa"/>
            <w:tcBorders>
              <w:top w:val="nil"/>
              <w:left w:val="nil"/>
              <w:bottom w:val="single" w:sz="4" w:space="0" w:color="auto"/>
              <w:right w:val="single" w:sz="4" w:space="0" w:color="auto"/>
            </w:tcBorders>
            <w:shd w:val="clear" w:color="auto" w:fill="auto"/>
            <w:noWrap/>
            <w:vAlign w:val="center"/>
            <w:hideMark/>
          </w:tcPr>
          <w:p w14:paraId="6AE6C9E7"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8" w:name="_Toc145605844"/>
            <w:r w:rsidRPr="003E511E">
              <w:rPr>
                <w:rFonts w:eastAsia="Times New Roman" w:cstheme="minorHAnsi"/>
                <w:color w:val="000000"/>
                <w:kern w:val="0"/>
                <w14:ligatures w14:val="none"/>
              </w:rPr>
              <w:t>0.756</w:t>
            </w:r>
            <w:bookmarkEnd w:id="118"/>
          </w:p>
        </w:tc>
        <w:tc>
          <w:tcPr>
            <w:tcW w:w="767" w:type="dxa"/>
            <w:tcBorders>
              <w:top w:val="nil"/>
              <w:left w:val="nil"/>
              <w:bottom w:val="single" w:sz="4" w:space="0" w:color="auto"/>
              <w:right w:val="single" w:sz="8" w:space="0" w:color="auto"/>
            </w:tcBorders>
            <w:shd w:val="clear" w:color="auto" w:fill="auto"/>
            <w:noWrap/>
            <w:vAlign w:val="center"/>
            <w:hideMark/>
          </w:tcPr>
          <w:p w14:paraId="32DC8C91"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19" w:name="_Toc145605845"/>
            <w:r w:rsidRPr="003E511E">
              <w:rPr>
                <w:rFonts w:eastAsia="Times New Roman" w:cstheme="minorHAnsi"/>
                <w:color w:val="000000"/>
                <w:kern w:val="0"/>
                <w14:ligatures w14:val="none"/>
              </w:rPr>
              <w:t>0.064</w:t>
            </w:r>
            <w:bookmarkEnd w:id="119"/>
          </w:p>
        </w:tc>
      </w:tr>
      <w:tr w:rsidR="00D17652" w:rsidRPr="003E511E" w14:paraId="503CC00D" w14:textId="77777777" w:rsidTr="00D17652">
        <w:trPr>
          <w:trHeight w:val="290"/>
        </w:trPr>
        <w:tc>
          <w:tcPr>
            <w:tcW w:w="1060" w:type="dxa"/>
            <w:vMerge/>
            <w:tcBorders>
              <w:top w:val="single" w:sz="8" w:space="0" w:color="auto"/>
              <w:left w:val="single" w:sz="8" w:space="0" w:color="auto"/>
              <w:bottom w:val="single" w:sz="8" w:space="0" w:color="000000"/>
              <w:right w:val="single" w:sz="4" w:space="0" w:color="auto"/>
            </w:tcBorders>
            <w:vAlign w:val="center"/>
            <w:hideMark/>
          </w:tcPr>
          <w:p w14:paraId="4FDAC1DD" w14:textId="77777777" w:rsidR="00D17652" w:rsidRPr="003E511E" w:rsidRDefault="00D17652" w:rsidP="000870FB">
            <w:pPr>
              <w:pStyle w:val="Heading3"/>
              <w:bidi w:val="0"/>
              <w:rPr>
                <w:rFonts w:eastAsia="Times New Roman" w:cstheme="minorHAnsi"/>
                <w:color w:val="000000"/>
                <w:kern w:val="0"/>
                <w14:ligatures w14:val="none"/>
              </w:rPr>
            </w:pPr>
          </w:p>
        </w:tc>
        <w:tc>
          <w:tcPr>
            <w:tcW w:w="1920" w:type="dxa"/>
            <w:tcBorders>
              <w:top w:val="nil"/>
              <w:left w:val="nil"/>
              <w:bottom w:val="single" w:sz="8" w:space="0" w:color="auto"/>
              <w:right w:val="single" w:sz="4" w:space="0" w:color="auto"/>
            </w:tcBorders>
            <w:shd w:val="clear" w:color="auto" w:fill="auto"/>
            <w:noWrap/>
            <w:vAlign w:val="center"/>
          </w:tcPr>
          <w:p w14:paraId="164C29F5" w14:textId="2B66CEA5" w:rsidR="00D17652" w:rsidRPr="00D17652" w:rsidRDefault="00D17652"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889" w:type="dxa"/>
            <w:tcBorders>
              <w:top w:val="nil"/>
              <w:left w:val="nil"/>
              <w:bottom w:val="single" w:sz="8" w:space="0" w:color="auto"/>
              <w:right w:val="single" w:sz="4" w:space="0" w:color="auto"/>
            </w:tcBorders>
            <w:shd w:val="clear" w:color="auto" w:fill="auto"/>
            <w:noWrap/>
            <w:vAlign w:val="center"/>
            <w:hideMark/>
          </w:tcPr>
          <w:p w14:paraId="02F25A5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20" w:name="_Toc145605847"/>
            <w:r w:rsidRPr="003E511E">
              <w:rPr>
                <w:rFonts w:eastAsia="Times New Roman" w:cstheme="minorHAnsi"/>
                <w:color w:val="000000"/>
                <w:kern w:val="0"/>
                <w14:ligatures w14:val="none"/>
              </w:rPr>
              <w:t>19.778</w:t>
            </w:r>
            <w:bookmarkEnd w:id="120"/>
          </w:p>
        </w:tc>
        <w:tc>
          <w:tcPr>
            <w:tcW w:w="889" w:type="dxa"/>
            <w:tcBorders>
              <w:top w:val="nil"/>
              <w:left w:val="nil"/>
              <w:bottom w:val="single" w:sz="8" w:space="0" w:color="auto"/>
              <w:right w:val="nil"/>
            </w:tcBorders>
            <w:shd w:val="clear" w:color="auto" w:fill="auto"/>
            <w:noWrap/>
            <w:vAlign w:val="center"/>
            <w:hideMark/>
          </w:tcPr>
          <w:p w14:paraId="2680C09B"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21" w:name="_Toc145605848"/>
            <w:r w:rsidRPr="003E511E">
              <w:rPr>
                <w:rFonts w:eastAsia="Times New Roman" w:cstheme="minorHAnsi"/>
                <w:color w:val="000000"/>
                <w:kern w:val="0"/>
                <w14:ligatures w14:val="none"/>
              </w:rPr>
              <w:t>36.335</w:t>
            </w:r>
            <w:bookmarkEnd w:id="121"/>
          </w:p>
        </w:tc>
        <w:tc>
          <w:tcPr>
            <w:tcW w:w="889" w:type="dxa"/>
            <w:tcBorders>
              <w:top w:val="nil"/>
              <w:left w:val="single" w:sz="4" w:space="0" w:color="auto"/>
              <w:bottom w:val="single" w:sz="8" w:space="0" w:color="auto"/>
              <w:right w:val="single" w:sz="4" w:space="0" w:color="auto"/>
            </w:tcBorders>
            <w:shd w:val="clear" w:color="auto" w:fill="auto"/>
            <w:noWrap/>
            <w:vAlign w:val="center"/>
            <w:hideMark/>
          </w:tcPr>
          <w:p w14:paraId="3469BD99"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22" w:name="_Toc145605849"/>
            <w:r w:rsidRPr="003E511E">
              <w:rPr>
                <w:rFonts w:eastAsia="Times New Roman" w:cstheme="minorHAnsi"/>
                <w:color w:val="000000"/>
                <w:kern w:val="0"/>
                <w14:ligatures w14:val="none"/>
              </w:rPr>
              <w:t>28.445</w:t>
            </w:r>
            <w:bookmarkEnd w:id="122"/>
          </w:p>
        </w:tc>
        <w:tc>
          <w:tcPr>
            <w:tcW w:w="767" w:type="dxa"/>
            <w:tcBorders>
              <w:top w:val="nil"/>
              <w:left w:val="nil"/>
              <w:bottom w:val="single" w:sz="8" w:space="0" w:color="auto"/>
              <w:right w:val="single" w:sz="4" w:space="0" w:color="auto"/>
            </w:tcBorders>
            <w:shd w:val="clear" w:color="auto" w:fill="auto"/>
            <w:noWrap/>
            <w:vAlign w:val="center"/>
            <w:hideMark/>
          </w:tcPr>
          <w:p w14:paraId="579B6568"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23" w:name="_Toc145605850"/>
            <w:r w:rsidRPr="003E511E">
              <w:rPr>
                <w:rFonts w:eastAsia="Times New Roman" w:cstheme="minorHAnsi"/>
                <w:color w:val="000000"/>
                <w:kern w:val="0"/>
                <w14:ligatures w14:val="none"/>
              </w:rPr>
              <w:t>12.19</w:t>
            </w:r>
            <w:bookmarkEnd w:id="123"/>
          </w:p>
        </w:tc>
        <w:tc>
          <w:tcPr>
            <w:tcW w:w="767" w:type="dxa"/>
            <w:tcBorders>
              <w:top w:val="nil"/>
              <w:left w:val="nil"/>
              <w:bottom w:val="single" w:sz="8" w:space="0" w:color="auto"/>
              <w:right w:val="single" w:sz="4" w:space="0" w:color="auto"/>
            </w:tcBorders>
            <w:shd w:val="clear" w:color="auto" w:fill="auto"/>
            <w:noWrap/>
            <w:vAlign w:val="center"/>
            <w:hideMark/>
          </w:tcPr>
          <w:p w14:paraId="7F8E23EA"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24" w:name="_Toc145605851"/>
            <w:r w:rsidRPr="003E511E">
              <w:rPr>
                <w:rFonts w:eastAsia="Times New Roman" w:cstheme="minorHAnsi"/>
                <w:color w:val="000000"/>
                <w:kern w:val="0"/>
                <w14:ligatures w14:val="none"/>
              </w:rPr>
              <w:t>2.932</w:t>
            </w:r>
            <w:bookmarkEnd w:id="124"/>
          </w:p>
        </w:tc>
        <w:tc>
          <w:tcPr>
            <w:tcW w:w="767" w:type="dxa"/>
            <w:tcBorders>
              <w:top w:val="nil"/>
              <w:left w:val="nil"/>
              <w:bottom w:val="single" w:sz="8" w:space="0" w:color="auto"/>
              <w:right w:val="single" w:sz="8" w:space="0" w:color="auto"/>
            </w:tcBorders>
            <w:shd w:val="clear" w:color="auto" w:fill="auto"/>
            <w:noWrap/>
            <w:vAlign w:val="center"/>
            <w:hideMark/>
          </w:tcPr>
          <w:p w14:paraId="0B04BFBF" w14:textId="77777777" w:rsidR="00D17652" w:rsidRPr="003E511E" w:rsidRDefault="00D17652" w:rsidP="000870FB">
            <w:pPr>
              <w:bidi w:val="0"/>
              <w:spacing w:after="0" w:line="240" w:lineRule="auto"/>
              <w:jc w:val="center"/>
              <w:rPr>
                <w:rFonts w:eastAsia="Times New Roman" w:cstheme="minorHAnsi"/>
                <w:color w:val="000000"/>
                <w:kern w:val="0"/>
                <w14:ligatures w14:val="none"/>
              </w:rPr>
            </w:pPr>
            <w:bookmarkStart w:id="125" w:name="_Toc145605852"/>
            <w:r w:rsidRPr="003E511E">
              <w:rPr>
                <w:rFonts w:eastAsia="Times New Roman" w:cstheme="minorHAnsi"/>
                <w:color w:val="000000"/>
                <w:kern w:val="0"/>
                <w14:ligatures w14:val="none"/>
              </w:rPr>
              <w:t>0.321</w:t>
            </w:r>
            <w:bookmarkEnd w:id="125"/>
          </w:p>
        </w:tc>
      </w:tr>
    </w:tbl>
    <w:p w14:paraId="6506D4E7" w14:textId="41D03A6F" w:rsidR="00947BB1" w:rsidRPr="003E511E" w:rsidRDefault="00947BB1" w:rsidP="000870FB">
      <w:pPr>
        <w:pStyle w:val="Caption"/>
        <w:keepNext/>
        <w:bidi w:val="0"/>
      </w:pPr>
    </w:p>
    <w:p w14:paraId="0DBA6986" w14:textId="0CE0F606" w:rsidR="00765BAF" w:rsidRPr="003E511E" w:rsidRDefault="00765BAF" w:rsidP="000870FB">
      <w:pPr>
        <w:pStyle w:val="Caption"/>
        <w:keepNext/>
        <w:bidi w:val="0"/>
      </w:pPr>
      <w:bookmarkStart w:id="126" w:name="_Toc146266602"/>
      <w:r w:rsidRPr="003E511E">
        <w:t xml:space="preserve">Table </w:t>
      </w:r>
      <w:r w:rsidRPr="003E511E">
        <w:fldChar w:fldCharType="begin"/>
      </w:r>
      <w:r w:rsidRPr="003E511E">
        <w:instrText>SEQ Table \* ARABIC</w:instrText>
      </w:r>
      <w:r w:rsidRPr="003E511E">
        <w:fldChar w:fldCharType="separate"/>
      </w:r>
      <w:r w:rsidR="00DC203F" w:rsidRPr="003E511E">
        <w:rPr>
          <w:noProof/>
        </w:rPr>
        <w:t>9</w:t>
      </w:r>
      <w:r w:rsidRPr="003E511E">
        <w:fldChar w:fldCharType="end"/>
      </w:r>
      <w:r w:rsidRPr="003E511E">
        <w:rPr>
          <w:noProof/>
        </w:rPr>
        <w:t>. The expected proportions of twin pairs of type R-R, R-L and L,-L by parental handedness and twin type</w:t>
      </w:r>
      <w:bookmarkEnd w:id="126"/>
    </w:p>
    <w:tbl>
      <w:tblPr>
        <w:tblpPr w:leftFromText="180" w:rightFromText="180" w:vertAnchor="text" w:horzAnchor="margin" w:tblpY="112"/>
        <w:tblW w:w="6888" w:type="dxa"/>
        <w:tblLook w:val="04A0" w:firstRow="1" w:lastRow="0" w:firstColumn="1" w:lastColumn="0" w:noHBand="0" w:noVBand="1"/>
      </w:tblPr>
      <w:tblGrid>
        <w:gridCol w:w="1920"/>
        <w:gridCol w:w="889"/>
        <w:gridCol w:w="889"/>
        <w:gridCol w:w="889"/>
        <w:gridCol w:w="767"/>
        <w:gridCol w:w="767"/>
        <w:gridCol w:w="767"/>
      </w:tblGrid>
      <w:tr w:rsidR="00947BB1" w:rsidRPr="003E511E" w14:paraId="2F7E0037" w14:textId="77777777" w:rsidTr="00BC7EC3">
        <w:trPr>
          <w:trHeight w:val="280"/>
        </w:trPr>
        <w:tc>
          <w:tcPr>
            <w:tcW w:w="1920" w:type="dxa"/>
            <w:vMerge w:val="restart"/>
            <w:tcBorders>
              <w:top w:val="nil"/>
              <w:left w:val="nil"/>
              <w:bottom w:val="nil"/>
              <w:right w:val="nil"/>
            </w:tcBorders>
            <w:shd w:val="clear" w:color="auto" w:fill="auto"/>
            <w:noWrap/>
            <w:vAlign w:val="center"/>
            <w:hideMark/>
          </w:tcPr>
          <w:p w14:paraId="52229CF3"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parents' phenotype</w:t>
            </w:r>
          </w:p>
        </w:tc>
        <w:tc>
          <w:tcPr>
            <w:tcW w:w="2667" w:type="dxa"/>
            <w:gridSpan w:val="3"/>
            <w:tcBorders>
              <w:top w:val="nil"/>
              <w:left w:val="nil"/>
              <w:bottom w:val="nil"/>
              <w:right w:val="nil"/>
            </w:tcBorders>
            <w:shd w:val="clear" w:color="auto" w:fill="auto"/>
            <w:vAlign w:val="center"/>
            <w:hideMark/>
          </w:tcPr>
          <w:p w14:paraId="14EBF9DC"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MZ</w:t>
            </w:r>
          </w:p>
        </w:tc>
        <w:tc>
          <w:tcPr>
            <w:tcW w:w="2301" w:type="dxa"/>
            <w:gridSpan w:val="3"/>
            <w:tcBorders>
              <w:top w:val="nil"/>
              <w:left w:val="nil"/>
              <w:bottom w:val="nil"/>
              <w:right w:val="nil"/>
            </w:tcBorders>
            <w:shd w:val="clear" w:color="auto" w:fill="auto"/>
            <w:vAlign w:val="center"/>
            <w:hideMark/>
          </w:tcPr>
          <w:p w14:paraId="3BDD2FC2"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DZ</w:t>
            </w:r>
          </w:p>
        </w:tc>
      </w:tr>
      <w:tr w:rsidR="00947BB1" w:rsidRPr="003E511E" w14:paraId="523873F0" w14:textId="77777777" w:rsidTr="00BC7EC3">
        <w:trPr>
          <w:trHeight w:val="284"/>
        </w:trPr>
        <w:tc>
          <w:tcPr>
            <w:tcW w:w="1920" w:type="dxa"/>
            <w:vMerge/>
            <w:tcBorders>
              <w:top w:val="nil"/>
              <w:left w:val="nil"/>
              <w:bottom w:val="nil"/>
              <w:right w:val="nil"/>
            </w:tcBorders>
            <w:vAlign w:val="center"/>
            <w:hideMark/>
          </w:tcPr>
          <w:p w14:paraId="0FDB168D" w14:textId="77777777" w:rsidR="00947BB1" w:rsidRPr="003E511E" w:rsidRDefault="00947BB1" w:rsidP="000870FB">
            <w:pPr>
              <w:bidi w:val="0"/>
              <w:spacing w:after="0" w:line="240" w:lineRule="auto"/>
              <w:rPr>
                <w:rFonts w:ascii="Arial" w:eastAsia="Times New Roman" w:hAnsi="Arial" w:cs="Arial"/>
                <w:color w:val="000000"/>
                <w:kern w:val="0"/>
                <w14:ligatures w14:val="none"/>
              </w:rPr>
            </w:pPr>
          </w:p>
        </w:tc>
        <w:tc>
          <w:tcPr>
            <w:tcW w:w="889" w:type="dxa"/>
            <w:tcBorders>
              <w:top w:val="nil"/>
              <w:left w:val="nil"/>
              <w:bottom w:val="nil"/>
              <w:right w:val="nil"/>
            </w:tcBorders>
            <w:shd w:val="clear" w:color="auto" w:fill="auto"/>
            <w:noWrap/>
            <w:vAlign w:val="center"/>
            <w:hideMark/>
          </w:tcPr>
          <w:p w14:paraId="62FCC728"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nil"/>
              <w:left w:val="nil"/>
              <w:bottom w:val="nil"/>
              <w:right w:val="nil"/>
            </w:tcBorders>
            <w:shd w:val="clear" w:color="auto" w:fill="auto"/>
            <w:noWrap/>
            <w:vAlign w:val="center"/>
            <w:hideMark/>
          </w:tcPr>
          <w:p w14:paraId="1671429E"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nil"/>
              <w:bottom w:val="nil"/>
              <w:right w:val="nil"/>
            </w:tcBorders>
            <w:shd w:val="clear" w:color="auto" w:fill="auto"/>
            <w:noWrap/>
            <w:vAlign w:val="center"/>
            <w:hideMark/>
          </w:tcPr>
          <w:p w14:paraId="12156F42"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767" w:type="dxa"/>
            <w:tcBorders>
              <w:top w:val="nil"/>
              <w:left w:val="nil"/>
              <w:bottom w:val="nil"/>
              <w:right w:val="nil"/>
            </w:tcBorders>
            <w:shd w:val="clear" w:color="auto" w:fill="auto"/>
            <w:noWrap/>
            <w:vAlign w:val="center"/>
            <w:hideMark/>
          </w:tcPr>
          <w:p w14:paraId="5B59F1DE"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767" w:type="dxa"/>
            <w:tcBorders>
              <w:top w:val="nil"/>
              <w:left w:val="nil"/>
              <w:bottom w:val="nil"/>
              <w:right w:val="nil"/>
            </w:tcBorders>
            <w:shd w:val="clear" w:color="auto" w:fill="auto"/>
            <w:noWrap/>
            <w:vAlign w:val="center"/>
            <w:hideMark/>
          </w:tcPr>
          <w:p w14:paraId="24A0C903"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767" w:type="dxa"/>
            <w:tcBorders>
              <w:top w:val="nil"/>
              <w:left w:val="nil"/>
              <w:bottom w:val="nil"/>
              <w:right w:val="nil"/>
            </w:tcBorders>
            <w:shd w:val="clear" w:color="auto" w:fill="auto"/>
            <w:noWrap/>
            <w:vAlign w:val="center"/>
            <w:hideMark/>
          </w:tcPr>
          <w:p w14:paraId="474C3921"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r>
      <w:tr w:rsidR="00947BB1" w:rsidRPr="003E511E" w14:paraId="5922FE9E" w14:textId="77777777" w:rsidTr="00BC7EC3">
        <w:trPr>
          <w:trHeight w:val="290"/>
        </w:trPr>
        <w:tc>
          <w:tcPr>
            <w:tcW w:w="1920" w:type="dxa"/>
            <w:tcBorders>
              <w:top w:val="single" w:sz="8" w:space="0" w:color="auto"/>
              <w:left w:val="single" w:sz="8" w:space="0" w:color="auto"/>
              <w:bottom w:val="single" w:sz="8" w:space="0" w:color="auto"/>
              <w:right w:val="nil"/>
            </w:tcBorders>
            <w:shd w:val="clear" w:color="auto" w:fill="auto"/>
            <w:noWrap/>
            <w:vAlign w:val="center"/>
            <w:hideMark/>
          </w:tcPr>
          <w:p w14:paraId="5AC4ACEE"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R×R</m:t>
                </m:r>
              </m:oMath>
            </m:oMathPara>
          </w:p>
        </w:tc>
        <w:tc>
          <w:tcPr>
            <w:tcW w:w="889" w:type="dxa"/>
            <w:tcBorders>
              <w:top w:val="single" w:sz="8" w:space="0" w:color="auto"/>
              <w:left w:val="single" w:sz="8" w:space="0" w:color="auto"/>
              <w:bottom w:val="single" w:sz="8" w:space="0" w:color="auto"/>
              <w:right w:val="nil"/>
            </w:tcBorders>
            <w:shd w:val="clear" w:color="auto" w:fill="auto"/>
            <w:noWrap/>
            <w:vAlign w:val="center"/>
            <w:hideMark/>
          </w:tcPr>
          <w:p w14:paraId="462B1222"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90.392</w:t>
            </w:r>
          </w:p>
        </w:tc>
        <w:tc>
          <w:tcPr>
            <w:tcW w:w="889" w:type="dxa"/>
            <w:tcBorders>
              <w:top w:val="single" w:sz="8" w:space="0" w:color="auto"/>
              <w:left w:val="single" w:sz="4" w:space="0" w:color="auto"/>
              <w:bottom w:val="single" w:sz="8" w:space="0" w:color="auto"/>
              <w:right w:val="nil"/>
            </w:tcBorders>
            <w:shd w:val="clear" w:color="auto" w:fill="auto"/>
            <w:noWrap/>
            <w:vAlign w:val="center"/>
            <w:hideMark/>
          </w:tcPr>
          <w:p w14:paraId="7D637CDD"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8.057</w:t>
            </w:r>
          </w:p>
        </w:tc>
        <w:tc>
          <w:tcPr>
            <w:tcW w:w="889"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6CBA144E"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1.55</w:t>
            </w:r>
          </w:p>
        </w:tc>
        <w:tc>
          <w:tcPr>
            <w:tcW w:w="767" w:type="dxa"/>
            <w:tcBorders>
              <w:top w:val="single" w:sz="8" w:space="0" w:color="auto"/>
              <w:left w:val="nil"/>
              <w:bottom w:val="single" w:sz="8" w:space="0" w:color="auto"/>
              <w:right w:val="nil"/>
            </w:tcBorders>
            <w:shd w:val="clear" w:color="auto" w:fill="auto"/>
            <w:noWrap/>
            <w:vAlign w:val="center"/>
            <w:hideMark/>
          </w:tcPr>
          <w:p w14:paraId="39A9F570"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89.77</w:t>
            </w:r>
          </w:p>
        </w:tc>
        <w:tc>
          <w:tcPr>
            <w:tcW w:w="767" w:type="dxa"/>
            <w:tcBorders>
              <w:top w:val="single" w:sz="8" w:space="0" w:color="auto"/>
              <w:left w:val="single" w:sz="4" w:space="0" w:color="auto"/>
              <w:bottom w:val="single" w:sz="8" w:space="0" w:color="auto"/>
              <w:right w:val="nil"/>
            </w:tcBorders>
            <w:shd w:val="clear" w:color="auto" w:fill="auto"/>
            <w:noWrap/>
            <w:vAlign w:val="center"/>
            <w:hideMark/>
          </w:tcPr>
          <w:p w14:paraId="4839A254"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9.311</w:t>
            </w:r>
          </w:p>
        </w:tc>
        <w:tc>
          <w:tcPr>
            <w:tcW w:w="767"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661545C8"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0.924</w:t>
            </w:r>
          </w:p>
        </w:tc>
      </w:tr>
      <w:tr w:rsidR="00947BB1" w:rsidRPr="003E511E" w14:paraId="5BBF4250" w14:textId="77777777" w:rsidTr="00BC7EC3">
        <w:trPr>
          <w:trHeight w:val="290"/>
        </w:trPr>
        <w:tc>
          <w:tcPr>
            <w:tcW w:w="1920" w:type="dxa"/>
            <w:tcBorders>
              <w:top w:val="nil"/>
              <w:left w:val="single" w:sz="8" w:space="0" w:color="auto"/>
              <w:bottom w:val="single" w:sz="8" w:space="0" w:color="auto"/>
              <w:right w:val="nil"/>
            </w:tcBorders>
            <w:shd w:val="clear" w:color="auto" w:fill="auto"/>
            <w:noWrap/>
            <w:vAlign w:val="center"/>
            <w:hideMark/>
          </w:tcPr>
          <w:p w14:paraId="2E8EE1FE"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R×L</m:t>
                </m:r>
              </m:oMath>
            </m:oMathPara>
          </w:p>
        </w:tc>
        <w:tc>
          <w:tcPr>
            <w:tcW w:w="889" w:type="dxa"/>
            <w:tcBorders>
              <w:top w:val="nil"/>
              <w:left w:val="single" w:sz="8" w:space="0" w:color="auto"/>
              <w:bottom w:val="single" w:sz="8" w:space="0" w:color="auto"/>
              <w:right w:val="nil"/>
            </w:tcBorders>
            <w:shd w:val="clear" w:color="auto" w:fill="auto"/>
            <w:noWrap/>
            <w:vAlign w:val="center"/>
            <w:hideMark/>
          </w:tcPr>
          <w:p w14:paraId="3A80AB02"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70.87</w:t>
            </w:r>
          </w:p>
        </w:tc>
        <w:tc>
          <w:tcPr>
            <w:tcW w:w="889" w:type="dxa"/>
            <w:tcBorders>
              <w:top w:val="nil"/>
              <w:left w:val="single" w:sz="4" w:space="0" w:color="auto"/>
              <w:bottom w:val="single" w:sz="8" w:space="0" w:color="auto"/>
              <w:right w:val="nil"/>
            </w:tcBorders>
            <w:shd w:val="clear" w:color="auto" w:fill="auto"/>
            <w:noWrap/>
            <w:vAlign w:val="center"/>
            <w:hideMark/>
          </w:tcPr>
          <w:p w14:paraId="752D4E7B"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24.056</w:t>
            </w:r>
          </w:p>
        </w:tc>
        <w:tc>
          <w:tcPr>
            <w:tcW w:w="889" w:type="dxa"/>
            <w:tcBorders>
              <w:top w:val="nil"/>
              <w:left w:val="single" w:sz="4" w:space="0" w:color="auto"/>
              <w:bottom w:val="single" w:sz="8" w:space="0" w:color="auto"/>
              <w:right w:val="single" w:sz="8" w:space="0" w:color="auto"/>
            </w:tcBorders>
            <w:shd w:val="clear" w:color="auto" w:fill="auto"/>
            <w:noWrap/>
            <w:vAlign w:val="center"/>
            <w:hideMark/>
          </w:tcPr>
          <w:p w14:paraId="6628ADF5"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5.074</w:t>
            </w:r>
          </w:p>
        </w:tc>
        <w:tc>
          <w:tcPr>
            <w:tcW w:w="767" w:type="dxa"/>
            <w:tcBorders>
              <w:top w:val="nil"/>
              <w:left w:val="nil"/>
              <w:bottom w:val="single" w:sz="8" w:space="0" w:color="auto"/>
              <w:right w:val="nil"/>
            </w:tcBorders>
            <w:shd w:val="clear" w:color="auto" w:fill="auto"/>
            <w:noWrap/>
            <w:vAlign w:val="center"/>
            <w:hideMark/>
          </w:tcPr>
          <w:p w14:paraId="41A671C9"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69.22</w:t>
            </w:r>
          </w:p>
        </w:tc>
        <w:tc>
          <w:tcPr>
            <w:tcW w:w="767" w:type="dxa"/>
            <w:tcBorders>
              <w:top w:val="nil"/>
              <w:left w:val="single" w:sz="4" w:space="0" w:color="auto"/>
              <w:bottom w:val="single" w:sz="8" w:space="0" w:color="auto"/>
              <w:right w:val="nil"/>
            </w:tcBorders>
            <w:shd w:val="clear" w:color="auto" w:fill="auto"/>
            <w:noWrap/>
            <w:vAlign w:val="center"/>
            <w:hideMark/>
          </w:tcPr>
          <w:p w14:paraId="2968076F"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27.36</w:t>
            </w:r>
          </w:p>
        </w:tc>
        <w:tc>
          <w:tcPr>
            <w:tcW w:w="767" w:type="dxa"/>
            <w:tcBorders>
              <w:top w:val="nil"/>
              <w:left w:val="single" w:sz="4" w:space="0" w:color="auto"/>
              <w:bottom w:val="single" w:sz="8" w:space="0" w:color="auto"/>
              <w:right w:val="single" w:sz="8" w:space="0" w:color="auto"/>
            </w:tcBorders>
            <w:shd w:val="clear" w:color="auto" w:fill="auto"/>
            <w:noWrap/>
            <w:vAlign w:val="center"/>
            <w:hideMark/>
          </w:tcPr>
          <w:p w14:paraId="16F1F7E1"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3.425</w:t>
            </w:r>
          </w:p>
        </w:tc>
      </w:tr>
      <w:tr w:rsidR="00947BB1" w:rsidRPr="003E511E" w14:paraId="0BB3D334" w14:textId="77777777" w:rsidTr="00BC7EC3">
        <w:trPr>
          <w:trHeight w:val="290"/>
        </w:trPr>
        <w:tc>
          <w:tcPr>
            <w:tcW w:w="1920" w:type="dxa"/>
            <w:tcBorders>
              <w:top w:val="nil"/>
              <w:left w:val="single" w:sz="8" w:space="0" w:color="auto"/>
              <w:bottom w:val="single" w:sz="8" w:space="0" w:color="auto"/>
              <w:right w:val="nil"/>
            </w:tcBorders>
            <w:shd w:val="clear" w:color="auto" w:fill="auto"/>
            <w:noWrap/>
            <w:vAlign w:val="center"/>
            <w:hideMark/>
          </w:tcPr>
          <w:p w14:paraId="535FCD27"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L×L</m:t>
                </m:r>
              </m:oMath>
            </m:oMathPara>
          </w:p>
        </w:tc>
        <w:tc>
          <w:tcPr>
            <w:tcW w:w="889" w:type="dxa"/>
            <w:tcBorders>
              <w:top w:val="nil"/>
              <w:left w:val="single" w:sz="8" w:space="0" w:color="auto"/>
              <w:bottom w:val="single" w:sz="8" w:space="0" w:color="auto"/>
              <w:right w:val="nil"/>
            </w:tcBorders>
            <w:shd w:val="clear" w:color="auto" w:fill="auto"/>
            <w:noWrap/>
            <w:vAlign w:val="center"/>
            <w:hideMark/>
          </w:tcPr>
          <w:p w14:paraId="1D4E460F"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54.003</w:t>
            </w:r>
          </w:p>
        </w:tc>
        <w:tc>
          <w:tcPr>
            <w:tcW w:w="889" w:type="dxa"/>
            <w:tcBorders>
              <w:top w:val="nil"/>
              <w:left w:val="single" w:sz="4" w:space="0" w:color="auto"/>
              <w:bottom w:val="single" w:sz="8" w:space="0" w:color="auto"/>
              <w:right w:val="nil"/>
            </w:tcBorders>
            <w:shd w:val="clear" w:color="auto" w:fill="auto"/>
            <w:noWrap/>
            <w:vAlign w:val="center"/>
            <w:hideMark/>
          </w:tcPr>
          <w:p w14:paraId="5EE26EB6"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34.744</w:t>
            </w:r>
          </w:p>
        </w:tc>
        <w:tc>
          <w:tcPr>
            <w:tcW w:w="889" w:type="dxa"/>
            <w:tcBorders>
              <w:top w:val="nil"/>
              <w:left w:val="single" w:sz="4" w:space="0" w:color="auto"/>
              <w:bottom w:val="single" w:sz="8" w:space="0" w:color="auto"/>
              <w:right w:val="single" w:sz="8" w:space="0" w:color="auto"/>
            </w:tcBorders>
            <w:shd w:val="clear" w:color="auto" w:fill="auto"/>
            <w:noWrap/>
            <w:vAlign w:val="center"/>
            <w:hideMark/>
          </w:tcPr>
          <w:p w14:paraId="2FBE1DFA"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11.253</w:t>
            </w:r>
          </w:p>
        </w:tc>
        <w:tc>
          <w:tcPr>
            <w:tcW w:w="767" w:type="dxa"/>
            <w:tcBorders>
              <w:top w:val="nil"/>
              <w:left w:val="nil"/>
              <w:bottom w:val="single" w:sz="8" w:space="0" w:color="auto"/>
              <w:right w:val="nil"/>
            </w:tcBorders>
            <w:shd w:val="clear" w:color="auto" w:fill="auto"/>
            <w:noWrap/>
            <w:vAlign w:val="center"/>
            <w:hideMark/>
          </w:tcPr>
          <w:p w14:paraId="2B90BBD7"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51.33</w:t>
            </w:r>
          </w:p>
        </w:tc>
        <w:tc>
          <w:tcPr>
            <w:tcW w:w="767" w:type="dxa"/>
            <w:tcBorders>
              <w:top w:val="nil"/>
              <w:left w:val="single" w:sz="4" w:space="0" w:color="auto"/>
              <w:bottom w:val="single" w:sz="8" w:space="0" w:color="auto"/>
              <w:right w:val="nil"/>
            </w:tcBorders>
            <w:shd w:val="clear" w:color="auto" w:fill="auto"/>
            <w:noWrap/>
            <w:vAlign w:val="center"/>
            <w:hideMark/>
          </w:tcPr>
          <w:p w14:paraId="6A82ED89"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40.09</w:t>
            </w:r>
          </w:p>
        </w:tc>
        <w:tc>
          <w:tcPr>
            <w:tcW w:w="767" w:type="dxa"/>
            <w:tcBorders>
              <w:top w:val="nil"/>
              <w:left w:val="single" w:sz="4" w:space="0" w:color="auto"/>
              <w:bottom w:val="single" w:sz="8" w:space="0" w:color="auto"/>
              <w:right w:val="single" w:sz="8" w:space="0" w:color="auto"/>
            </w:tcBorders>
            <w:shd w:val="clear" w:color="auto" w:fill="auto"/>
            <w:noWrap/>
            <w:vAlign w:val="center"/>
            <w:hideMark/>
          </w:tcPr>
          <w:p w14:paraId="3BDF9715"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8.581</w:t>
            </w:r>
          </w:p>
        </w:tc>
      </w:tr>
      <w:tr w:rsidR="00947BB1" w:rsidRPr="003E511E" w14:paraId="4B015794" w14:textId="77777777" w:rsidTr="00BC7EC3">
        <w:trPr>
          <w:trHeight w:val="290"/>
        </w:trPr>
        <w:tc>
          <w:tcPr>
            <w:tcW w:w="1920" w:type="dxa"/>
            <w:tcBorders>
              <w:top w:val="nil"/>
              <w:left w:val="single" w:sz="8" w:space="0" w:color="auto"/>
              <w:bottom w:val="single" w:sz="8" w:space="0" w:color="auto"/>
              <w:right w:val="nil"/>
            </w:tcBorders>
            <w:shd w:val="clear" w:color="auto" w:fill="auto"/>
            <w:noWrap/>
            <w:vAlign w:val="center"/>
            <w:hideMark/>
          </w:tcPr>
          <w:p w14:paraId="0CBA2BD0" w14:textId="77777777" w:rsidR="00947BB1" w:rsidRPr="003E511E" w:rsidRDefault="00947BB1" w:rsidP="000870FB">
            <w:pPr>
              <w:bidi w:val="0"/>
              <w:spacing w:after="0" w:line="240" w:lineRule="auto"/>
              <w:jc w:val="center"/>
              <w:rPr>
                <w:rFonts w:ascii="Cambria Math" w:eastAsia="Times New Roman" w:hAnsi="Cambria Math" w:cstheme="minorHAnsi"/>
                <w:i/>
                <w:color w:val="000000"/>
                <w:kern w:val="0"/>
                <w14:ligatures w14:val="none"/>
              </w:rPr>
            </w:pPr>
            <m:oMathPara>
              <m:oMath>
                <m:r>
                  <w:rPr>
                    <w:rFonts w:ascii="Cambria Math" w:eastAsia="Times New Roman" w:hAnsi="Cambria Math" w:cstheme="minorHAnsi"/>
                    <w:color w:val="000000"/>
                    <w:kern w:val="0"/>
                    <w14:ligatures w14:val="none"/>
                  </w:rPr>
                  <m:t>NK</m:t>
                </m:r>
              </m:oMath>
            </m:oMathPara>
          </w:p>
        </w:tc>
        <w:tc>
          <w:tcPr>
            <w:tcW w:w="889" w:type="dxa"/>
            <w:tcBorders>
              <w:top w:val="nil"/>
              <w:left w:val="single" w:sz="8" w:space="0" w:color="auto"/>
              <w:bottom w:val="single" w:sz="8" w:space="0" w:color="auto"/>
              <w:right w:val="nil"/>
            </w:tcBorders>
            <w:shd w:val="clear" w:color="auto" w:fill="auto"/>
            <w:noWrap/>
            <w:vAlign w:val="center"/>
            <w:hideMark/>
          </w:tcPr>
          <w:p w14:paraId="5D2F8DB2"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87.575</w:t>
            </w:r>
          </w:p>
        </w:tc>
        <w:tc>
          <w:tcPr>
            <w:tcW w:w="889" w:type="dxa"/>
            <w:tcBorders>
              <w:top w:val="nil"/>
              <w:left w:val="single" w:sz="4" w:space="0" w:color="auto"/>
              <w:bottom w:val="single" w:sz="8" w:space="0" w:color="auto"/>
              <w:right w:val="nil"/>
            </w:tcBorders>
            <w:shd w:val="clear" w:color="auto" w:fill="auto"/>
            <w:noWrap/>
            <w:vAlign w:val="center"/>
            <w:hideMark/>
          </w:tcPr>
          <w:p w14:paraId="045BDC48"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10.349</w:t>
            </w:r>
          </w:p>
        </w:tc>
        <w:tc>
          <w:tcPr>
            <w:tcW w:w="889" w:type="dxa"/>
            <w:tcBorders>
              <w:top w:val="nil"/>
              <w:left w:val="single" w:sz="4" w:space="0" w:color="auto"/>
              <w:bottom w:val="single" w:sz="8" w:space="0" w:color="auto"/>
              <w:right w:val="single" w:sz="8" w:space="0" w:color="auto"/>
            </w:tcBorders>
            <w:shd w:val="clear" w:color="auto" w:fill="auto"/>
            <w:noWrap/>
            <w:vAlign w:val="center"/>
            <w:hideMark/>
          </w:tcPr>
          <w:p w14:paraId="531E57E0"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2.075</w:t>
            </w:r>
          </w:p>
        </w:tc>
        <w:tc>
          <w:tcPr>
            <w:tcW w:w="767" w:type="dxa"/>
            <w:tcBorders>
              <w:top w:val="nil"/>
              <w:left w:val="nil"/>
              <w:bottom w:val="single" w:sz="8" w:space="0" w:color="auto"/>
              <w:right w:val="nil"/>
            </w:tcBorders>
            <w:shd w:val="clear" w:color="auto" w:fill="auto"/>
            <w:noWrap/>
            <w:vAlign w:val="center"/>
            <w:hideMark/>
          </w:tcPr>
          <w:p w14:paraId="4E1DFC2C"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86.8</w:t>
            </w:r>
          </w:p>
        </w:tc>
        <w:tc>
          <w:tcPr>
            <w:tcW w:w="767" w:type="dxa"/>
            <w:tcBorders>
              <w:top w:val="nil"/>
              <w:left w:val="single" w:sz="4" w:space="0" w:color="auto"/>
              <w:bottom w:val="single" w:sz="8" w:space="0" w:color="auto"/>
              <w:right w:val="nil"/>
            </w:tcBorders>
            <w:shd w:val="clear" w:color="auto" w:fill="auto"/>
            <w:noWrap/>
            <w:vAlign w:val="center"/>
            <w:hideMark/>
          </w:tcPr>
          <w:p w14:paraId="6F600EFB"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11.9</w:t>
            </w:r>
          </w:p>
        </w:tc>
        <w:tc>
          <w:tcPr>
            <w:tcW w:w="767" w:type="dxa"/>
            <w:tcBorders>
              <w:top w:val="nil"/>
              <w:left w:val="single" w:sz="4" w:space="0" w:color="auto"/>
              <w:bottom w:val="single" w:sz="8" w:space="0" w:color="auto"/>
              <w:right w:val="single" w:sz="8" w:space="0" w:color="auto"/>
            </w:tcBorders>
            <w:shd w:val="clear" w:color="auto" w:fill="auto"/>
            <w:noWrap/>
            <w:vAlign w:val="center"/>
            <w:hideMark/>
          </w:tcPr>
          <w:p w14:paraId="532B9BB5" w14:textId="77777777" w:rsidR="00947BB1" w:rsidRPr="003E511E" w:rsidRDefault="00947BB1" w:rsidP="000870FB">
            <w:pPr>
              <w:bidi w:val="0"/>
              <w:spacing w:after="0" w:line="240" w:lineRule="auto"/>
              <w:jc w:val="center"/>
              <w:rPr>
                <w:rFonts w:eastAsia="Times New Roman" w:cstheme="minorHAnsi"/>
                <w:color w:val="000000"/>
                <w:kern w:val="0"/>
                <w14:ligatures w14:val="none"/>
              </w:rPr>
            </w:pPr>
            <w:r w:rsidRPr="003E511E">
              <w:rPr>
                <w:rFonts w:eastAsia="Times New Roman" w:cstheme="minorHAnsi"/>
                <w:color w:val="000000"/>
                <w:kern w:val="0"/>
                <w14:ligatures w14:val="none"/>
              </w:rPr>
              <w:t>1.3</w:t>
            </w:r>
          </w:p>
        </w:tc>
      </w:tr>
    </w:tbl>
    <w:p w14:paraId="0D89A707" w14:textId="77777777" w:rsidR="00947BB1" w:rsidRPr="003E511E" w:rsidRDefault="00947BB1" w:rsidP="000870FB">
      <w:pPr>
        <w:bidi w:val="0"/>
        <w:spacing w:line="259" w:lineRule="auto"/>
        <w:rPr>
          <w:kern w:val="0"/>
          <w14:ligatures w14:val="none"/>
        </w:rPr>
      </w:pPr>
    </w:p>
    <w:p w14:paraId="74D97E59" w14:textId="77777777" w:rsidR="00947BB1" w:rsidRPr="003E511E" w:rsidRDefault="00947BB1" w:rsidP="000870FB">
      <w:pPr>
        <w:bidi w:val="0"/>
        <w:spacing w:line="259" w:lineRule="auto"/>
        <w:rPr>
          <w:kern w:val="0"/>
          <w14:ligatures w14:val="none"/>
        </w:rPr>
      </w:pPr>
    </w:p>
    <w:p w14:paraId="56D10F1F" w14:textId="77777777" w:rsidR="00947BB1" w:rsidRPr="003E511E" w:rsidRDefault="00947BB1" w:rsidP="000870FB">
      <w:pPr>
        <w:bidi w:val="0"/>
        <w:spacing w:line="259" w:lineRule="auto"/>
        <w:rPr>
          <w:kern w:val="0"/>
          <w14:ligatures w14:val="none"/>
        </w:rPr>
      </w:pPr>
    </w:p>
    <w:p w14:paraId="2D3DFC98" w14:textId="77777777" w:rsidR="00947BB1" w:rsidRPr="003E511E" w:rsidRDefault="00947BB1" w:rsidP="000870FB">
      <w:pPr>
        <w:bidi w:val="0"/>
        <w:spacing w:line="259" w:lineRule="auto"/>
        <w:rPr>
          <w:kern w:val="0"/>
          <w14:ligatures w14:val="none"/>
        </w:rPr>
      </w:pPr>
    </w:p>
    <w:p w14:paraId="672E5C8B" w14:textId="77777777" w:rsidR="00947BB1" w:rsidRPr="003E511E" w:rsidRDefault="00947BB1" w:rsidP="000870FB">
      <w:pPr>
        <w:bidi w:val="0"/>
        <w:rPr>
          <w:rFonts w:eastAsiaTheme="minorEastAsia"/>
        </w:rPr>
      </w:pPr>
    </w:p>
    <w:p w14:paraId="0F9A4381" w14:textId="33141488" w:rsidR="4D978DD6" w:rsidRPr="003E511E" w:rsidRDefault="4D978DD6" w:rsidP="000870FB">
      <w:pPr>
        <w:bidi w:val="0"/>
        <w:rPr>
          <w:rFonts w:eastAsiaTheme="minorEastAsia"/>
        </w:rPr>
      </w:pPr>
    </w:p>
    <w:p w14:paraId="1E0AAE10" w14:textId="327E6CBA" w:rsidR="4D978DD6" w:rsidRPr="003E511E" w:rsidRDefault="4D978DD6" w:rsidP="000870FB">
      <w:pPr>
        <w:bidi w:val="0"/>
      </w:pPr>
      <w:r w:rsidRPr="003E511E">
        <w:br w:type="page"/>
      </w:r>
    </w:p>
    <w:p w14:paraId="69531E66" w14:textId="02CDFF69" w:rsidR="636064B1" w:rsidRPr="003E511E" w:rsidRDefault="636064B1" w:rsidP="000870FB">
      <w:pPr>
        <w:pStyle w:val="Heading2"/>
        <w:bidi w:val="0"/>
        <w:rPr>
          <w:rFonts w:eastAsiaTheme="minorEastAsia"/>
          <w:color w:val="auto"/>
        </w:rPr>
      </w:pPr>
      <w:bookmarkStart w:id="127" w:name="_Toc145605853"/>
      <w:r w:rsidRPr="003E511E">
        <w:rPr>
          <w:rFonts w:eastAsiaTheme="minorEastAsia"/>
          <w:color w:val="auto"/>
        </w:rPr>
        <w:lastRenderedPageBreak/>
        <w:t>Bibliography</w:t>
      </w:r>
      <w:bookmarkEnd w:id="127"/>
    </w:p>
    <w:p w14:paraId="2051DCF5" w14:textId="1A80FADD" w:rsidR="4BCCFDAB" w:rsidRPr="003E511E" w:rsidRDefault="4BCCFDAB" w:rsidP="000870FB">
      <w:pPr>
        <w:bidi w:val="0"/>
        <w:rPr>
          <w:rFonts w:ascii="Calibri" w:eastAsia="Calibri" w:hAnsi="Calibri" w:cs="Calibri"/>
          <w:color w:val="000000" w:themeColor="text1"/>
        </w:rPr>
      </w:pPr>
    </w:p>
    <w:p w14:paraId="71EC3E2C" w14:textId="5D96D58B" w:rsidR="002E6910" w:rsidRPr="003E511E" w:rsidRDefault="3CD19E54" w:rsidP="000870FB">
      <w:pPr>
        <w:bidi w:val="0"/>
        <w:spacing w:line="400" w:lineRule="auto"/>
        <w:ind w:left="200" w:hanging="200"/>
        <w:rPr>
          <w:rFonts w:ascii="Calibri" w:eastAsia="Calibri" w:hAnsi="Calibri" w:cs="Calibri"/>
          <w:color w:val="000000" w:themeColor="text1"/>
          <w:sz w:val="20"/>
          <w:szCs w:val="20"/>
        </w:rPr>
      </w:pPr>
      <w:r w:rsidRPr="003E511E">
        <w:rPr>
          <w:rFonts w:ascii="Calibri" w:eastAsia="Calibri" w:hAnsi="Calibri" w:cs="Calibri"/>
          <w:color w:val="000000" w:themeColor="text1"/>
          <w:sz w:val="20"/>
          <w:szCs w:val="20"/>
        </w:rPr>
        <w:t xml:space="preserve">Annett, M. (1972). The distribution of manual asymmetry. </w:t>
      </w:r>
      <w:r w:rsidRPr="003E511E">
        <w:rPr>
          <w:rFonts w:ascii="Calibri" w:eastAsia="Calibri" w:hAnsi="Calibri" w:cs="Calibri"/>
          <w:i/>
          <w:iCs/>
          <w:color w:val="000000" w:themeColor="text1"/>
          <w:sz w:val="20"/>
          <w:szCs w:val="20"/>
        </w:rPr>
        <w:t>British Journal of Psychology</w:t>
      </w:r>
      <w:r w:rsidRPr="003E511E">
        <w:rPr>
          <w:rFonts w:ascii="Calibri" w:eastAsia="Calibri" w:hAnsi="Calibri" w:cs="Calibri"/>
          <w:color w:val="000000" w:themeColor="text1"/>
          <w:sz w:val="20"/>
          <w:szCs w:val="20"/>
        </w:rPr>
        <w:t xml:space="preserve">, </w:t>
      </w:r>
      <w:r w:rsidRPr="003E511E">
        <w:rPr>
          <w:rFonts w:ascii="Calibri" w:eastAsia="Calibri" w:hAnsi="Calibri" w:cs="Calibri"/>
          <w:i/>
          <w:iCs/>
          <w:color w:val="000000" w:themeColor="text1"/>
          <w:sz w:val="20"/>
          <w:szCs w:val="20"/>
        </w:rPr>
        <w:t>63</w:t>
      </w:r>
      <w:r w:rsidRPr="003E511E">
        <w:rPr>
          <w:rFonts w:ascii="Calibri" w:eastAsia="Calibri" w:hAnsi="Calibri" w:cs="Calibri"/>
          <w:color w:val="000000" w:themeColor="text1"/>
          <w:sz w:val="20"/>
          <w:szCs w:val="20"/>
        </w:rPr>
        <w:t>(3), 343–358. https://doi.org/10.1111/j.2044-8295.1972.tb01282.x</w:t>
      </w:r>
    </w:p>
    <w:p w14:paraId="4A57001E" w14:textId="23A2F036" w:rsidR="002E6910" w:rsidRPr="003E511E" w:rsidRDefault="00000000" w:rsidP="000870FB">
      <w:pPr>
        <w:bidi w:val="0"/>
        <w:spacing w:line="400" w:lineRule="auto"/>
        <w:ind w:left="200" w:hanging="200"/>
        <w:rPr>
          <w:rFonts w:ascii="Calibri" w:eastAsia="Calibri" w:hAnsi="Calibri" w:cs="Calibri"/>
          <w:color w:val="000000" w:themeColor="text1"/>
          <w:sz w:val="20"/>
          <w:szCs w:val="20"/>
        </w:rPr>
      </w:pPr>
      <w:hyperlink r:id="rId28">
        <w:r w:rsidR="3CD19E54" w:rsidRPr="003E511E">
          <w:rPr>
            <w:rStyle w:val="Hyperlink"/>
            <w:rFonts w:ascii="Calibri" w:eastAsia="Calibri" w:hAnsi="Calibri" w:cs="Calibri"/>
            <w:color w:val="000000" w:themeColor="text1"/>
            <w:sz w:val="20"/>
            <w:szCs w:val="20"/>
            <w:u w:val="none"/>
          </w:rPr>
          <w:t xml:space="preserve">Conard, N. J. (2011). </w:t>
        </w:r>
        <w:r w:rsidR="3CD19E54" w:rsidRPr="003E511E">
          <w:rPr>
            <w:rStyle w:val="Hyperlink"/>
            <w:rFonts w:ascii="Calibri" w:eastAsia="Calibri" w:hAnsi="Calibri" w:cs="Calibri"/>
            <w:i/>
            <w:iCs/>
            <w:color w:val="000000" w:themeColor="text1"/>
            <w:sz w:val="20"/>
            <w:szCs w:val="20"/>
            <w:u w:val="none"/>
          </w:rPr>
          <w:t>Neanderthal Lifeways, Subsistence and Technology: One Hundred Fifty Years of Neanderthal Study (Vertebrate Paleobiology and Paleoanthropology)</w:t>
        </w:r>
        <w:r w:rsidR="3CD19E54" w:rsidRPr="003E511E">
          <w:rPr>
            <w:rStyle w:val="Hyperlink"/>
            <w:rFonts w:ascii="Calibri" w:eastAsia="Calibri" w:hAnsi="Calibri" w:cs="Calibri"/>
            <w:color w:val="000000" w:themeColor="text1"/>
            <w:sz w:val="20"/>
            <w:szCs w:val="20"/>
            <w:u w:val="none"/>
          </w:rPr>
          <w:t xml:space="preserve"> (2011th ed., p. 670). Springer.</w:t>
        </w:r>
      </w:hyperlink>
    </w:p>
    <w:p w14:paraId="211E581B" w14:textId="7F3978FD" w:rsidR="002E6910" w:rsidRPr="003E511E" w:rsidRDefault="00000000" w:rsidP="000870FB">
      <w:pPr>
        <w:bidi w:val="0"/>
        <w:spacing w:line="400" w:lineRule="auto"/>
        <w:ind w:left="200" w:hanging="200"/>
        <w:rPr>
          <w:rFonts w:ascii="Calibri" w:eastAsia="Calibri" w:hAnsi="Calibri" w:cs="Calibri"/>
          <w:color w:val="000000" w:themeColor="text1"/>
          <w:sz w:val="20"/>
          <w:szCs w:val="20"/>
        </w:rPr>
      </w:pPr>
      <w:hyperlink r:id="rId29">
        <w:r w:rsidR="3CD19E54" w:rsidRPr="003E511E">
          <w:rPr>
            <w:rStyle w:val="Hyperlink"/>
            <w:rFonts w:ascii="Calibri" w:eastAsia="Calibri" w:hAnsi="Calibri" w:cs="Calibri"/>
            <w:color w:val="000000" w:themeColor="text1"/>
            <w:sz w:val="20"/>
            <w:szCs w:val="20"/>
            <w:u w:val="none"/>
          </w:rPr>
          <w:t xml:space="preserve">Coren, S., &amp; Porac, C. (1977). Fifty centuries of right-handedness: the historical record. </w:t>
        </w:r>
        <w:r w:rsidR="3CD19E54" w:rsidRPr="003E511E">
          <w:rPr>
            <w:rStyle w:val="Hyperlink"/>
            <w:rFonts w:ascii="Calibri" w:eastAsia="Calibri" w:hAnsi="Calibri" w:cs="Calibri"/>
            <w:i/>
            <w:iCs/>
            <w:color w:val="000000" w:themeColor="text1"/>
            <w:sz w:val="20"/>
            <w:szCs w:val="20"/>
            <w:u w:val="none"/>
          </w:rPr>
          <w:t>Science</w:t>
        </w:r>
        <w:r w:rsidR="3CD19E54" w:rsidRPr="003E511E">
          <w:rPr>
            <w:rStyle w:val="Hyperlink"/>
            <w:rFonts w:ascii="Calibri" w:eastAsia="Calibri" w:hAnsi="Calibri" w:cs="Calibri"/>
            <w:color w:val="000000" w:themeColor="text1"/>
            <w:sz w:val="20"/>
            <w:szCs w:val="20"/>
            <w:u w:val="none"/>
          </w:rPr>
          <w:t xml:space="preserve">, </w:t>
        </w:r>
        <w:r w:rsidR="3CD19E54" w:rsidRPr="003E511E">
          <w:rPr>
            <w:rStyle w:val="Hyperlink"/>
            <w:rFonts w:ascii="Calibri" w:eastAsia="Calibri" w:hAnsi="Calibri" w:cs="Calibri"/>
            <w:i/>
            <w:iCs/>
            <w:color w:val="000000" w:themeColor="text1"/>
            <w:sz w:val="20"/>
            <w:szCs w:val="20"/>
            <w:u w:val="none"/>
          </w:rPr>
          <w:t>198</w:t>
        </w:r>
        <w:r w:rsidR="3CD19E54" w:rsidRPr="003E511E">
          <w:rPr>
            <w:rStyle w:val="Hyperlink"/>
            <w:rFonts w:ascii="Calibri" w:eastAsia="Calibri" w:hAnsi="Calibri" w:cs="Calibri"/>
            <w:color w:val="000000" w:themeColor="text1"/>
            <w:sz w:val="20"/>
            <w:szCs w:val="20"/>
            <w:u w:val="none"/>
          </w:rPr>
          <w:t>(4317), 631–632. https://doi.org/10.1126/science.335510</w:t>
        </w:r>
      </w:hyperlink>
    </w:p>
    <w:p w14:paraId="2AD4D555" w14:textId="346A37D4" w:rsidR="002E6910" w:rsidRPr="003E511E" w:rsidRDefault="00000000" w:rsidP="000870FB">
      <w:pPr>
        <w:bidi w:val="0"/>
        <w:spacing w:line="400" w:lineRule="auto"/>
        <w:ind w:left="200" w:hanging="200"/>
        <w:rPr>
          <w:rFonts w:ascii="Calibri" w:eastAsia="Calibri" w:hAnsi="Calibri" w:cs="Calibri"/>
          <w:color w:val="000000" w:themeColor="text1"/>
          <w:sz w:val="20"/>
          <w:szCs w:val="20"/>
        </w:rPr>
      </w:pPr>
      <w:hyperlink r:id="rId30">
        <w:r w:rsidR="3CD19E54" w:rsidRPr="003E511E">
          <w:rPr>
            <w:rStyle w:val="Hyperlink"/>
            <w:rFonts w:ascii="Calibri" w:eastAsia="Calibri" w:hAnsi="Calibri" w:cs="Calibri"/>
            <w:color w:val="000000" w:themeColor="text1"/>
            <w:sz w:val="20"/>
            <w:szCs w:val="20"/>
            <w:u w:val="none"/>
          </w:rPr>
          <w:t xml:space="preserve">McManus, C. (2019). Half a century of handedness research: Myths, truths; fictions, facts; backwards, but mostly forwards. </w:t>
        </w:r>
        <w:r w:rsidR="3CD19E54" w:rsidRPr="003E511E">
          <w:rPr>
            <w:rStyle w:val="Hyperlink"/>
            <w:rFonts w:ascii="Calibri" w:eastAsia="Calibri" w:hAnsi="Calibri" w:cs="Calibri"/>
            <w:i/>
            <w:iCs/>
            <w:color w:val="000000" w:themeColor="text1"/>
            <w:sz w:val="20"/>
            <w:szCs w:val="20"/>
            <w:u w:val="none"/>
          </w:rPr>
          <w:t>Brain and Neuroscience Advances</w:t>
        </w:r>
        <w:r w:rsidR="3CD19E54" w:rsidRPr="003E511E">
          <w:rPr>
            <w:rStyle w:val="Hyperlink"/>
            <w:rFonts w:ascii="Calibri" w:eastAsia="Calibri" w:hAnsi="Calibri" w:cs="Calibri"/>
            <w:color w:val="000000" w:themeColor="text1"/>
            <w:sz w:val="20"/>
            <w:szCs w:val="20"/>
            <w:u w:val="none"/>
          </w:rPr>
          <w:t xml:space="preserve">, </w:t>
        </w:r>
        <w:r w:rsidR="3CD19E54" w:rsidRPr="003E511E">
          <w:rPr>
            <w:rStyle w:val="Hyperlink"/>
            <w:rFonts w:ascii="Calibri" w:eastAsia="Calibri" w:hAnsi="Calibri" w:cs="Calibri"/>
            <w:i/>
            <w:iCs/>
            <w:color w:val="000000" w:themeColor="text1"/>
            <w:sz w:val="20"/>
            <w:szCs w:val="20"/>
            <w:u w:val="none"/>
          </w:rPr>
          <w:t>3</w:t>
        </w:r>
        <w:r w:rsidR="3CD19E54" w:rsidRPr="003E511E">
          <w:rPr>
            <w:rStyle w:val="Hyperlink"/>
            <w:rFonts w:ascii="Calibri" w:eastAsia="Calibri" w:hAnsi="Calibri" w:cs="Calibri"/>
            <w:color w:val="000000" w:themeColor="text1"/>
            <w:sz w:val="20"/>
            <w:szCs w:val="20"/>
            <w:u w:val="none"/>
          </w:rPr>
          <w:t>, 2398212818820513. https://doi.org/10.1177/2398212818820513</w:t>
        </w:r>
      </w:hyperlink>
    </w:p>
    <w:p w14:paraId="6F995478" w14:textId="36142601" w:rsidR="002E6910" w:rsidRPr="003E511E" w:rsidRDefault="00000000" w:rsidP="000870FB">
      <w:pPr>
        <w:bidi w:val="0"/>
        <w:spacing w:line="400" w:lineRule="auto"/>
        <w:ind w:left="200" w:hanging="200"/>
        <w:rPr>
          <w:rFonts w:ascii="Calibri" w:eastAsia="Calibri" w:hAnsi="Calibri" w:cs="Calibri"/>
          <w:color w:val="000000" w:themeColor="text1"/>
          <w:sz w:val="20"/>
          <w:szCs w:val="20"/>
        </w:rPr>
      </w:pPr>
      <w:hyperlink r:id="rId31">
        <w:r w:rsidR="3CD19E54" w:rsidRPr="003E511E">
          <w:rPr>
            <w:rStyle w:val="Hyperlink"/>
            <w:rFonts w:ascii="Calibri" w:eastAsia="Calibri" w:hAnsi="Calibri" w:cs="Calibri"/>
            <w:color w:val="000000" w:themeColor="text1"/>
            <w:sz w:val="20"/>
            <w:szCs w:val="20"/>
            <w:u w:val="none"/>
          </w:rPr>
          <w:t xml:space="preserve">McManus, I. C. (1985). Handedness, language dominance and aphasia: a genetic model. </w:t>
        </w:r>
        <w:r w:rsidR="3CD19E54" w:rsidRPr="003E511E">
          <w:rPr>
            <w:rStyle w:val="Hyperlink"/>
            <w:rFonts w:ascii="Calibri" w:eastAsia="Calibri" w:hAnsi="Calibri" w:cs="Calibri"/>
            <w:i/>
            <w:iCs/>
            <w:color w:val="000000" w:themeColor="text1"/>
            <w:sz w:val="20"/>
            <w:szCs w:val="20"/>
            <w:u w:val="none"/>
          </w:rPr>
          <w:t>Psychological Medicine. Monograph Supplement</w:t>
        </w:r>
        <w:r w:rsidR="3CD19E54" w:rsidRPr="003E511E">
          <w:rPr>
            <w:rStyle w:val="Hyperlink"/>
            <w:rFonts w:ascii="Calibri" w:eastAsia="Calibri" w:hAnsi="Calibri" w:cs="Calibri"/>
            <w:color w:val="000000" w:themeColor="text1"/>
            <w:sz w:val="20"/>
            <w:szCs w:val="20"/>
            <w:u w:val="none"/>
          </w:rPr>
          <w:t xml:space="preserve">, </w:t>
        </w:r>
        <w:r w:rsidR="3CD19E54" w:rsidRPr="003E511E">
          <w:rPr>
            <w:rStyle w:val="Hyperlink"/>
            <w:rFonts w:ascii="Calibri" w:eastAsia="Calibri" w:hAnsi="Calibri" w:cs="Calibri"/>
            <w:i/>
            <w:iCs/>
            <w:color w:val="000000" w:themeColor="text1"/>
            <w:sz w:val="20"/>
            <w:szCs w:val="20"/>
            <w:u w:val="none"/>
          </w:rPr>
          <w:t>8</w:t>
        </w:r>
        <w:r w:rsidR="3CD19E54" w:rsidRPr="003E511E">
          <w:rPr>
            <w:rStyle w:val="Hyperlink"/>
            <w:rFonts w:ascii="Calibri" w:eastAsia="Calibri" w:hAnsi="Calibri" w:cs="Calibri"/>
            <w:color w:val="000000" w:themeColor="text1"/>
            <w:sz w:val="20"/>
            <w:szCs w:val="20"/>
            <w:u w:val="none"/>
          </w:rPr>
          <w:t>, 1–40. https://doi.org/10.1017/S0264180100001879</w:t>
        </w:r>
      </w:hyperlink>
    </w:p>
    <w:p w14:paraId="759BB978" w14:textId="02A0935D" w:rsidR="002E6910" w:rsidRPr="00F11C80" w:rsidRDefault="00000000" w:rsidP="000870FB">
      <w:pPr>
        <w:bidi w:val="0"/>
        <w:spacing w:line="400" w:lineRule="auto"/>
        <w:ind w:left="200" w:hanging="200"/>
        <w:rPr>
          <w:rFonts w:ascii="Calibri" w:eastAsia="Calibri" w:hAnsi="Calibri" w:cs="Calibri"/>
          <w:color w:val="000000" w:themeColor="text1"/>
          <w:sz w:val="20"/>
          <w:szCs w:val="20"/>
        </w:rPr>
      </w:pPr>
      <w:hyperlink r:id="rId32">
        <w:proofErr w:type="spellStart"/>
        <w:r w:rsidR="3CD19E54" w:rsidRPr="003E511E">
          <w:rPr>
            <w:rStyle w:val="Hyperlink"/>
            <w:rFonts w:ascii="Calibri" w:eastAsia="Calibri" w:hAnsi="Calibri" w:cs="Calibri"/>
            <w:color w:val="000000" w:themeColor="text1"/>
            <w:sz w:val="20"/>
            <w:szCs w:val="20"/>
            <w:u w:val="none"/>
          </w:rPr>
          <w:t>Porac</w:t>
        </w:r>
        <w:proofErr w:type="spellEnd"/>
        <w:r w:rsidR="3CD19E54" w:rsidRPr="003E511E">
          <w:rPr>
            <w:rStyle w:val="Hyperlink"/>
            <w:rFonts w:ascii="Calibri" w:eastAsia="Calibri" w:hAnsi="Calibri" w:cs="Calibri"/>
            <w:color w:val="000000" w:themeColor="text1"/>
            <w:sz w:val="20"/>
            <w:szCs w:val="20"/>
            <w:u w:val="none"/>
          </w:rPr>
          <w:t xml:space="preserve">, C. (2016). </w:t>
        </w:r>
        <w:r w:rsidR="3CD19E54" w:rsidRPr="003E511E">
          <w:rPr>
            <w:rStyle w:val="Hyperlink"/>
            <w:rFonts w:ascii="Calibri" w:eastAsia="Calibri" w:hAnsi="Calibri" w:cs="Calibri"/>
            <w:i/>
            <w:iCs/>
            <w:color w:val="000000" w:themeColor="text1"/>
            <w:sz w:val="20"/>
            <w:szCs w:val="20"/>
            <w:u w:val="none"/>
          </w:rPr>
          <w:t>Laterality: Exploring the Enigma of Left-Handedness</w:t>
        </w:r>
        <w:r w:rsidR="3CD19E54" w:rsidRPr="003E511E">
          <w:rPr>
            <w:rStyle w:val="Hyperlink"/>
            <w:rFonts w:ascii="Calibri" w:eastAsia="Calibri" w:hAnsi="Calibri" w:cs="Calibri"/>
            <w:color w:val="000000" w:themeColor="text1"/>
            <w:sz w:val="20"/>
            <w:szCs w:val="20"/>
            <w:u w:val="none"/>
          </w:rPr>
          <w:t xml:space="preserve"> (1st ed., p. 232). Academic Press.</w:t>
        </w:r>
      </w:hyperlink>
      <w:r w:rsidR="3CD19E54" w:rsidRPr="3E78AF03">
        <w:rPr>
          <w:rFonts w:ascii="Calibri" w:eastAsia="Calibri" w:hAnsi="Calibri" w:cs="Calibri"/>
          <w:color w:val="000000" w:themeColor="text1"/>
          <w:sz w:val="20"/>
          <w:szCs w:val="20"/>
        </w:rPr>
        <w:t xml:space="preserve"> </w:t>
      </w:r>
    </w:p>
    <w:sectPr w:rsidR="002E6910" w:rsidRPr="00F11C80" w:rsidSect="005651A2">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omer Oron" w:date="2023-08-23T14:35:00Z" w:initials="TO">
    <w:p w14:paraId="1FB9DC52" w14:textId="77777777" w:rsidR="00877F92" w:rsidRDefault="00877F92" w:rsidP="00877F92">
      <w:pPr>
        <w:pStyle w:val="CommentText"/>
        <w:bidi w:val="0"/>
      </w:pPr>
      <w:r>
        <w:rPr>
          <w:rStyle w:val="CommentReference"/>
        </w:rPr>
        <w:annotationRef/>
      </w:r>
      <w:r>
        <w:t>25064</w:t>
      </w:r>
    </w:p>
  </w:comment>
  <w:comment w:id="32" w:author="Tomer Oron" w:date="2023-09-14T14:40:00Z" w:initials="TO">
    <w:p w14:paraId="16663E11" w14:textId="77777777" w:rsidR="00947BB1" w:rsidRDefault="00947BB1" w:rsidP="00BC7EC3">
      <w:pPr>
        <w:pStyle w:val="CommentText"/>
        <w:bidi w:val="0"/>
      </w:pPr>
      <w:r>
        <w:rPr>
          <w:rStyle w:val="CommentReference"/>
        </w:rPr>
        <w:annotationRef/>
      </w:r>
      <w:r>
        <w:t>?</w:t>
      </w:r>
      <w:r>
        <w:rPr>
          <w:rFonts w:hint="eastAsia"/>
          <w:rtl/>
        </w:rPr>
        <w:t>הקלדה</w:t>
      </w:r>
    </w:p>
  </w:comment>
  <w:comment w:id="33" w:author="Tomer Oron" w:date="2023-09-14T14:42:00Z" w:initials="TO">
    <w:p w14:paraId="298FA071" w14:textId="37802E0A" w:rsidR="00947BB1" w:rsidRDefault="00947BB1" w:rsidP="00BC7EC3">
      <w:pPr>
        <w:pStyle w:val="CommentText"/>
        <w:bidi w:val="0"/>
      </w:pPr>
      <w:r>
        <w:rPr>
          <w:rStyle w:val="CommentReference"/>
        </w:rPr>
        <w:annotationRef/>
      </w:r>
      <w:r>
        <w:rPr>
          <w:rFonts w:hint="eastAsia"/>
          <w:rtl/>
        </w:rPr>
        <w:t>שכח</w:t>
      </w:r>
      <w:r>
        <w:rPr>
          <w:rtl/>
        </w:rPr>
        <w:t xml:space="preserve"> להכפיל ב2?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9DC52" w15:done="0"/>
  <w15:commentEx w15:paraId="16663E11" w15:done="0"/>
  <w15:commentEx w15:paraId="298FA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5B45C" w16cex:dateUtc="2023-08-27T08:39:00Z"/>
  <w16cex:commentExtensible w16cex:durableId="28AD99E0" w16cex:dateUtc="2023-09-14T11:40:00Z"/>
  <w16cex:commentExtensible w16cex:durableId="28AD9A41" w16cex:dateUtc="2023-09-14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9DC52" w16cid:durableId="2895B45C"/>
  <w16cid:commentId w16cid:paraId="16663E11" w16cid:durableId="28AD99E0"/>
  <w16cid:commentId w16cid:paraId="298FA071" w16cid:durableId="28AD9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AC2B" w14:textId="77777777" w:rsidR="00BB6EF5" w:rsidRDefault="00BB6EF5" w:rsidP="007F5371">
      <w:pPr>
        <w:spacing w:after="0" w:line="240" w:lineRule="auto"/>
      </w:pPr>
      <w:r>
        <w:separator/>
      </w:r>
    </w:p>
  </w:endnote>
  <w:endnote w:type="continuationSeparator" w:id="0">
    <w:p w14:paraId="430380EF" w14:textId="77777777" w:rsidR="00BB6EF5" w:rsidRDefault="00BB6EF5" w:rsidP="007F5371">
      <w:pPr>
        <w:spacing w:after="0" w:line="240" w:lineRule="auto"/>
      </w:pPr>
      <w:r>
        <w:continuationSeparator/>
      </w:r>
    </w:p>
  </w:endnote>
  <w:endnote w:type="continuationNotice" w:id="1">
    <w:p w14:paraId="69580188" w14:textId="77777777" w:rsidR="00BB6EF5" w:rsidRDefault="00BB6E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4650"/>
      <w:gridCol w:w="4650"/>
      <w:gridCol w:w="4650"/>
    </w:tblGrid>
    <w:tr w:rsidR="4D978DD6" w14:paraId="0EC631FB" w14:textId="77777777" w:rsidTr="4D978DD6">
      <w:trPr>
        <w:trHeight w:val="300"/>
      </w:trPr>
      <w:tc>
        <w:tcPr>
          <w:tcW w:w="4650" w:type="dxa"/>
        </w:tcPr>
        <w:p w14:paraId="60306FB6" w14:textId="7E82C120" w:rsidR="4D978DD6" w:rsidRDefault="4D978DD6" w:rsidP="4D978DD6">
          <w:pPr>
            <w:pStyle w:val="Header"/>
            <w:ind w:left="-115"/>
          </w:pPr>
        </w:p>
      </w:tc>
      <w:tc>
        <w:tcPr>
          <w:tcW w:w="4650" w:type="dxa"/>
        </w:tcPr>
        <w:p w14:paraId="752F23F5" w14:textId="68E9BBD9" w:rsidR="4D978DD6" w:rsidRDefault="4D978DD6" w:rsidP="4D978DD6">
          <w:pPr>
            <w:pStyle w:val="Header"/>
            <w:jc w:val="center"/>
          </w:pPr>
        </w:p>
      </w:tc>
      <w:tc>
        <w:tcPr>
          <w:tcW w:w="4650" w:type="dxa"/>
        </w:tcPr>
        <w:p w14:paraId="1CC0AC3A" w14:textId="286121BB" w:rsidR="4D978DD6" w:rsidRDefault="4D978DD6" w:rsidP="4D978DD6">
          <w:pPr>
            <w:pStyle w:val="Header"/>
            <w:ind w:right="-115"/>
            <w:jc w:val="right"/>
          </w:pPr>
        </w:p>
      </w:tc>
    </w:tr>
  </w:tbl>
  <w:p w14:paraId="3973FE3C" w14:textId="094A5B7F" w:rsidR="4D978DD6" w:rsidRDefault="4D978DD6" w:rsidP="4D978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4D978DD6" w14:paraId="1C819453" w14:textId="77777777" w:rsidTr="4D978DD6">
      <w:trPr>
        <w:trHeight w:val="300"/>
      </w:trPr>
      <w:tc>
        <w:tcPr>
          <w:tcW w:w="3005" w:type="dxa"/>
        </w:tcPr>
        <w:p w14:paraId="7AA09E4E" w14:textId="49C1E860" w:rsidR="4D978DD6" w:rsidRDefault="4D978DD6" w:rsidP="4D978DD6">
          <w:pPr>
            <w:pStyle w:val="Header"/>
            <w:ind w:left="-115"/>
          </w:pPr>
        </w:p>
      </w:tc>
      <w:tc>
        <w:tcPr>
          <w:tcW w:w="3005" w:type="dxa"/>
        </w:tcPr>
        <w:p w14:paraId="5ACEC5F9" w14:textId="7DFC8091" w:rsidR="4D978DD6" w:rsidRDefault="4D978DD6" w:rsidP="4D978DD6">
          <w:pPr>
            <w:pStyle w:val="Header"/>
            <w:jc w:val="center"/>
          </w:pPr>
        </w:p>
      </w:tc>
      <w:tc>
        <w:tcPr>
          <w:tcW w:w="3005" w:type="dxa"/>
        </w:tcPr>
        <w:p w14:paraId="49A22B15" w14:textId="2DFC30B6" w:rsidR="4D978DD6" w:rsidRDefault="4D978DD6" w:rsidP="4D978DD6">
          <w:pPr>
            <w:pStyle w:val="Header"/>
            <w:ind w:right="-115"/>
            <w:jc w:val="right"/>
          </w:pPr>
        </w:p>
      </w:tc>
    </w:tr>
  </w:tbl>
  <w:p w14:paraId="5E51F3B1" w14:textId="2EEFDCB7" w:rsidR="4D978DD6" w:rsidRDefault="4D978DD6" w:rsidP="4D978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DCAF" w14:textId="77777777" w:rsidR="00BB6EF5" w:rsidRDefault="00BB6EF5" w:rsidP="007F5371">
      <w:pPr>
        <w:spacing w:after="0" w:line="240" w:lineRule="auto"/>
      </w:pPr>
      <w:r>
        <w:separator/>
      </w:r>
    </w:p>
  </w:footnote>
  <w:footnote w:type="continuationSeparator" w:id="0">
    <w:p w14:paraId="192216D0" w14:textId="77777777" w:rsidR="00BB6EF5" w:rsidRDefault="00BB6EF5" w:rsidP="007F5371">
      <w:pPr>
        <w:spacing w:after="0" w:line="240" w:lineRule="auto"/>
      </w:pPr>
      <w:r>
        <w:continuationSeparator/>
      </w:r>
    </w:p>
  </w:footnote>
  <w:footnote w:type="continuationNotice" w:id="1">
    <w:p w14:paraId="4C2DE4E9" w14:textId="77777777" w:rsidR="00BB6EF5" w:rsidRDefault="00BB6E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BA50" w14:textId="559C1E7E" w:rsidR="00F25863" w:rsidRDefault="00F25863">
    <w:pPr>
      <w:pStyle w:val="Header"/>
    </w:pPr>
  </w:p>
  <w:p w14:paraId="6241A24B" w14:textId="7EB39CE1" w:rsidR="4D978DD6" w:rsidRDefault="4D978DD6" w:rsidP="4D978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4650"/>
      <w:gridCol w:w="4650"/>
      <w:gridCol w:w="4650"/>
    </w:tblGrid>
    <w:tr w:rsidR="4D978DD6" w14:paraId="11EF1EA2" w14:textId="77777777" w:rsidTr="4D978DD6">
      <w:trPr>
        <w:trHeight w:val="300"/>
      </w:trPr>
      <w:tc>
        <w:tcPr>
          <w:tcW w:w="4650" w:type="dxa"/>
        </w:tcPr>
        <w:p w14:paraId="71ED5936" w14:textId="20997481" w:rsidR="4D978DD6" w:rsidRDefault="4D978DD6" w:rsidP="4D978DD6">
          <w:pPr>
            <w:pStyle w:val="Header"/>
            <w:ind w:left="-115"/>
          </w:pPr>
        </w:p>
      </w:tc>
      <w:tc>
        <w:tcPr>
          <w:tcW w:w="4650" w:type="dxa"/>
        </w:tcPr>
        <w:p w14:paraId="0EF5DC8D" w14:textId="1F6ED1F4" w:rsidR="4D978DD6" w:rsidRDefault="4D978DD6" w:rsidP="4D978DD6">
          <w:pPr>
            <w:pStyle w:val="Header"/>
            <w:jc w:val="center"/>
          </w:pPr>
        </w:p>
      </w:tc>
      <w:tc>
        <w:tcPr>
          <w:tcW w:w="4650" w:type="dxa"/>
        </w:tcPr>
        <w:p w14:paraId="1BF4B592" w14:textId="0E719BB4" w:rsidR="4D978DD6" w:rsidRDefault="4D978DD6" w:rsidP="4D978DD6">
          <w:pPr>
            <w:pStyle w:val="Header"/>
            <w:ind w:right="-115"/>
            <w:jc w:val="right"/>
          </w:pPr>
        </w:p>
      </w:tc>
    </w:tr>
  </w:tbl>
  <w:p w14:paraId="0940FA65" w14:textId="461FC5F5" w:rsidR="4D978DD6" w:rsidRDefault="4D978DD6" w:rsidP="4D978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4D978DD6" w14:paraId="568BC89C" w14:textId="77777777" w:rsidTr="4D978DD6">
      <w:trPr>
        <w:trHeight w:val="300"/>
      </w:trPr>
      <w:tc>
        <w:tcPr>
          <w:tcW w:w="3005" w:type="dxa"/>
        </w:tcPr>
        <w:p w14:paraId="3F6F44F8" w14:textId="6BC68404" w:rsidR="4D978DD6" w:rsidRDefault="4D978DD6" w:rsidP="4D978DD6">
          <w:pPr>
            <w:pStyle w:val="Header"/>
            <w:ind w:left="-115"/>
          </w:pPr>
        </w:p>
      </w:tc>
      <w:tc>
        <w:tcPr>
          <w:tcW w:w="3005" w:type="dxa"/>
        </w:tcPr>
        <w:p w14:paraId="4C702F50" w14:textId="6E550DA1" w:rsidR="4D978DD6" w:rsidRDefault="4D978DD6" w:rsidP="4D978DD6">
          <w:pPr>
            <w:pStyle w:val="Header"/>
            <w:jc w:val="center"/>
          </w:pPr>
        </w:p>
      </w:tc>
      <w:tc>
        <w:tcPr>
          <w:tcW w:w="3005" w:type="dxa"/>
        </w:tcPr>
        <w:p w14:paraId="6C4E9308" w14:textId="2D395C8F" w:rsidR="4D978DD6" w:rsidRDefault="4D978DD6" w:rsidP="4D978DD6">
          <w:pPr>
            <w:pStyle w:val="Header"/>
            <w:ind w:right="-115"/>
            <w:jc w:val="right"/>
          </w:pPr>
        </w:p>
      </w:tc>
    </w:tr>
  </w:tbl>
  <w:p w14:paraId="1634FDF4" w14:textId="74330C42" w:rsidR="4D978DD6" w:rsidRDefault="4D978DD6" w:rsidP="4D978DD6">
    <w:pPr>
      <w:pStyle w:val="Header"/>
    </w:pPr>
  </w:p>
</w:hdr>
</file>

<file path=word/intelligence2.xml><?xml version="1.0" encoding="utf-8"?>
<int2:intelligence xmlns:int2="http://schemas.microsoft.com/office/intelligence/2020/intelligence" xmlns:oel="http://schemas.microsoft.com/office/2019/extlst">
  <int2:observations>
    <int2:textHash int2:hashCode="BBGejBQY2QbkWA" int2:id="3fBn7Lac">
      <int2:state int2:value="Rejected" int2:type="AugLoop_Text_Critique"/>
    </int2:textHash>
    <int2:textHash int2:hashCode="p1C6HyIK9QSidi" int2:id="8tJZED8U">
      <int2:state int2:value="Rejected" int2:type="AugLoop_Text_Critique"/>
    </int2:textHash>
    <int2:textHash int2:hashCode="eM3CLFVgxIosmO" int2:id="DQmMlUwU">
      <int2:state int2:value="Rejected" int2:type="AugLoop_Text_Critique"/>
    </int2:textHash>
    <int2:textHash int2:hashCode="Soqfwx3BWkuHux" int2:id="FlBvohIA">
      <int2:state int2:value="Rejected" int2:type="AugLoop_Text_Critique"/>
    </int2:textHash>
    <int2:textHash int2:hashCode="Iqv79K9DNt07t6" int2:id="LmymyWnE">
      <int2:state int2:value="Rejected" int2:type="AugLoop_Text_Critique"/>
    </int2:textHash>
    <int2:textHash int2:hashCode="quwZ9CJl93TIJJ" int2:id="wgIYac7T">
      <int2:state int2:value="Rejected" int2:type="AugLoop_Text_Critique"/>
    </int2:textHash>
    <int2:bookmark int2:bookmarkName="_Int_vnggMJiH" int2:invalidationBookmarkName="" int2:hashCode="fmqXxWQsmD6pjn" int2:id="0Bw0Lvaq">
      <int2:state int2:value="Rejected" int2:type="AugLoop_Text_Critique"/>
    </int2:bookmark>
    <int2:bookmark int2:bookmarkName="_Int_dKM2Dhn1" int2:invalidationBookmarkName="" int2:hashCode="pZGmU5Q5PUeaBE" int2:id="0sxEcEUt">
      <int2:state int2:value="Rejected" int2:type="AugLoop_Text_Critique"/>
    </int2:bookmark>
    <int2:bookmark int2:bookmarkName="_Int_sLwK55Vp" int2:invalidationBookmarkName="" int2:hashCode="6250ymz+lgWVoO" int2:id="7X12nQk8">
      <int2:state int2:value="Rejected" int2:type="AugLoop_Text_Critique"/>
    </int2:bookmark>
    <int2:bookmark int2:bookmarkName="_Int_hdCLEy3n" int2:invalidationBookmarkName="" int2:hashCode="43K/JlIt1QZTyM" int2:id="GzGsdjZB">
      <int2:state int2:value="Rejected" int2:type="AugLoop_Text_Critique"/>
    </int2:bookmark>
    <int2:bookmark int2:bookmarkName="_Int_EI0mtbHg" int2:invalidationBookmarkName="" int2:hashCode="ZTKYc41pVvk99l" int2:id="XwEZ54hp">
      <int2:state int2:value="Rejected" int2:type="AugLoop_Text_Critique"/>
    </int2:bookmark>
    <int2:bookmark int2:bookmarkName="_Int_Js96Orfj" int2:invalidationBookmarkName="" int2:hashCode="y9nkAVCKPSRSi4" int2:id="Zt1XT9WB">
      <int2:state int2:value="Rejected" int2:type="AugLoop_Text_Critique"/>
    </int2:bookmark>
    <int2:bookmark int2:bookmarkName="_Int_GQntqe5f" int2:invalidationBookmarkName="" int2:hashCode="XnBZUbOy6FEQ0N" int2:id="eGyL1XEa">
      <int2:state int2:value="Rejected" int2:type="AugLoop_Text_Critique"/>
    </int2:bookmark>
    <int2:bookmark int2:bookmarkName="_Int_RXCo1fnv" int2:invalidationBookmarkName="" int2:hashCode="ZX08dxT7jZ8t+M" int2:id="loGXRoH1">
      <int2:state int2:value="Rejected" int2:type="AugLoop_Text_Critique"/>
    </int2:bookmark>
    <int2:bookmark int2:bookmarkName="_Int_s0bxYv1G" int2:invalidationBookmarkName="" int2:hashCode="SEiQGznzFfZHRw" int2:id="pEQEwaUm">
      <int2:state int2:value="Rejected" int2:type="AugLoop_Text_Critique"/>
    </int2:bookmark>
    <int2:bookmark int2:bookmarkName="_Int_jgWbzTpM" int2:invalidationBookmarkName="" int2:hashCode="sSg67LFSVhOJ2D" int2:id="sDGhFeWV">
      <int2:state int2:value="Rejected" int2:type="AugLoop_Text_Critique"/>
    </int2:bookmark>
    <int2:bookmark int2:bookmarkName="_Int_hbqMzppK" int2:invalidationBookmarkName="" int2:hashCode="wbBHxv7+jIfiUc" int2:id="z3HI6nYb">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3CD5"/>
    <w:multiLevelType w:val="hybridMultilevel"/>
    <w:tmpl w:val="28F496E0"/>
    <w:lvl w:ilvl="0" w:tplc="B34A8A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8C7"/>
    <w:multiLevelType w:val="hybridMultilevel"/>
    <w:tmpl w:val="C240C69E"/>
    <w:lvl w:ilvl="0" w:tplc="F1284B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D60"/>
    <w:multiLevelType w:val="hybridMultilevel"/>
    <w:tmpl w:val="595E05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977AFF"/>
    <w:multiLevelType w:val="hybridMultilevel"/>
    <w:tmpl w:val="DC4E44D2"/>
    <w:lvl w:ilvl="0" w:tplc="B8CAA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D6563"/>
    <w:multiLevelType w:val="hybridMultilevel"/>
    <w:tmpl w:val="5072BD2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D27AE"/>
    <w:multiLevelType w:val="hybridMultilevel"/>
    <w:tmpl w:val="C6B0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87EBA"/>
    <w:multiLevelType w:val="hybridMultilevel"/>
    <w:tmpl w:val="B8B6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839A7"/>
    <w:multiLevelType w:val="hybridMultilevel"/>
    <w:tmpl w:val="FF4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3F82D"/>
    <w:multiLevelType w:val="hybridMultilevel"/>
    <w:tmpl w:val="F9D4DFCC"/>
    <w:lvl w:ilvl="0" w:tplc="163A2446">
      <w:start w:val="1"/>
      <w:numFmt w:val="decimal"/>
      <w:lvlText w:val="%1."/>
      <w:lvlJc w:val="left"/>
      <w:pPr>
        <w:ind w:left="720" w:hanging="360"/>
      </w:pPr>
    </w:lvl>
    <w:lvl w:ilvl="1" w:tplc="FC32B83C">
      <w:start w:val="1"/>
      <w:numFmt w:val="lowerLetter"/>
      <w:lvlText w:val="%2."/>
      <w:lvlJc w:val="left"/>
      <w:pPr>
        <w:ind w:left="1440" w:hanging="360"/>
      </w:pPr>
    </w:lvl>
    <w:lvl w:ilvl="2" w:tplc="86FE5132">
      <w:start w:val="1"/>
      <w:numFmt w:val="lowerRoman"/>
      <w:lvlText w:val="%3."/>
      <w:lvlJc w:val="right"/>
      <w:pPr>
        <w:ind w:left="2160" w:hanging="180"/>
      </w:pPr>
    </w:lvl>
    <w:lvl w:ilvl="3" w:tplc="6D68C2D4">
      <w:start w:val="1"/>
      <w:numFmt w:val="decimal"/>
      <w:lvlText w:val="%4."/>
      <w:lvlJc w:val="left"/>
      <w:pPr>
        <w:ind w:left="2880" w:hanging="360"/>
      </w:pPr>
    </w:lvl>
    <w:lvl w:ilvl="4" w:tplc="BDECB064">
      <w:start w:val="1"/>
      <w:numFmt w:val="lowerLetter"/>
      <w:lvlText w:val="%5."/>
      <w:lvlJc w:val="left"/>
      <w:pPr>
        <w:ind w:left="3600" w:hanging="360"/>
      </w:pPr>
    </w:lvl>
    <w:lvl w:ilvl="5" w:tplc="7F7C23AE">
      <w:start w:val="1"/>
      <w:numFmt w:val="lowerRoman"/>
      <w:lvlText w:val="%6."/>
      <w:lvlJc w:val="right"/>
      <w:pPr>
        <w:ind w:left="4320" w:hanging="180"/>
      </w:pPr>
    </w:lvl>
    <w:lvl w:ilvl="6" w:tplc="2CB0A2E4">
      <w:start w:val="1"/>
      <w:numFmt w:val="decimal"/>
      <w:lvlText w:val="%7."/>
      <w:lvlJc w:val="left"/>
      <w:pPr>
        <w:ind w:left="5040" w:hanging="360"/>
      </w:pPr>
    </w:lvl>
    <w:lvl w:ilvl="7" w:tplc="7AA0D54E">
      <w:start w:val="1"/>
      <w:numFmt w:val="lowerLetter"/>
      <w:lvlText w:val="%8."/>
      <w:lvlJc w:val="left"/>
      <w:pPr>
        <w:ind w:left="5760" w:hanging="360"/>
      </w:pPr>
    </w:lvl>
    <w:lvl w:ilvl="8" w:tplc="CA2A34E6">
      <w:start w:val="1"/>
      <w:numFmt w:val="lowerRoman"/>
      <w:lvlText w:val="%9."/>
      <w:lvlJc w:val="right"/>
      <w:pPr>
        <w:ind w:left="6480" w:hanging="180"/>
      </w:pPr>
    </w:lvl>
  </w:abstractNum>
  <w:abstractNum w:abstractNumId="9" w15:restartNumberingAfterBreak="0">
    <w:nsid w:val="4B4AB4F7"/>
    <w:multiLevelType w:val="hybridMultilevel"/>
    <w:tmpl w:val="31AA9602"/>
    <w:lvl w:ilvl="0" w:tplc="312CF4F0">
      <w:start w:val="1"/>
      <w:numFmt w:val="decimal"/>
      <w:lvlText w:val="%1."/>
      <w:lvlJc w:val="left"/>
      <w:pPr>
        <w:ind w:left="360" w:hanging="360"/>
      </w:pPr>
    </w:lvl>
    <w:lvl w:ilvl="1" w:tplc="61B4BE58">
      <w:start w:val="1"/>
      <w:numFmt w:val="lowerLetter"/>
      <w:lvlText w:val="%2."/>
      <w:lvlJc w:val="left"/>
      <w:pPr>
        <w:ind w:left="1440" w:hanging="360"/>
      </w:pPr>
    </w:lvl>
    <w:lvl w:ilvl="2" w:tplc="CBD66354">
      <w:start w:val="1"/>
      <w:numFmt w:val="lowerRoman"/>
      <w:lvlText w:val="%3."/>
      <w:lvlJc w:val="right"/>
      <w:pPr>
        <w:ind w:left="2160" w:hanging="180"/>
      </w:pPr>
    </w:lvl>
    <w:lvl w:ilvl="3" w:tplc="092E8384">
      <w:start w:val="1"/>
      <w:numFmt w:val="decimal"/>
      <w:lvlText w:val="%4."/>
      <w:lvlJc w:val="left"/>
      <w:pPr>
        <w:ind w:left="2880" w:hanging="360"/>
      </w:pPr>
    </w:lvl>
    <w:lvl w:ilvl="4" w:tplc="DBCE2816">
      <w:start w:val="1"/>
      <w:numFmt w:val="lowerLetter"/>
      <w:lvlText w:val="%5."/>
      <w:lvlJc w:val="left"/>
      <w:pPr>
        <w:ind w:left="3600" w:hanging="360"/>
      </w:pPr>
    </w:lvl>
    <w:lvl w:ilvl="5" w:tplc="626E7F16">
      <w:start w:val="1"/>
      <w:numFmt w:val="lowerRoman"/>
      <w:lvlText w:val="%6."/>
      <w:lvlJc w:val="right"/>
      <w:pPr>
        <w:ind w:left="4320" w:hanging="180"/>
      </w:pPr>
    </w:lvl>
    <w:lvl w:ilvl="6" w:tplc="0F6CE194">
      <w:start w:val="1"/>
      <w:numFmt w:val="decimal"/>
      <w:lvlText w:val="%7."/>
      <w:lvlJc w:val="left"/>
      <w:pPr>
        <w:ind w:left="5040" w:hanging="360"/>
      </w:pPr>
    </w:lvl>
    <w:lvl w:ilvl="7" w:tplc="75EA12B0">
      <w:start w:val="1"/>
      <w:numFmt w:val="lowerLetter"/>
      <w:lvlText w:val="%8."/>
      <w:lvlJc w:val="left"/>
      <w:pPr>
        <w:ind w:left="5760" w:hanging="360"/>
      </w:pPr>
    </w:lvl>
    <w:lvl w:ilvl="8" w:tplc="6CC8CD58">
      <w:start w:val="1"/>
      <w:numFmt w:val="lowerRoman"/>
      <w:lvlText w:val="%9."/>
      <w:lvlJc w:val="right"/>
      <w:pPr>
        <w:ind w:left="6480" w:hanging="180"/>
      </w:pPr>
    </w:lvl>
  </w:abstractNum>
  <w:abstractNum w:abstractNumId="10" w15:restartNumberingAfterBreak="0">
    <w:nsid w:val="51700631"/>
    <w:multiLevelType w:val="hybridMultilevel"/>
    <w:tmpl w:val="595E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B27AD"/>
    <w:multiLevelType w:val="hybridMultilevel"/>
    <w:tmpl w:val="2F9E23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50D20"/>
    <w:multiLevelType w:val="hybridMultilevel"/>
    <w:tmpl w:val="728E4CAC"/>
    <w:lvl w:ilvl="0" w:tplc="5CAE1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A31D5"/>
    <w:multiLevelType w:val="hybridMultilevel"/>
    <w:tmpl w:val="344CD3CE"/>
    <w:lvl w:ilvl="0" w:tplc="C6BEE4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C374C"/>
    <w:multiLevelType w:val="hybridMultilevel"/>
    <w:tmpl w:val="8BE2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C00C2"/>
    <w:multiLevelType w:val="hybridMultilevel"/>
    <w:tmpl w:val="2F9E236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374032">
    <w:abstractNumId w:val="10"/>
  </w:num>
  <w:num w:numId="2" w16cid:durableId="765151765">
    <w:abstractNumId w:val="6"/>
  </w:num>
  <w:num w:numId="3" w16cid:durableId="1353217177">
    <w:abstractNumId w:val="5"/>
  </w:num>
  <w:num w:numId="4" w16cid:durableId="1803226033">
    <w:abstractNumId w:val="14"/>
  </w:num>
  <w:num w:numId="5" w16cid:durableId="1817527632">
    <w:abstractNumId w:val="2"/>
  </w:num>
  <w:num w:numId="6" w16cid:durableId="16813485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7835807">
    <w:abstractNumId w:val="0"/>
  </w:num>
  <w:num w:numId="8" w16cid:durableId="2047176528">
    <w:abstractNumId w:val="4"/>
  </w:num>
  <w:num w:numId="9" w16cid:durableId="993067458">
    <w:abstractNumId w:val="11"/>
  </w:num>
  <w:num w:numId="10" w16cid:durableId="1978367433">
    <w:abstractNumId w:val="13"/>
  </w:num>
  <w:num w:numId="11" w16cid:durableId="1160924579">
    <w:abstractNumId w:val="12"/>
  </w:num>
  <w:num w:numId="12" w16cid:durableId="354019">
    <w:abstractNumId w:val="3"/>
  </w:num>
  <w:num w:numId="13" w16cid:durableId="549651435">
    <w:abstractNumId w:val="1"/>
  </w:num>
  <w:num w:numId="14" w16cid:durableId="1394044633">
    <w:abstractNumId w:val="7"/>
  </w:num>
  <w:num w:numId="15" w16cid:durableId="1399742562">
    <w:abstractNumId w:val="15"/>
  </w:num>
  <w:num w:numId="16" w16cid:durableId="916523478">
    <w:abstractNumId w:val="9"/>
  </w:num>
  <w:num w:numId="17" w16cid:durableId="5567169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73"/>
    <w:rsid w:val="00001909"/>
    <w:rsid w:val="000051CB"/>
    <w:rsid w:val="0003190E"/>
    <w:rsid w:val="00031E38"/>
    <w:rsid w:val="000405CF"/>
    <w:rsid w:val="00045EA6"/>
    <w:rsid w:val="0005121C"/>
    <w:rsid w:val="00052C83"/>
    <w:rsid w:val="00054EB1"/>
    <w:rsid w:val="00057B04"/>
    <w:rsid w:val="00060844"/>
    <w:rsid w:val="00061723"/>
    <w:rsid w:val="000621BB"/>
    <w:rsid w:val="0006455A"/>
    <w:rsid w:val="0007163D"/>
    <w:rsid w:val="00086E3F"/>
    <w:rsid w:val="000870FB"/>
    <w:rsid w:val="00097E01"/>
    <w:rsid w:val="00097E81"/>
    <w:rsid w:val="000A2129"/>
    <w:rsid w:val="000A6887"/>
    <w:rsid w:val="000B4885"/>
    <w:rsid w:val="000C098E"/>
    <w:rsid w:val="000C346B"/>
    <w:rsid w:val="000C6F3A"/>
    <w:rsid w:val="000D6497"/>
    <w:rsid w:val="000D7D7E"/>
    <w:rsid w:val="000E1AA0"/>
    <w:rsid w:val="000E295E"/>
    <w:rsid w:val="000E4FB2"/>
    <w:rsid w:val="000E50AB"/>
    <w:rsid w:val="000F070C"/>
    <w:rsid w:val="000F7E61"/>
    <w:rsid w:val="0011548A"/>
    <w:rsid w:val="00122EFB"/>
    <w:rsid w:val="00123221"/>
    <w:rsid w:val="00123A49"/>
    <w:rsid w:val="00152E57"/>
    <w:rsid w:val="0015415D"/>
    <w:rsid w:val="001548DF"/>
    <w:rsid w:val="00155FD2"/>
    <w:rsid w:val="001618BC"/>
    <w:rsid w:val="0016404B"/>
    <w:rsid w:val="001820FE"/>
    <w:rsid w:val="00182E93"/>
    <w:rsid w:val="00183CB5"/>
    <w:rsid w:val="0019065A"/>
    <w:rsid w:val="00191436"/>
    <w:rsid w:val="001923CC"/>
    <w:rsid w:val="001947A7"/>
    <w:rsid w:val="001954BA"/>
    <w:rsid w:val="001A1171"/>
    <w:rsid w:val="001A2286"/>
    <w:rsid w:val="001A6349"/>
    <w:rsid w:val="001B65D3"/>
    <w:rsid w:val="001B7A41"/>
    <w:rsid w:val="001C0DBB"/>
    <w:rsid w:val="001C2E7B"/>
    <w:rsid w:val="001C5D62"/>
    <w:rsid w:val="001D1008"/>
    <w:rsid w:val="001D2CD3"/>
    <w:rsid w:val="001D33DE"/>
    <w:rsid w:val="001D3E51"/>
    <w:rsid w:val="001D539C"/>
    <w:rsid w:val="001D6B6A"/>
    <w:rsid w:val="001F16CB"/>
    <w:rsid w:val="001F5F40"/>
    <w:rsid w:val="0020274B"/>
    <w:rsid w:val="00203189"/>
    <w:rsid w:val="00204288"/>
    <w:rsid w:val="00204DE1"/>
    <w:rsid w:val="002067D1"/>
    <w:rsid w:val="00225F49"/>
    <w:rsid w:val="0023085F"/>
    <w:rsid w:val="00241F31"/>
    <w:rsid w:val="00243BC0"/>
    <w:rsid w:val="00246E3B"/>
    <w:rsid w:val="002529DE"/>
    <w:rsid w:val="00253105"/>
    <w:rsid w:val="00255944"/>
    <w:rsid w:val="002609B8"/>
    <w:rsid w:val="00261F99"/>
    <w:rsid w:val="0026593F"/>
    <w:rsid w:val="0027028F"/>
    <w:rsid w:val="00270E0A"/>
    <w:rsid w:val="00271C80"/>
    <w:rsid w:val="002722D2"/>
    <w:rsid w:val="002766D1"/>
    <w:rsid w:val="002826CA"/>
    <w:rsid w:val="002859A3"/>
    <w:rsid w:val="002934F3"/>
    <w:rsid w:val="00296346"/>
    <w:rsid w:val="002A0A61"/>
    <w:rsid w:val="002A33FA"/>
    <w:rsid w:val="002A7B28"/>
    <w:rsid w:val="002B00B7"/>
    <w:rsid w:val="002B13F0"/>
    <w:rsid w:val="002B16C3"/>
    <w:rsid w:val="002B3489"/>
    <w:rsid w:val="002C5B4B"/>
    <w:rsid w:val="002D41A0"/>
    <w:rsid w:val="002D63AC"/>
    <w:rsid w:val="002E01E2"/>
    <w:rsid w:val="002E20AC"/>
    <w:rsid w:val="002E4C39"/>
    <w:rsid w:val="002E5CD0"/>
    <w:rsid w:val="002E6910"/>
    <w:rsid w:val="002F20C2"/>
    <w:rsid w:val="002F5089"/>
    <w:rsid w:val="002F5A99"/>
    <w:rsid w:val="00301ACD"/>
    <w:rsid w:val="00303A3A"/>
    <w:rsid w:val="003135AD"/>
    <w:rsid w:val="0031587A"/>
    <w:rsid w:val="00322CB0"/>
    <w:rsid w:val="00331143"/>
    <w:rsid w:val="00334A21"/>
    <w:rsid w:val="00341ED8"/>
    <w:rsid w:val="00346484"/>
    <w:rsid w:val="00346A7C"/>
    <w:rsid w:val="00346D79"/>
    <w:rsid w:val="0035162A"/>
    <w:rsid w:val="003522D1"/>
    <w:rsid w:val="00354AAD"/>
    <w:rsid w:val="003554D9"/>
    <w:rsid w:val="00370A0C"/>
    <w:rsid w:val="0037643F"/>
    <w:rsid w:val="003922DE"/>
    <w:rsid w:val="0039438B"/>
    <w:rsid w:val="003943BC"/>
    <w:rsid w:val="003A38C5"/>
    <w:rsid w:val="003A55A8"/>
    <w:rsid w:val="003A7A18"/>
    <w:rsid w:val="003B055E"/>
    <w:rsid w:val="003B152E"/>
    <w:rsid w:val="003B7E0E"/>
    <w:rsid w:val="003C1BAD"/>
    <w:rsid w:val="003D238E"/>
    <w:rsid w:val="003D6808"/>
    <w:rsid w:val="003E0497"/>
    <w:rsid w:val="003E10D5"/>
    <w:rsid w:val="003E511E"/>
    <w:rsid w:val="003E6977"/>
    <w:rsid w:val="003F0036"/>
    <w:rsid w:val="0040798C"/>
    <w:rsid w:val="004147E8"/>
    <w:rsid w:val="00415E47"/>
    <w:rsid w:val="00417C72"/>
    <w:rsid w:val="00423690"/>
    <w:rsid w:val="00426766"/>
    <w:rsid w:val="00427124"/>
    <w:rsid w:val="004315B7"/>
    <w:rsid w:val="00434FD2"/>
    <w:rsid w:val="004362CD"/>
    <w:rsid w:val="00436785"/>
    <w:rsid w:val="0044745A"/>
    <w:rsid w:val="0045251B"/>
    <w:rsid w:val="004536BE"/>
    <w:rsid w:val="00453A09"/>
    <w:rsid w:val="00454963"/>
    <w:rsid w:val="00456EEF"/>
    <w:rsid w:val="00460E58"/>
    <w:rsid w:val="004631FE"/>
    <w:rsid w:val="004658CB"/>
    <w:rsid w:val="0047271A"/>
    <w:rsid w:val="004729D4"/>
    <w:rsid w:val="00474B34"/>
    <w:rsid w:val="00481A97"/>
    <w:rsid w:val="00493110"/>
    <w:rsid w:val="0049669A"/>
    <w:rsid w:val="004A0E6C"/>
    <w:rsid w:val="004C1A4D"/>
    <w:rsid w:val="004C44D3"/>
    <w:rsid w:val="004E0B31"/>
    <w:rsid w:val="004E107A"/>
    <w:rsid w:val="004E24EA"/>
    <w:rsid w:val="004E7902"/>
    <w:rsid w:val="004E7B87"/>
    <w:rsid w:val="004F215E"/>
    <w:rsid w:val="004F24DB"/>
    <w:rsid w:val="004F3A8D"/>
    <w:rsid w:val="005006B1"/>
    <w:rsid w:val="00501EC6"/>
    <w:rsid w:val="00502B0C"/>
    <w:rsid w:val="00504B92"/>
    <w:rsid w:val="005113E5"/>
    <w:rsid w:val="005119BE"/>
    <w:rsid w:val="00511ACA"/>
    <w:rsid w:val="00512A78"/>
    <w:rsid w:val="005207D4"/>
    <w:rsid w:val="005238C1"/>
    <w:rsid w:val="00527D41"/>
    <w:rsid w:val="0054778E"/>
    <w:rsid w:val="005477AA"/>
    <w:rsid w:val="00557584"/>
    <w:rsid w:val="00560C1E"/>
    <w:rsid w:val="00563B19"/>
    <w:rsid w:val="005651A2"/>
    <w:rsid w:val="00572719"/>
    <w:rsid w:val="0058400C"/>
    <w:rsid w:val="005937BE"/>
    <w:rsid w:val="005A29FB"/>
    <w:rsid w:val="005B32C4"/>
    <w:rsid w:val="005B51BB"/>
    <w:rsid w:val="005C46C2"/>
    <w:rsid w:val="005C6D07"/>
    <w:rsid w:val="005C773E"/>
    <w:rsid w:val="005D61D3"/>
    <w:rsid w:val="005E3C65"/>
    <w:rsid w:val="005E3ED0"/>
    <w:rsid w:val="005F34D6"/>
    <w:rsid w:val="0060013C"/>
    <w:rsid w:val="00601F5E"/>
    <w:rsid w:val="00603339"/>
    <w:rsid w:val="006079CD"/>
    <w:rsid w:val="00613AF5"/>
    <w:rsid w:val="0061606C"/>
    <w:rsid w:val="00621176"/>
    <w:rsid w:val="00622001"/>
    <w:rsid w:val="00626342"/>
    <w:rsid w:val="00631284"/>
    <w:rsid w:val="006313DB"/>
    <w:rsid w:val="006347EF"/>
    <w:rsid w:val="00641BEE"/>
    <w:rsid w:val="006432C5"/>
    <w:rsid w:val="00647ED8"/>
    <w:rsid w:val="006579B8"/>
    <w:rsid w:val="00661158"/>
    <w:rsid w:val="00662A61"/>
    <w:rsid w:val="006634B8"/>
    <w:rsid w:val="00674BA6"/>
    <w:rsid w:val="00675779"/>
    <w:rsid w:val="00684008"/>
    <w:rsid w:val="00684E9F"/>
    <w:rsid w:val="00684FA3"/>
    <w:rsid w:val="006B0DF8"/>
    <w:rsid w:val="006B4392"/>
    <w:rsid w:val="006B48FB"/>
    <w:rsid w:val="006B609C"/>
    <w:rsid w:val="006C3CB5"/>
    <w:rsid w:val="006D0354"/>
    <w:rsid w:val="006D2FA3"/>
    <w:rsid w:val="006D7E23"/>
    <w:rsid w:val="006E4470"/>
    <w:rsid w:val="006E58DC"/>
    <w:rsid w:val="006E6922"/>
    <w:rsid w:val="006F070F"/>
    <w:rsid w:val="006F1C7B"/>
    <w:rsid w:val="006F237A"/>
    <w:rsid w:val="00716F9F"/>
    <w:rsid w:val="00717DBB"/>
    <w:rsid w:val="00721191"/>
    <w:rsid w:val="00723B13"/>
    <w:rsid w:val="00726C6A"/>
    <w:rsid w:val="007313AF"/>
    <w:rsid w:val="00737834"/>
    <w:rsid w:val="00740513"/>
    <w:rsid w:val="00757755"/>
    <w:rsid w:val="0076353F"/>
    <w:rsid w:val="00765BAF"/>
    <w:rsid w:val="00767F89"/>
    <w:rsid w:val="00773D9C"/>
    <w:rsid w:val="007809FE"/>
    <w:rsid w:val="00781CA7"/>
    <w:rsid w:val="00796021"/>
    <w:rsid w:val="00797E73"/>
    <w:rsid w:val="007A0406"/>
    <w:rsid w:val="007A1204"/>
    <w:rsid w:val="007A274F"/>
    <w:rsid w:val="007C36E7"/>
    <w:rsid w:val="007C69C0"/>
    <w:rsid w:val="007D1BF1"/>
    <w:rsid w:val="007D3B40"/>
    <w:rsid w:val="007E0593"/>
    <w:rsid w:val="007F5371"/>
    <w:rsid w:val="008001F4"/>
    <w:rsid w:val="0080418A"/>
    <w:rsid w:val="008143BD"/>
    <w:rsid w:val="00822FD3"/>
    <w:rsid w:val="00824FD4"/>
    <w:rsid w:val="008263B5"/>
    <w:rsid w:val="00834485"/>
    <w:rsid w:val="00836525"/>
    <w:rsid w:val="00842F04"/>
    <w:rsid w:val="00843A17"/>
    <w:rsid w:val="00853CDD"/>
    <w:rsid w:val="00855891"/>
    <w:rsid w:val="00862996"/>
    <w:rsid w:val="00871A0A"/>
    <w:rsid w:val="008769BD"/>
    <w:rsid w:val="00876D2B"/>
    <w:rsid w:val="00877F92"/>
    <w:rsid w:val="0088486C"/>
    <w:rsid w:val="00886338"/>
    <w:rsid w:val="00886391"/>
    <w:rsid w:val="00890910"/>
    <w:rsid w:val="00893AFE"/>
    <w:rsid w:val="008A194B"/>
    <w:rsid w:val="008A1ECB"/>
    <w:rsid w:val="008A617C"/>
    <w:rsid w:val="008B1A10"/>
    <w:rsid w:val="008D5751"/>
    <w:rsid w:val="008E0B15"/>
    <w:rsid w:val="00902580"/>
    <w:rsid w:val="00903C3E"/>
    <w:rsid w:val="00921527"/>
    <w:rsid w:val="00945F4D"/>
    <w:rsid w:val="00947BB1"/>
    <w:rsid w:val="00954CAC"/>
    <w:rsid w:val="00957DCB"/>
    <w:rsid w:val="00961FC7"/>
    <w:rsid w:val="0097095B"/>
    <w:rsid w:val="00971591"/>
    <w:rsid w:val="00971DEE"/>
    <w:rsid w:val="009843E8"/>
    <w:rsid w:val="009962E4"/>
    <w:rsid w:val="009A7FCA"/>
    <w:rsid w:val="009C1B1D"/>
    <w:rsid w:val="009C2E67"/>
    <w:rsid w:val="009C7AE5"/>
    <w:rsid w:val="009D62AE"/>
    <w:rsid w:val="009D732D"/>
    <w:rsid w:val="009E7936"/>
    <w:rsid w:val="009F0E59"/>
    <w:rsid w:val="009F28F1"/>
    <w:rsid w:val="009F543F"/>
    <w:rsid w:val="00A0298C"/>
    <w:rsid w:val="00A13D80"/>
    <w:rsid w:val="00A36C6B"/>
    <w:rsid w:val="00A43577"/>
    <w:rsid w:val="00A50448"/>
    <w:rsid w:val="00A5081B"/>
    <w:rsid w:val="00A51DD6"/>
    <w:rsid w:val="00A55FAA"/>
    <w:rsid w:val="00A6458B"/>
    <w:rsid w:val="00A6699D"/>
    <w:rsid w:val="00A83182"/>
    <w:rsid w:val="00A84B30"/>
    <w:rsid w:val="00A926FA"/>
    <w:rsid w:val="00A9323E"/>
    <w:rsid w:val="00A96C3B"/>
    <w:rsid w:val="00AA06E0"/>
    <w:rsid w:val="00AA31E2"/>
    <w:rsid w:val="00AA688B"/>
    <w:rsid w:val="00AB1375"/>
    <w:rsid w:val="00AC0071"/>
    <w:rsid w:val="00AC6672"/>
    <w:rsid w:val="00AC7CBF"/>
    <w:rsid w:val="00AC7DD8"/>
    <w:rsid w:val="00AD33BE"/>
    <w:rsid w:val="00AD3DEF"/>
    <w:rsid w:val="00AD5CD3"/>
    <w:rsid w:val="00AE06BB"/>
    <w:rsid w:val="00AE5748"/>
    <w:rsid w:val="00AF2B67"/>
    <w:rsid w:val="00AF2BD7"/>
    <w:rsid w:val="00AF51C9"/>
    <w:rsid w:val="00AF62EF"/>
    <w:rsid w:val="00AF6CA6"/>
    <w:rsid w:val="00B14D95"/>
    <w:rsid w:val="00B164F7"/>
    <w:rsid w:val="00B2207E"/>
    <w:rsid w:val="00B2263B"/>
    <w:rsid w:val="00B24B72"/>
    <w:rsid w:val="00B365AF"/>
    <w:rsid w:val="00B36E2D"/>
    <w:rsid w:val="00B44D3C"/>
    <w:rsid w:val="00B521C1"/>
    <w:rsid w:val="00B55554"/>
    <w:rsid w:val="00B5570A"/>
    <w:rsid w:val="00B63CF3"/>
    <w:rsid w:val="00B6511D"/>
    <w:rsid w:val="00B66DD4"/>
    <w:rsid w:val="00B7165A"/>
    <w:rsid w:val="00B725A8"/>
    <w:rsid w:val="00B7515C"/>
    <w:rsid w:val="00B75F01"/>
    <w:rsid w:val="00B80503"/>
    <w:rsid w:val="00B90EE9"/>
    <w:rsid w:val="00BA64CD"/>
    <w:rsid w:val="00BA67D6"/>
    <w:rsid w:val="00BA761F"/>
    <w:rsid w:val="00BB246B"/>
    <w:rsid w:val="00BB2626"/>
    <w:rsid w:val="00BB53AA"/>
    <w:rsid w:val="00BB6EF5"/>
    <w:rsid w:val="00BC64AD"/>
    <w:rsid w:val="00BC753C"/>
    <w:rsid w:val="00BC7EC3"/>
    <w:rsid w:val="00BD0842"/>
    <w:rsid w:val="00BD2EEF"/>
    <w:rsid w:val="00BD54C6"/>
    <w:rsid w:val="00BE4D73"/>
    <w:rsid w:val="00BE642F"/>
    <w:rsid w:val="00BE7FA1"/>
    <w:rsid w:val="00BF0365"/>
    <w:rsid w:val="00BF471A"/>
    <w:rsid w:val="00C000B3"/>
    <w:rsid w:val="00C12158"/>
    <w:rsid w:val="00C16CDA"/>
    <w:rsid w:val="00C16FC0"/>
    <w:rsid w:val="00C2563B"/>
    <w:rsid w:val="00C26A72"/>
    <w:rsid w:val="00C30834"/>
    <w:rsid w:val="00C3182B"/>
    <w:rsid w:val="00C336A2"/>
    <w:rsid w:val="00C36A12"/>
    <w:rsid w:val="00C37D2C"/>
    <w:rsid w:val="00C44A04"/>
    <w:rsid w:val="00C462A5"/>
    <w:rsid w:val="00C47CC4"/>
    <w:rsid w:val="00C56361"/>
    <w:rsid w:val="00C565F4"/>
    <w:rsid w:val="00C66255"/>
    <w:rsid w:val="00C72241"/>
    <w:rsid w:val="00C73607"/>
    <w:rsid w:val="00C742D5"/>
    <w:rsid w:val="00C769D9"/>
    <w:rsid w:val="00C818D7"/>
    <w:rsid w:val="00C83498"/>
    <w:rsid w:val="00C846EC"/>
    <w:rsid w:val="00C8722C"/>
    <w:rsid w:val="00C87C1C"/>
    <w:rsid w:val="00C920E5"/>
    <w:rsid w:val="00C9704A"/>
    <w:rsid w:val="00C9AE0F"/>
    <w:rsid w:val="00CA16AF"/>
    <w:rsid w:val="00CA4DDF"/>
    <w:rsid w:val="00CB3894"/>
    <w:rsid w:val="00CB4A77"/>
    <w:rsid w:val="00CB4E44"/>
    <w:rsid w:val="00CC497A"/>
    <w:rsid w:val="00CC5415"/>
    <w:rsid w:val="00CD5B5D"/>
    <w:rsid w:val="00CE19C4"/>
    <w:rsid w:val="00CE2957"/>
    <w:rsid w:val="00CE2DA5"/>
    <w:rsid w:val="00CE4111"/>
    <w:rsid w:val="00D0000D"/>
    <w:rsid w:val="00D07C87"/>
    <w:rsid w:val="00D11FA6"/>
    <w:rsid w:val="00D17652"/>
    <w:rsid w:val="00D20530"/>
    <w:rsid w:val="00D22290"/>
    <w:rsid w:val="00D26629"/>
    <w:rsid w:val="00D2667B"/>
    <w:rsid w:val="00D318C7"/>
    <w:rsid w:val="00D321D9"/>
    <w:rsid w:val="00D37B7B"/>
    <w:rsid w:val="00D41837"/>
    <w:rsid w:val="00D41931"/>
    <w:rsid w:val="00D4497E"/>
    <w:rsid w:val="00D45F73"/>
    <w:rsid w:val="00D4600B"/>
    <w:rsid w:val="00D47EB1"/>
    <w:rsid w:val="00D51397"/>
    <w:rsid w:val="00D56E83"/>
    <w:rsid w:val="00D573DD"/>
    <w:rsid w:val="00D60EA6"/>
    <w:rsid w:val="00D63ACF"/>
    <w:rsid w:val="00D772DC"/>
    <w:rsid w:val="00D80CE3"/>
    <w:rsid w:val="00D812A1"/>
    <w:rsid w:val="00D828E6"/>
    <w:rsid w:val="00D840E0"/>
    <w:rsid w:val="00D86E5D"/>
    <w:rsid w:val="00D87825"/>
    <w:rsid w:val="00D91107"/>
    <w:rsid w:val="00D92885"/>
    <w:rsid w:val="00D9298A"/>
    <w:rsid w:val="00DA274F"/>
    <w:rsid w:val="00DA7048"/>
    <w:rsid w:val="00DA7FED"/>
    <w:rsid w:val="00DB3BF6"/>
    <w:rsid w:val="00DB7AE1"/>
    <w:rsid w:val="00DC203F"/>
    <w:rsid w:val="00DC5107"/>
    <w:rsid w:val="00DD5F10"/>
    <w:rsid w:val="00DD69A4"/>
    <w:rsid w:val="00DD75FF"/>
    <w:rsid w:val="00DE60F8"/>
    <w:rsid w:val="00DE700C"/>
    <w:rsid w:val="00DF7C9E"/>
    <w:rsid w:val="00E025E1"/>
    <w:rsid w:val="00E04A1E"/>
    <w:rsid w:val="00E04BEB"/>
    <w:rsid w:val="00E05C6B"/>
    <w:rsid w:val="00E104CD"/>
    <w:rsid w:val="00E156DD"/>
    <w:rsid w:val="00E249B8"/>
    <w:rsid w:val="00E24D31"/>
    <w:rsid w:val="00E259BD"/>
    <w:rsid w:val="00E324B4"/>
    <w:rsid w:val="00E3311A"/>
    <w:rsid w:val="00E33C7C"/>
    <w:rsid w:val="00E34DE4"/>
    <w:rsid w:val="00E36B4A"/>
    <w:rsid w:val="00E36EBC"/>
    <w:rsid w:val="00E37EF0"/>
    <w:rsid w:val="00E454D9"/>
    <w:rsid w:val="00E47EFD"/>
    <w:rsid w:val="00E5101C"/>
    <w:rsid w:val="00E559F8"/>
    <w:rsid w:val="00E56C4C"/>
    <w:rsid w:val="00E56C87"/>
    <w:rsid w:val="00E57C4A"/>
    <w:rsid w:val="00E6144D"/>
    <w:rsid w:val="00E643FF"/>
    <w:rsid w:val="00E77236"/>
    <w:rsid w:val="00E81728"/>
    <w:rsid w:val="00E81831"/>
    <w:rsid w:val="00E906FE"/>
    <w:rsid w:val="00E92F42"/>
    <w:rsid w:val="00EC69C9"/>
    <w:rsid w:val="00EC78FE"/>
    <w:rsid w:val="00ED1092"/>
    <w:rsid w:val="00ED24A7"/>
    <w:rsid w:val="00EE6D7B"/>
    <w:rsid w:val="00EF01BC"/>
    <w:rsid w:val="00EF44A7"/>
    <w:rsid w:val="00F00F99"/>
    <w:rsid w:val="00F01061"/>
    <w:rsid w:val="00F036C5"/>
    <w:rsid w:val="00F045C0"/>
    <w:rsid w:val="00F11C80"/>
    <w:rsid w:val="00F12379"/>
    <w:rsid w:val="00F169C8"/>
    <w:rsid w:val="00F20125"/>
    <w:rsid w:val="00F248E8"/>
    <w:rsid w:val="00F25863"/>
    <w:rsid w:val="00F25CC2"/>
    <w:rsid w:val="00F32AE6"/>
    <w:rsid w:val="00F352E8"/>
    <w:rsid w:val="00F35E5D"/>
    <w:rsid w:val="00F37F3A"/>
    <w:rsid w:val="00F64126"/>
    <w:rsid w:val="00F72F23"/>
    <w:rsid w:val="00F77C06"/>
    <w:rsid w:val="00F822B7"/>
    <w:rsid w:val="00F84A77"/>
    <w:rsid w:val="00F955FC"/>
    <w:rsid w:val="00FA3462"/>
    <w:rsid w:val="00FB2BEB"/>
    <w:rsid w:val="00FB2C9B"/>
    <w:rsid w:val="00FB4386"/>
    <w:rsid w:val="00FB47BF"/>
    <w:rsid w:val="00FB693C"/>
    <w:rsid w:val="00FC1232"/>
    <w:rsid w:val="00FC2984"/>
    <w:rsid w:val="00FE0D68"/>
    <w:rsid w:val="00FE208A"/>
    <w:rsid w:val="00FE6385"/>
    <w:rsid w:val="00FF3830"/>
    <w:rsid w:val="00FF6788"/>
    <w:rsid w:val="00FF75B8"/>
    <w:rsid w:val="01DAC30F"/>
    <w:rsid w:val="02FB3010"/>
    <w:rsid w:val="0371AB08"/>
    <w:rsid w:val="0625ED92"/>
    <w:rsid w:val="07073B60"/>
    <w:rsid w:val="07DB8AFE"/>
    <w:rsid w:val="082EEBEE"/>
    <w:rsid w:val="090AB04B"/>
    <w:rsid w:val="09438411"/>
    <w:rsid w:val="09ABE9DD"/>
    <w:rsid w:val="0D668D78"/>
    <w:rsid w:val="0EC72FE0"/>
    <w:rsid w:val="0F16F748"/>
    <w:rsid w:val="10D887E6"/>
    <w:rsid w:val="10F33FB9"/>
    <w:rsid w:val="111CE6C7"/>
    <w:rsid w:val="12234506"/>
    <w:rsid w:val="15FEA8D7"/>
    <w:rsid w:val="1664C852"/>
    <w:rsid w:val="167A1975"/>
    <w:rsid w:val="1756435D"/>
    <w:rsid w:val="182AC39F"/>
    <w:rsid w:val="1B94A52B"/>
    <w:rsid w:val="1D0E3DD6"/>
    <w:rsid w:val="1DCA24DC"/>
    <w:rsid w:val="1E5136BE"/>
    <w:rsid w:val="1F7AB206"/>
    <w:rsid w:val="256F4845"/>
    <w:rsid w:val="25916BC6"/>
    <w:rsid w:val="26D9E246"/>
    <w:rsid w:val="26EEA528"/>
    <w:rsid w:val="278AF26B"/>
    <w:rsid w:val="27D3954F"/>
    <w:rsid w:val="2811D55F"/>
    <w:rsid w:val="284E49C4"/>
    <w:rsid w:val="28821579"/>
    <w:rsid w:val="29145F20"/>
    <w:rsid w:val="29C38FE5"/>
    <w:rsid w:val="2AB4FAF2"/>
    <w:rsid w:val="2B30553D"/>
    <w:rsid w:val="2CE1C12B"/>
    <w:rsid w:val="2D1676B8"/>
    <w:rsid w:val="2DA879E2"/>
    <w:rsid w:val="2E7CB95D"/>
    <w:rsid w:val="3041356B"/>
    <w:rsid w:val="308639D6"/>
    <w:rsid w:val="309B306F"/>
    <w:rsid w:val="30F06616"/>
    <w:rsid w:val="31BFEE0F"/>
    <w:rsid w:val="33D07351"/>
    <w:rsid w:val="33D32C12"/>
    <w:rsid w:val="387D72C4"/>
    <w:rsid w:val="39E4590B"/>
    <w:rsid w:val="3BA00F64"/>
    <w:rsid w:val="3CB9BD88"/>
    <w:rsid w:val="3CD19E54"/>
    <w:rsid w:val="3DA14F68"/>
    <w:rsid w:val="3E78AF03"/>
    <w:rsid w:val="3F08EC86"/>
    <w:rsid w:val="40400B9F"/>
    <w:rsid w:val="4045592D"/>
    <w:rsid w:val="4117C8E3"/>
    <w:rsid w:val="4166D8B3"/>
    <w:rsid w:val="416F83FE"/>
    <w:rsid w:val="44548D10"/>
    <w:rsid w:val="44C21CED"/>
    <w:rsid w:val="458A34BC"/>
    <w:rsid w:val="458A688F"/>
    <w:rsid w:val="4688A782"/>
    <w:rsid w:val="47262563"/>
    <w:rsid w:val="47ADCFA9"/>
    <w:rsid w:val="47C89F8E"/>
    <w:rsid w:val="482B2671"/>
    <w:rsid w:val="4A814CE3"/>
    <w:rsid w:val="4A856216"/>
    <w:rsid w:val="4AF2001F"/>
    <w:rsid w:val="4BCCFDAB"/>
    <w:rsid w:val="4D978DD6"/>
    <w:rsid w:val="4DB4A9AB"/>
    <w:rsid w:val="4DCE679E"/>
    <w:rsid w:val="4E01FE83"/>
    <w:rsid w:val="4E3B965F"/>
    <w:rsid w:val="4E986758"/>
    <w:rsid w:val="4F0EAE8D"/>
    <w:rsid w:val="50A33418"/>
    <w:rsid w:val="50AD4667"/>
    <w:rsid w:val="50EA4239"/>
    <w:rsid w:val="519782E0"/>
    <w:rsid w:val="528039FF"/>
    <w:rsid w:val="561D33A9"/>
    <w:rsid w:val="568B84EB"/>
    <w:rsid w:val="5827554C"/>
    <w:rsid w:val="5B4C5976"/>
    <w:rsid w:val="5B950216"/>
    <w:rsid w:val="5BC90A8D"/>
    <w:rsid w:val="5BF3F039"/>
    <w:rsid w:val="5BF7C37E"/>
    <w:rsid w:val="5CE829D7"/>
    <w:rsid w:val="5D91BFCE"/>
    <w:rsid w:val="5EF5899C"/>
    <w:rsid w:val="5F7AB991"/>
    <w:rsid w:val="608195E1"/>
    <w:rsid w:val="615BB90D"/>
    <w:rsid w:val="618F16E6"/>
    <w:rsid w:val="633108FC"/>
    <w:rsid w:val="636064B1"/>
    <w:rsid w:val="639F3122"/>
    <w:rsid w:val="64C20C9A"/>
    <w:rsid w:val="6811A5C8"/>
    <w:rsid w:val="6882D08C"/>
    <w:rsid w:val="6A39EE6C"/>
    <w:rsid w:val="6AC5AF7E"/>
    <w:rsid w:val="6ACBC9CC"/>
    <w:rsid w:val="6B3CC817"/>
    <w:rsid w:val="6BFBDF8D"/>
    <w:rsid w:val="6D55F4F8"/>
    <w:rsid w:val="6DAA1436"/>
    <w:rsid w:val="6E0AD34F"/>
    <w:rsid w:val="6E9E0F79"/>
    <w:rsid w:val="6EA1C459"/>
    <w:rsid w:val="72373323"/>
    <w:rsid w:val="753D804E"/>
    <w:rsid w:val="765E915B"/>
    <w:rsid w:val="7676224C"/>
    <w:rsid w:val="76A8B5F5"/>
    <w:rsid w:val="7A310A31"/>
    <w:rsid w:val="7A7632F6"/>
    <w:rsid w:val="7AA14229"/>
    <w:rsid w:val="7AB50010"/>
    <w:rsid w:val="7B15DDAE"/>
    <w:rsid w:val="7BAC4499"/>
    <w:rsid w:val="7BC8B939"/>
    <w:rsid w:val="7D42B705"/>
    <w:rsid w:val="7D6AF7EF"/>
    <w:rsid w:val="7D6C86B9"/>
    <w:rsid w:val="7DEAFE9D"/>
    <w:rsid w:val="7E218A71"/>
    <w:rsid w:val="7F52FF39"/>
    <w:rsid w:val="7F99DDD1"/>
    <w:rsid w:val="7FEA585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FDE80"/>
  <w15:chartTrackingRefBased/>
  <w15:docId w15:val="{D2122172-BD32-4BFD-A352-F9ECCAA2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1"/>
    <w:pPr>
      <w:bidi/>
      <w:spacing w:line="256" w:lineRule="auto"/>
    </w:pPr>
  </w:style>
  <w:style w:type="paragraph" w:styleId="Heading1">
    <w:name w:val="heading 1"/>
    <w:basedOn w:val="Normal"/>
    <w:next w:val="Normal"/>
    <w:link w:val="Heading1Char"/>
    <w:uiPriority w:val="9"/>
    <w:qFormat/>
    <w:rsid w:val="00B72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EBC"/>
    <w:pPr>
      <w:ind w:left="720"/>
      <w:contextualSpacing/>
    </w:pPr>
  </w:style>
  <w:style w:type="character" w:styleId="PlaceholderText">
    <w:name w:val="Placeholder Text"/>
    <w:basedOn w:val="DefaultParagraphFont"/>
    <w:uiPriority w:val="99"/>
    <w:semiHidden/>
    <w:rsid w:val="00F352E8"/>
    <w:rPr>
      <w:color w:val="808080"/>
    </w:rPr>
  </w:style>
  <w:style w:type="character" w:styleId="CommentReference">
    <w:name w:val="annotation reference"/>
    <w:basedOn w:val="DefaultParagraphFont"/>
    <w:uiPriority w:val="99"/>
    <w:semiHidden/>
    <w:unhideWhenUsed/>
    <w:rsid w:val="00D9298A"/>
    <w:rPr>
      <w:sz w:val="16"/>
      <w:szCs w:val="16"/>
    </w:rPr>
  </w:style>
  <w:style w:type="paragraph" w:styleId="CommentText">
    <w:name w:val="annotation text"/>
    <w:basedOn w:val="Normal"/>
    <w:link w:val="CommentTextChar"/>
    <w:uiPriority w:val="99"/>
    <w:unhideWhenUsed/>
    <w:rsid w:val="00D9298A"/>
    <w:pPr>
      <w:spacing w:line="240" w:lineRule="auto"/>
    </w:pPr>
    <w:rPr>
      <w:sz w:val="20"/>
      <w:szCs w:val="20"/>
    </w:rPr>
  </w:style>
  <w:style w:type="character" w:customStyle="1" w:styleId="CommentTextChar">
    <w:name w:val="Comment Text Char"/>
    <w:basedOn w:val="DefaultParagraphFont"/>
    <w:link w:val="CommentText"/>
    <w:uiPriority w:val="99"/>
    <w:rsid w:val="00D9298A"/>
    <w:rPr>
      <w:sz w:val="20"/>
      <w:szCs w:val="20"/>
    </w:rPr>
  </w:style>
  <w:style w:type="paragraph" w:styleId="CommentSubject">
    <w:name w:val="annotation subject"/>
    <w:basedOn w:val="CommentText"/>
    <w:next w:val="CommentText"/>
    <w:link w:val="CommentSubjectChar"/>
    <w:uiPriority w:val="99"/>
    <w:semiHidden/>
    <w:unhideWhenUsed/>
    <w:rsid w:val="00D9298A"/>
    <w:rPr>
      <w:b/>
      <w:bCs/>
    </w:rPr>
  </w:style>
  <w:style w:type="character" w:customStyle="1" w:styleId="CommentSubjectChar">
    <w:name w:val="Comment Subject Char"/>
    <w:basedOn w:val="CommentTextChar"/>
    <w:link w:val="CommentSubject"/>
    <w:uiPriority w:val="99"/>
    <w:semiHidden/>
    <w:rsid w:val="00D9298A"/>
    <w:rPr>
      <w:b/>
      <w:bCs/>
      <w:sz w:val="20"/>
      <w:szCs w:val="20"/>
    </w:rPr>
  </w:style>
  <w:style w:type="table" w:styleId="TableGrid">
    <w:name w:val="Table Grid"/>
    <w:basedOn w:val="TableNormal"/>
    <w:uiPriority w:val="39"/>
    <w:rsid w:val="00501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4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44D3C"/>
    <w:pPr>
      <w:spacing w:after="0"/>
    </w:pPr>
  </w:style>
  <w:style w:type="character" w:styleId="Hyperlink">
    <w:name w:val="Hyperlink"/>
    <w:basedOn w:val="DefaultParagraphFont"/>
    <w:uiPriority w:val="99"/>
    <w:unhideWhenUsed/>
    <w:rsid w:val="00B44D3C"/>
    <w:rPr>
      <w:color w:val="0563C1" w:themeColor="hyperlink"/>
      <w:u w:val="single"/>
    </w:rPr>
  </w:style>
  <w:style w:type="paragraph" w:customStyle="1" w:styleId="msonormal0">
    <w:name w:val="msonormal"/>
    <w:basedOn w:val="Normal"/>
    <w:rsid w:val="00F77C0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7F53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371"/>
    <w:rPr>
      <w:sz w:val="20"/>
      <w:szCs w:val="20"/>
    </w:rPr>
  </w:style>
  <w:style w:type="character" w:styleId="EndnoteReference">
    <w:name w:val="endnote reference"/>
    <w:basedOn w:val="DefaultParagraphFont"/>
    <w:uiPriority w:val="99"/>
    <w:semiHidden/>
    <w:unhideWhenUsed/>
    <w:rsid w:val="007F5371"/>
    <w:rPr>
      <w:vertAlign w:val="superscript"/>
    </w:rPr>
  </w:style>
  <w:style w:type="character" w:customStyle="1" w:styleId="Heading1Char">
    <w:name w:val="Heading 1 Char"/>
    <w:basedOn w:val="DefaultParagraphFont"/>
    <w:link w:val="Heading1"/>
    <w:uiPriority w:val="9"/>
    <w:rsid w:val="00B72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25A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725A8"/>
    <w:rPr>
      <w:color w:val="954F72" w:themeColor="followedHyperlink"/>
      <w:u w:val="single"/>
    </w:rPr>
  </w:style>
  <w:style w:type="paragraph" w:styleId="TOC1">
    <w:name w:val="toc 1"/>
    <w:basedOn w:val="Normal"/>
    <w:next w:val="Normal"/>
    <w:autoRedefine/>
    <w:uiPriority w:val="39"/>
    <w:unhideWhenUsed/>
    <w:rsid w:val="00B725A8"/>
    <w:pPr>
      <w:bidi w:val="0"/>
      <w:spacing w:after="100"/>
    </w:pPr>
    <w:rPr>
      <w:rFonts w:eastAsiaTheme="minorEastAsia" w:cs="Times New Roman"/>
      <w:kern w:val="0"/>
      <w:lang w:bidi="ar-SA"/>
      <w14:ligatures w14:val="none"/>
    </w:rPr>
  </w:style>
  <w:style w:type="paragraph" w:styleId="TOC2">
    <w:name w:val="toc 2"/>
    <w:basedOn w:val="Normal"/>
    <w:next w:val="Normal"/>
    <w:autoRedefine/>
    <w:uiPriority w:val="39"/>
    <w:unhideWhenUsed/>
    <w:rsid w:val="00B365AF"/>
    <w:pPr>
      <w:tabs>
        <w:tab w:val="right" w:leader="dot" w:pos="9016"/>
      </w:tabs>
      <w:bidi w:val="0"/>
      <w:spacing w:after="100"/>
      <w:ind w:left="220"/>
      <w:jc w:val="center"/>
    </w:pPr>
    <w:rPr>
      <w:rFonts w:eastAsiaTheme="minorEastAsia" w:cs="Times New Roman"/>
      <w:kern w:val="0"/>
      <w:lang w:bidi="ar-SA"/>
      <w14:ligatures w14:val="none"/>
    </w:rPr>
  </w:style>
  <w:style w:type="paragraph" w:styleId="TOC3">
    <w:name w:val="toc 3"/>
    <w:basedOn w:val="Normal"/>
    <w:next w:val="Normal"/>
    <w:autoRedefine/>
    <w:uiPriority w:val="39"/>
    <w:unhideWhenUsed/>
    <w:rsid w:val="0019065A"/>
    <w:pPr>
      <w:tabs>
        <w:tab w:val="right" w:leader="dot" w:pos="9016"/>
      </w:tabs>
      <w:bidi w:val="0"/>
      <w:spacing w:after="100"/>
      <w:ind w:left="440"/>
      <w:jc w:val="right"/>
    </w:pPr>
    <w:rPr>
      <w:rFonts w:eastAsiaTheme="minorEastAsia" w:cs="Times New Roman"/>
      <w:kern w:val="0"/>
      <w:lang w:bidi="ar-SA"/>
      <w14:ligatures w14:val="none"/>
    </w:rPr>
  </w:style>
  <w:style w:type="paragraph" w:styleId="TOCHeading">
    <w:name w:val="TOC Heading"/>
    <w:basedOn w:val="Heading1"/>
    <w:next w:val="Normal"/>
    <w:uiPriority w:val="39"/>
    <w:unhideWhenUsed/>
    <w:qFormat/>
    <w:rsid w:val="00B725A8"/>
    <w:pPr>
      <w:bidi w:val="0"/>
      <w:outlineLvl w:val="9"/>
    </w:pPr>
    <w:rPr>
      <w:kern w:val="0"/>
      <w:lang w:bidi="ar-SA"/>
      <w14:ligatures w14:val="none"/>
    </w:rPr>
  </w:style>
  <w:style w:type="character" w:customStyle="1" w:styleId="f1000-at-ignore">
    <w:name w:val="f1000-at-ignore"/>
    <w:basedOn w:val="DefaultParagraphFont"/>
    <w:rsid w:val="00F045C0"/>
  </w:style>
  <w:style w:type="character" w:styleId="Strong">
    <w:name w:val="Strong"/>
    <w:basedOn w:val="DefaultParagraphFont"/>
    <w:uiPriority w:val="22"/>
    <w:qFormat/>
    <w:rsid w:val="00D37B7B"/>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370A0C"/>
    <w:pPr>
      <w:spacing w:after="0" w:line="240" w:lineRule="auto"/>
    </w:pPr>
  </w:style>
  <w:style w:type="character" w:customStyle="1" w:styleId="HeaderChar1">
    <w:name w:val="Header Char1"/>
    <w:basedOn w:val="DefaultParagraphFont"/>
    <w:uiPriority w:val="99"/>
    <w:semiHidden/>
    <w:rsid w:val="00C44A04"/>
  </w:style>
  <w:style w:type="character" w:customStyle="1" w:styleId="FooterChar1">
    <w:name w:val="Footer Char1"/>
    <w:basedOn w:val="DefaultParagraphFont"/>
    <w:uiPriority w:val="99"/>
    <w:semiHidden/>
    <w:rsid w:val="00C44A04"/>
  </w:style>
  <w:style w:type="paragraph" w:styleId="TOC4">
    <w:name w:val="toc 4"/>
    <w:basedOn w:val="Normal"/>
    <w:next w:val="Normal"/>
    <w:autoRedefine/>
    <w:uiPriority w:val="39"/>
    <w:unhideWhenUsed/>
    <w:rsid w:val="00A43577"/>
    <w:pPr>
      <w:spacing w:after="100" w:line="259" w:lineRule="auto"/>
      <w:ind w:left="660"/>
    </w:pPr>
    <w:rPr>
      <w:rFonts w:eastAsiaTheme="minorEastAsia"/>
    </w:rPr>
  </w:style>
  <w:style w:type="paragraph" w:styleId="TOC5">
    <w:name w:val="toc 5"/>
    <w:basedOn w:val="Normal"/>
    <w:next w:val="Normal"/>
    <w:autoRedefine/>
    <w:uiPriority w:val="39"/>
    <w:unhideWhenUsed/>
    <w:rsid w:val="00A43577"/>
    <w:pPr>
      <w:spacing w:after="100" w:line="259" w:lineRule="auto"/>
      <w:ind w:left="880"/>
    </w:pPr>
    <w:rPr>
      <w:rFonts w:eastAsiaTheme="minorEastAsia"/>
    </w:rPr>
  </w:style>
  <w:style w:type="paragraph" w:styleId="TOC6">
    <w:name w:val="toc 6"/>
    <w:basedOn w:val="Normal"/>
    <w:next w:val="Normal"/>
    <w:autoRedefine/>
    <w:uiPriority w:val="39"/>
    <w:unhideWhenUsed/>
    <w:rsid w:val="00A43577"/>
    <w:pPr>
      <w:spacing w:after="100" w:line="259" w:lineRule="auto"/>
      <w:ind w:left="1100"/>
    </w:pPr>
    <w:rPr>
      <w:rFonts w:eastAsiaTheme="minorEastAsia"/>
    </w:rPr>
  </w:style>
  <w:style w:type="paragraph" w:styleId="TOC7">
    <w:name w:val="toc 7"/>
    <w:basedOn w:val="Normal"/>
    <w:next w:val="Normal"/>
    <w:autoRedefine/>
    <w:uiPriority w:val="39"/>
    <w:unhideWhenUsed/>
    <w:rsid w:val="00A43577"/>
    <w:pPr>
      <w:spacing w:after="100" w:line="259" w:lineRule="auto"/>
      <w:ind w:left="1320"/>
    </w:pPr>
    <w:rPr>
      <w:rFonts w:eastAsiaTheme="minorEastAsia"/>
    </w:rPr>
  </w:style>
  <w:style w:type="paragraph" w:styleId="TOC8">
    <w:name w:val="toc 8"/>
    <w:basedOn w:val="Normal"/>
    <w:next w:val="Normal"/>
    <w:autoRedefine/>
    <w:uiPriority w:val="39"/>
    <w:unhideWhenUsed/>
    <w:rsid w:val="00A43577"/>
    <w:pPr>
      <w:spacing w:after="100" w:line="259" w:lineRule="auto"/>
      <w:ind w:left="1540"/>
    </w:pPr>
    <w:rPr>
      <w:rFonts w:eastAsiaTheme="minorEastAsia"/>
    </w:rPr>
  </w:style>
  <w:style w:type="paragraph" w:styleId="TOC9">
    <w:name w:val="toc 9"/>
    <w:basedOn w:val="Normal"/>
    <w:next w:val="Normal"/>
    <w:autoRedefine/>
    <w:uiPriority w:val="39"/>
    <w:unhideWhenUsed/>
    <w:rsid w:val="00A43577"/>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A43577"/>
    <w:rPr>
      <w:color w:val="605E5C"/>
      <w:shd w:val="clear" w:color="auto" w:fill="E1DFDD"/>
    </w:rPr>
  </w:style>
  <w:style w:type="paragraph" w:styleId="NoSpacing">
    <w:name w:val="No Spacing"/>
    <w:link w:val="NoSpacingChar"/>
    <w:uiPriority w:val="1"/>
    <w:qFormat/>
    <w:rsid w:val="003135AD"/>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3135AD"/>
    <w:rPr>
      <w:rFonts w:eastAsiaTheme="minorEastAsia"/>
      <w:kern w:val="0"/>
      <w:lang w:bidi="ar-SA"/>
      <w14:ligatures w14:val="none"/>
    </w:rPr>
  </w:style>
  <w:style w:type="paragraph" w:styleId="Title">
    <w:name w:val="Title"/>
    <w:basedOn w:val="Normal"/>
    <w:next w:val="Normal"/>
    <w:link w:val="TitleChar"/>
    <w:uiPriority w:val="10"/>
    <w:qFormat/>
    <w:rsid w:val="00DB7AE1"/>
    <w:pPr>
      <w:bidi w:val="0"/>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14:ligatures w14:val="none"/>
    </w:rPr>
  </w:style>
  <w:style w:type="character" w:customStyle="1" w:styleId="TitleChar">
    <w:name w:val="Title Char"/>
    <w:basedOn w:val="DefaultParagraphFont"/>
    <w:link w:val="Title"/>
    <w:uiPriority w:val="10"/>
    <w:rsid w:val="00DB7AE1"/>
    <w:rPr>
      <w:rFonts w:asciiTheme="majorHAnsi" w:eastAsiaTheme="majorEastAsia" w:hAnsiTheme="majorHAnsi" w:cstheme="majorBidi"/>
      <w:color w:val="404040" w:themeColor="text1" w:themeTint="BF"/>
      <w:spacing w:val="-10"/>
      <w:kern w:val="28"/>
      <w:sz w:val="56"/>
      <w:szCs w:val="56"/>
      <w:lang w:bidi="ar-SA"/>
      <w14:ligatures w14:val="none"/>
    </w:rPr>
  </w:style>
  <w:style w:type="paragraph" w:styleId="Subtitle">
    <w:name w:val="Subtitle"/>
    <w:basedOn w:val="Normal"/>
    <w:next w:val="Normal"/>
    <w:link w:val="SubtitleChar"/>
    <w:uiPriority w:val="11"/>
    <w:qFormat/>
    <w:rsid w:val="00DB7AE1"/>
    <w:pPr>
      <w:numPr>
        <w:ilvl w:val="1"/>
      </w:numPr>
      <w:bidi w:val="0"/>
      <w:spacing w:line="259" w:lineRule="auto"/>
    </w:pPr>
    <w:rPr>
      <w:rFonts w:eastAsiaTheme="minorEastAsia" w:cs="Times New Roman"/>
      <w:color w:val="5A5A5A" w:themeColor="text1" w:themeTint="A5"/>
      <w:spacing w:val="15"/>
      <w:kern w:val="0"/>
      <w:lang w:bidi="ar-SA"/>
      <w14:ligatures w14:val="none"/>
    </w:rPr>
  </w:style>
  <w:style w:type="character" w:customStyle="1" w:styleId="SubtitleChar">
    <w:name w:val="Subtitle Char"/>
    <w:basedOn w:val="DefaultParagraphFont"/>
    <w:link w:val="Subtitle"/>
    <w:uiPriority w:val="11"/>
    <w:rsid w:val="00DB7AE1"/>
    <w:rPr>
      <w:rFonts w:eastAsiaTheme="minorEastAsia" w:cs="Times New Roman"/>
      <w:color w:val="5A5A5A" w:themeColor="text1" w:themeTint="A5"/>
      <w:spacing w:val="15"/>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563">
      <w:bodyDiv w:val="1"/>
      <w:marLeft w:val="0"/>
      <w:marRight w:val="0"/>
      <w:marTop w:val="0"/>
      <w:marBottom w:val="0"/>
      <w:divBdr>
        <w:top w:val="none" w:sz="0" w:space="0" w:color="auto"/>
        <w:left w:val="none" w:sz="0" w:space="0" w:color="auto"/>
        <w:bottom w:val="none" w:sz="0" w:space="0" w:color="auto"/>
        <w:right w:val="none" w:sz="0" w:space="0" w:color="auto"/>
      </w:divBdr>
    </w:div>
    <w:div w:id="29184123">
      <w:bodyDiv w:val="1"/>
      <w:marLeft w:val="0"/>
      <w:marRight w:val="0"/>
      <w:marTop w:val="0"/>
      <w:marBottom w:val="0"/>
      <w:divBdr>
        <w:top w:val="none" w:sz="0" w:space="0" w:color="auto"/>
        <w:left w:val="none" w:sz="0" w:space="0" w:color="auto"/>
        <w:bottom w:val="none" w:sz="0" w:space="0" w:color="auto"/>
        <w:right w:val="none" w:sz="0" w:space="0" w:color="auto"/>
      </w:divBdr>
    </w:div>
    <w:div w:id="39473891">
      <w:bodyDiv w:val="1"/>
      <w:marLeft w:val="0"/>
      <w:marRight w:val="0"/>
      <w:marTop w:val="0"/>
      <w:marBottom w:val="0"/>
      <w:divBdr>
        <w:top w:val="none" w:sz="0" w:space="0" w:color="auto"/>
        <w:left w:val="none" w:sz="0" w:space="0" w:color="auto"/>
        <w:bottom w:val="none" w:sz="0" w:space="0" w:color="auto"/>
        <w:right w:val="none" w:sz="0" w:space="0" w:color="auto"/>
      </w:divBdr>
    </w:div>
    <w:div w:id="76678485">
      <w:bodyDiv w:val="1"/>
      <w:marLeft w:val="0"/>
      <w:marRight w:val="0"/>
      <w:marTop w:val="0"/>
      <w:marBottom w:val="0"/>
      <w:divBdr>
        <w:top w:val="none" w:sz="0" w:space="0" w:color="auto"/>
        <w:left w:val="none" w:sz="0" w:space="0" w:color="auto"/>
        <w:bottom w:val="none" w:sz="0" w:space="0" w:color="auto"/>
        <w:right w:val="none" w:sz="0" w:space="0" w:color="auto"/>
      </w:divBdr>
    </w:div>
    <w:div w:id="103160463">
      <w:bodyDiv w:val="1"/>
      <w:marLeft w:val="0"/>
      <w:marRight w:val="0"/>
      <w:marTop w:val="0"/>
      <w:marBottom w:val="0"/>
      <w:divBdr>
        <w:top w:val="none" w:sz="0" w:space="0" w:color="auto"/>
        <w:left w:val="none" w:sz="0" w:space="0" w:color="auto"/>
        <w:bottom w:val="none" w:sz="0" w:space="0" w:color="auto"/>
        <w:right w:val="none" w:sz="0" w:space="0" w:color="auto"/>
      </w:divBdr>
      <w:divsChild>
        <w:div w:id="726950599">
          <w:marLeft w:val="0"/>
          <w:marRight w:val="0"/>
          <w:marTop w:val="0"/>
          <w:marBottom w:val="0"/>
          <w:divBdr>
            <w:top w:val="single" w:sz="2" w:space="0" w:color="auto"/>
            <w:left w:val="single" w:sz="2" w:space="0" w:color="auto"/>
            <w:bottom w:val="single" w:sz="6" w:space="0" w:color="auto"/>
            <w:right w:val="single" w:sz="2" w:space="0" w:color="auto"/>
          </w:divBdr>
          <w:divsChild>
            <w:div w:id="82080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18003">
                  <w:marLeft w:val="0"/>
                  <w:marRight w:val="0"/>
                  <w:marTop w:val="0"/>
                  <w:marBottom w:val="0"/>
                  <w:divBdr>
                    <w:top w:val="single" w:sz="2" w:space="0" w:color="D9D9E3"/>
                    <w:left w:val="single" w:sz="2" w:space="0" w:color="D9D9E3"/>
                    <w:bottom w:val="single" w:sz="2" w:space="0" w:color="D9D9E3"/>
                    <w:right w:val="single" w:sz="2" w:space="0" w:color="D9D9E3"/>
                  </w:divBdr>
                  <w:divsChild>
                    <w:div w:id="969633115">
                      <w:marLeft w:val="0"/>
                      <w:marRight w:val="0"/>
                      <w:marTop w:val="0"/>
                      <w:marBottom w:val="0"/>
                      <w:divBdr>
                        <w:top w:val="single" w:sz="2" w:space="0" w:color="D9D9E3"/>
                        <w:left w:val="single" w:sz="2" w:space="0" w:color="D9D9E3"/>
                        <w:bottom w:val="single" w:sz="2" w:space="0" w:color="D9D9E3"/>
                        <w:right w:val="single" w:sz="2" w:space="0" w:color="D9D9E3"/>
                      </w:divBdr>
                      <w:divsChild>
                        <w:div w:id="933393217">
                          <w:marLeft w:val="0"/>
                          <w:marRight w:val="0"/>
                          <w:marTop w:val="0"/>
                          <w:marBottom w:val="0"/>
                          <w:divBdr>
                            <w:top w:val="single" w:sz="2" w:space="0" w:color="D9D9E3"/>
                            <w:left w:val="single" w:sz="2" w:space="0" w:color="D9D9E3"/>
                            <w:bottom w:val="single" w:sz="2" w:space="0" w:color="D9D9E3"/>
                            <w:right w:val="single" w:sz="2" w:space="0" w:color="D9D9E3"/>
                          </w:divBdr>
                          <w:divsChild>
                            <w:div w:id="1763792863">
                              <w:marLeft w:val="0"/>
                              <w:marRight w:val="0"/>
                              <w:marTop w:val="0"/>
                              <w:marBottom w:val="0"/>
                              <w:divBdr>
                                <w:top w:val="single" w:sz="2" w:space="0" w:color="D9D9E3"/>
                                <w:left w:val="single" w:sz="2" w:space="0" w:color="D9D9E3"/>
                                <w:bottom w:val="single" w:sz="2" w:space="0" w:color="D9D9E3"/>
                                <w:right w:val="single" w:sz="2" w:space="0" w:color="D9D9E3"/>
                              </w:divBdr>
                              <w:divsChild>
                                <w:div w:id="17496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99560">
      <w:bodyDiv w:val="1"/>
      <w:marLeft w:val="0"/>
      <w:marRight w:val="0"/>
      <w:marTop w:val="0"/>
      <w:marBottom w:val="0"/>
      <w:divBdr>
        <w:top w:val="none" w:sz="0" w:space="0" w:color="auto"/>
        <w:left w:val="none" w:sz="0" w:space="0" w:color="auto"/>
        <w:bottom w:val="none" w:sz="0" w:space="0" w:color="auto"/>
        <w:right w:val="none" w:sz="0" w:space="0" w:color="auto"/>
      </w:divBdr>
    </w:div>
    <w:div w:id="155457251">
      <w:bodyDiv w:val="1"/>
      <w:marLeft w:val="0"/>
      <w:marRight w:val="0"/>
      <w:marTop w:val="0"/>
      <w:marBottom w:val="0"/>
      <w:divBdr>
        <w:top w:val="none" w:sz="0" w:space="0" w:color="auto"/>
        <w:left w:val="none" w:sz="0" w:space="0" w:color="auto"/>
        <w:bottom w:val="none" w:sz="0" w:space="0" w:color="auto"/>
        <w:right w:val="none" w:sz="0" w:space="0" w:color="auto"/>
      </w:divBdr>
    </w:div>
    <w:div w:id="163201935">
      <w:bodyDiv w:val="1"/>
      <w:marLeft w:val="0"/>
      <w:marRight w:val="0"/>
      <w:marTop w:val="0"/>
      <w:marBottom w:val="0"/>
      <w:divBdr>
        <w:top w:val="none" w:sz="0" w:space="0" w:color="auto"/>
        <w:left w:val="none" w:sz="0" w:space="0" w:color="auto"/>
        <w:bottom w:val="none" w:sz="0" w:space="0" w:color="auto"/>
        <w:right w:val="none" w:sz="0" w:space="0" w:color="auto"/>
      </w:divBdr>
    </w:div>
    <w:div w:id="175926379">
      <w:bodyDiv w:val="1"/>
      <w:marLeft w:val="0"/>
      <w:marRight w:val="0"/>
      <w:marTop w:val="0"/>
      <w:marBottom w:val="0"/>
      <w:divBdr>
        <w:top w:val="none" w:sz="0" w:space="0" w:color="auto"/>
        <w:left w:val="none" w:sz="0" w:space="0" w:color="auto"/>
        <w:bottom w:val="none" w:sz="0" w:space="0" w:color="auto"/>
        <w:right w:val="none" w:sz="0" w:space="0" w:color="auto"/>
      </w:divBdr>
    </w:div>
    <w:div w:id="187305572">
      <w:bodyDiv w:val="1"/>
      <w:marLeft w:val="0"/>
      <w:marRight w:val="0"/>
      <w:marTop w:val="0"/>
      <w:marBottom w:val="0"/>
      <w:divBdr>
        <w:top w:val="none" w:sz="0" w:space="0" w:color="auto"/>
        <w:left w:val="none" w:sz="0" w:space="0" w:color="auto"/>
        <w:bottom w:val="none" w:sz="0" w:space="0" w:color="auto"/>
        <w:right w:val="none" w:sz="0" w:space="0" w:color="auto"/>
      </w:divBdr>
      <w:divsChild>
        <w:div w:id="1676685212">
          <w:marLeft w:val="0"/>
          <w:marRight w:val="0"/>
          <w:marTop w:val="0"/>
          <w:marBottom w:val="0"/>
          <w:divBdr>
            <w:top w:val="none" w:sz="0" w:space="0" w:color="auto"/>
            <w:left w:val="none" w:sz="0" w:space="0" w:color="auto"/>
            <w:bottom w:val="none" w:sz="0" w:space="0" w:color="auto"/>
            <w:right w:val="none" w:sz="0" w:space="0" w:color="auto"/>
          </w:divBdr>
          <w:divsChild>
            <w:div w:id="240020986">
              <w:marLeft w:val="0"/>
              <w:marRight w:val="0"/>
              <w:marTop w:val="0"/>
              <w:marBottom w:val="0"/>
              <w:divBdr>
                <w:top w:val="none" w:sz="0" w:space="0" w:color="auto"/>
                <w:left w:val="none" w:sz="0" w:space="0" w:color="auto"/>
                <w:bottom w:val="none" w:sz="0" w:space="0" w:color="auto"/>
                <w:right w:val="none" w:sz="0" w:space="0" w:color="auto"/>
              </w:divBdr>
            </w:div>
            <w:div w:id="391780933">
              <w:marLeft w:val="0"/>
              <w:marRight w:val="0"/>
              <w:marTop w:val="0"/>
              <w:marBottom w:val="0"/>
              <w:divBdr>
                <w:top w:val="none" w:sz="0" w:space="0" w:color="auto"/>
                <w:left w:val="none" w:sz="0" w:space="0" w:color="auto"/>
                <w:bottom w:val="none" w:sz="0" w:space="0" w:color="auto"/>
                <w:right w:val="none" w:sz="0" w:space="0" w:color="auto"/>
              </w:divBdr>
            </w:div>
            <w:div w:id="440687859">
              <w:marLeft w:val="0"/>
              <w:marRight w:val="0"/>
              <w:marTop w:val="0"/>
              <w:marBottom w:val="0"/>
              <w:divBdr>
                <w:top w:val="none" w:sz="0" w:space="0" w:color="auto"/>
                <w:left w:val="none" w:sz="0" w:space="0" w:color="auto"/>
                <w:bottom w:val="none" w:sz="0" w:space="0" w:color="auto"/>
                <w:right w:val="none" w:sz="0" w:space="0" w:color="auto"/>
              </w:divBdr>
            </w:div>
            <w:div w:id="706216864">
              <w:marLeft w:val="0"/>
              <w:marRight w:val="0"/>
              <w:marTop w:val="0"/>
              <w:marBottom w:val="0"/>
              <w:divBdr>
                <w:top w:val="none" w:sz="0" w:space="0" w:color="auto"/>
                <w:left w:val="none" w:sz="0" w:space="0" w:color="auto"/>
                <w:bottom w:val="none" w:sz="0" w:space="0" w:color="auto"/>
                <w:right w:val="none" w:sz="0" w:space="0" w:color="auto"/>
              </w:divBdr>
            </w:div>
            <w:div w:id="925648892">
              <w:marLeft w:val="0"/>
              <w:marRight w:val="0"/>
              <w:marTop w:val="0"/>
              <w:marBottom w:val="0"/>
              <w:divBdr>
                <w:top w:val="none" w:sz="0" w:space="0" w:color="auto"/>
                <w:left w:val="none" w:sz="0" w:space="0" w:color="auto"/>
                <w:bottom w:val="none" w:sz="0" w:space="0" w:color="auto"/>
                <w:right w:val="none" w:sz="0" w:space="0" w:color="auto"/>
              </w:divBdr>
            </w:div>
            <w:div w:id="962810063">
              <w:marLeft w:val="0"/>
              <w:marRight w:val="0"/>
              <w:marTop w:val="0"/>
              <w:marBottom w:val="0"/>
              <w:divBdr>
                <w:top w:val="none" w:sz="0" w:space="0" w:color="auto"/>
                <w:left w:val="none" w:sz="0" w:space="0" w:color="auto"/>
                <w:bottom w:val="none" w:sz="0" w:space="0" w:color="auto"/>
                <w:right w:val="none" w:sz="0" w:space="0" w:color="auto"/>
              </w:divBdr>
            </w:div>
            <w:div w:id="19160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830">
      <w:bodyDiv w:val="1"/>
      <w:marLeft w:val="0"/>
      <w:marRight w:val="0"/>
      <w:marTop w:val="0"/>
      <w:marBottom w:val="0"/>
      <w:divBdr>
        <w:top w:val="none" w:sz="0" w:space="0" w:color="auto"/>
        <w:left w:val="none" w:sz="0" w:space="0" w:color="auto"/>
        <w:bottom w:val="none" w:sz="0" w:space="0" w:color="auto"/>
        <w:right w:val="none" w:sz="0" w:space="0" w:color="auto"/>
      </w:divBdr>
    </w:div>
    <w:div w:id="303700849">
      <w:bodyDiv w:val="1"/>
      <w:marLeft w:val="0"/>
      <w:marRight w:val="0"/>
      <w:marTop w:val="0"/>
      <w:marBottom w:val="0"/>
      <w:divBdr>
        <w:top w:val="none" w:sz="0" w:space="0" w:color="auto"/>
        <w:left w:val="none" w:sz="0" w:space="0" w:color="auto"/>
        <w:bottom w:val="none" w:sz="0" w:space="0" w:color="auto"/>
        <w:right w:val="none" w:sz="0" w:space="0" w:color="auto"/>
      </w:divBdr>
    </w:div>
    <w:div w:id="334306556">
      <w:bodyDiv w:val="1"/>
      <w:marLeft w:val="0"/>
      <w:marRight w:val="0"/>
      <w:marTop w:val="0"/>
      <w:marBottom w:val="0"/>
      <w:divBdr>
        <w:top w:val="none" w:sz="0" w:space="0" w:color="auto"/>
        <w:left w:val="none" w:sz="0" w:space="0" w:color="auto"/>
        <w:bottom w:val="none" w:sz="0" w:space="0" w:color="auto"/>
        <w:right w:val="none" w:sz="0" w:space="0" w:color="auto"/>
      </w:divBdr>
    </w:div>
    <w:div w:id="439494487">
      <w:bodyDiv w:val="1"/>
      <w:marLeft w:val="0"/>
      <w:marRight w:val="0"/>
      <w:marTop w:val="0"/>
      <w:marBottom w:val="0"/>
      <w:divBdr>
        <w:top w:val="none" w:sz="0" w:space="0" w:color="auto"/>
        <w:left w:val="none" w:sz="0" w:space="0" w:color="auto"/>
        <w:bottom w:val="none" w:sz="0" w:space="0" w:color="auto"/>
        <w:right w:val="none" w:sz="0" w:space="0" w:color="auto"/>
      </w:divBdr>
    </w:div>
    <w:div w:id="474224273">
      <w:bodyDiv w:val="1"/>
      <w:marLeft w:val="0"/>
      <w:marRight w:val="0"/>
      <w:marTop w:val="0"/>
      <w:marBottom w:val="0"/>
      <w:divBdr>
        <w:top w:val="none" w:sz="0" w:space="0" w:color="auto"/>
        <w:left w:val="none" w:sz="0" w:space="0" w:color="auto"/>
        <w:bottom w:val="none" w:sz="0" w:space="0" w:color="auto"/>
        <w:right w:val="none" w:sz="0" w:space="0" w:color="auto"/>
      </w:divBdr>
    </w:div>
    <w:div w:id="483200980">
      <w:bodyDiv w:val="1"/>
      <w:marLeft w:val="0"/>
      <w:marRight w:val="0"/>
      <w:marTop w:val="0"/>
      <w:marBottom w:val="0"/>
      <w:divBdr>
        <w:top w:val="none" w:sz="0" w:space="0" w:color="auto"/>
        <w:left w:val="none" w:sz="0" w:space="0" w:color="auto"/>
        <w:bottom w:val="none" w:sz="0" w:space="0" w:color="auto"/>
        <w:right w:val="none" w:sz="0" w:space="0" w:color="auto"/>
      </w:divBdr>
      <w:divsChild>
        <w:div w:id="1927113289">
          <w:marLeft w:val="0"/>
          <w:marRight w:val="0"/>
          <w:marTop w:val="0"/>
          <w:marBottom w:val="0"/>
          <w:divBdr>
            <w:top w:val="none" w:sz="0" w:space="0" w:color="auto"/>
            <w:left w:val="none" w:sz="0" w:space="0" w:color="auto"/>
            <w:bottom w:val="none" w:sz="0" w:space="0" w:color="auto"/>
            <w:right w:val="none" w:sz="0" w:space="0" w:color="auto"/>
          </w:divBdr>
          <w:divsChild>
            <w:div w:id="1590653556">
              <w:marLeft w:val="0"/>
              <w:marRight w:val="0"/>
              <w:marTop w:val="0"/>
              <w:marBottom w:val="0"/>
              <w:divBdr>
                <w:top w:val="none" w:sz="0" w:space="0" w:color="auto"/>
                <w:left w:val="none" w:sz="0" w:space="0" w:color="auto"/>
                <w:bottom w:val="none" w:sz="0" w:space="0" w:color="auto"/>
                <w:right w:val="none" w:sz="0" w:space="0" w:color="auto"/>
              </w:divBdr>
              <w:divsChild>
                <w:div w:id="18669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510">
      <w:bodyDiv w:val="1"/>
      <w:marLeft w:val="0"/>
      <w:marRight w:val="0"/>
      <w:marTop w:val="0"/>
      <w:marBottom w:val="0"/>
      <w:divBdr>
        <w:top w:val="none" w:sz="0" w:space="0" w:color="auto"/>
        <w:left w:val="none" w:sz="0" w:space="0" w:color="auto"/>
        <w:bottom w:val="none" w:sz="0" w:space="0" w:color="auto"/>
        <w:right w:val="none" w:sz="0" w:space="0" w:color="auto"/>
      </w:divBdr>
    </w:div>
    <w:div w:id="699277404">
      <w:bodyDiv w:val="1"/>
      <w:marLeft w:val="0"/>
      <w:marRight w:val="0"/>
      <w:marTop w:val="0"/>
      <w:marBottom w:val="0"/>
      <w:divBdr>
        <w:top w:val="none" w:sz="0" w:space="0" w:color="auto"/>
        <w:left w:val="none" w:sz="0" w:space="0" w:color="auto"/>
        <w:bottom w:val="none" w:sz="0" w:space="0" w:color="auto"/>
        <w:right w:val="none" w:sz="0" w:space="0" w:color="auto"/>
      </w:divBdr>
    </w:div>
    <w:div w:id="737749699">
      <w:bodyDiv w:val="1"/>
      <w:marLeft w:val="0"/>
      <w:marRight w:val="0"/>
      <w:marTop w:val="0"/>
      <w:marBottom w:val="0"/>
      <w:divBdr>
        <w:top w:val="none" w:sz="0" w:space="0" w:color="auto"/>
        <w:left w:val="none" w:sz="0" w:space="0" w:color="auto"/>
        <w:bottom w:val="none" w:sz="0" w:space="0" w:color="auto"/>
        <w:right w:val="none" w:sz="0" w:space="0" w:color="auto"/>
      </w:divBdr>
      <w:divsChild>
        <w:div w:id="1409814196">
          <w:marLeft w:val="0"/>
          <w:marRight w:val="0"/>
          <w:marTop w:val="0"/>
          <w:marBottom w:val="0"/>
          <w:divBdr>
            <w:top w:val="single" w:sz="2" w:space="0" w:color="auto"/>
            <w:left w:val="single" w:sz="2" w:space="0" w:color="auto"/>
            <w:bottom w:val="single" w:sz="6" w:space="0" w:color="auto"/>
            <w:right w:val="single" w:sz="2" w:space="0" w:color="auto"/>
          </w:divBdr>
          <w:divsChild>
            <w:div w:id="18405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7210">
                  <w:marLeft w:val="0"/>
                  <w:marRight w:val="0"/>
                  <w:marTop w:val="0"/>
                  <w:marBottom w:val="0"/>
                  <w:divBdr>
                    <w:top w:val="single" w:sz="2" w:space="0" w:color="D9D9E3"/>
                    <w:left w:val="single" w:sz="2" w:space="0" w:color="D9D9E3"/>
                    <w:bottom w:val="single" w:sz="2" w:space="0" w:color="D9D9E3"/>
                    <w:right w:val="single" w:sz="2" w:space="0" w:color="D9D9E3"/>
                  </w:divBdr>
                  <w:divsChild>
                    <w:div w:id="305858787">
                      <w:marLeft w:val="0"/>
                      <w:marRight w:val="0"/>
                      <w:marTop w:val="0"/>
                      <w:marBottom w:val="0"/>
                      <w:divBdr>
                        <w:top w:val="single" w:sz="2" w:space="0" w:color="D9D9E3"/>
                        <w:left w:val="single" w:sz="2" w:space="0" w:color="D9D9E3"/>
                        <w:bottom w:val="single" w:sz="2" w:space="0" w:color="D9D9E3"/>
                        <w:right w:val="single" w:sz="2" w:space="0" w:color="D9D9E3"/>
                      </w:divBdr>
                      <w:divsChild>
                        <w:div w:id="2043968835">
                          <w:marLeft w:val="0"/>
                          <w:marRight w:val="0"/>
                          <w:marTop w:val="0"/>
                          <w:marBottom w:val="0"/>
                          <w:divBdr>
                            <w:top w:val="single" w:sz="2" w:space="0" w:color="D9D9E3"/>
                            <w:left w:val="single" w:sz="2" w:space="0" w:color="D9D9E3"/>
                            <w:bottom w:val="single" w:sz="2" w:space="0" w:color="D9D9E3"/>
                            <w:right w:val="single" w:sz="2" w:space="0" w:color="D9D9E3"/>
                          </w:divBdr>
                          <w:divsChild>
                            <w:div w:id="575824352">
                              <w:marLeft w:val="0"/>
                              <w:marRight w:val="0"/>
                              <w:marTop w:val="0"/>
                              <w:marBottom w:val="0"/>
                              <w:divBdr>
                                <w:top w:val="single" w:sz="2" w:space="0" w:color="D9D9E3"/>
                                <w:left w:val="single" w:sz="2" w:space="0" w:color="D9D9E3"/>
                                <w:bottom w:val="single" w:sz="2" w:space="0" w:color="D9D9E3"/>
                                <w:right w:val="single" w:sz="2" w:space="0" w:color="D9D9E3"/>
                              </w:divBdr>
                              <w:divsChild>
                                <w:div w:id="197787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975261">
      <w:bodyDiv w:val="1"/>
      <w:marLeft w:val="0"/>
      <w:marRight w:val="0"/>
      <w:marTop w:val="0"/>
      <w:marBottom w:val="0"/>
      <w:divBdr>
        <w:top w:val="none" w:sz="0" w:space="0" w:color="auto"/>
        <w:left w:val="none" w:sz="0" w:space="0" w:color="auto"/>
        <w:bottom w:val="none" w:sz="0" w:space="0" w:color="auto"/>
        <w:right w:val="none" w:sz="0" w:space="0" w:color="auto"/>
      </w:divBdr>
      <w:divsChild>
        <w:div w:id="1212569897">
          <w:marLeft w:val="0"/>
          <w:marRight w:val="0"/>
          <w:marTop w:val="0"/>
          <w:marBottom w:val="0"/>
          <w:divBdr>
            <w:top w:val="single" w:sz="2" w:space="0" w:color="auto"/>
            <w:left w:val="single" w:sz="2" w:space="0" w:color="auto"/>
            <w:bottom w:val="single" w:sz="6" w:space="0" w:color="auto"/>
            <w:right w:val="single" w:sz="2" w:space="0" w:color="auto"/>
          </w:divBdr>
          <w:divsChild>
            <w:div w:id="488791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371914">
                  <w:marLeft w:val="0"/>
                  <w:marRight w:val="0"/>
                  <w:marTop w:val="0"/>
                  <w:marBottom w:val="0"/>
                  <w:divBdr>
                    <w:top w:val="single" w:sz="2" w:space="0" w:color="D9D9E3"/>
                    <w:left w:val="single" w:sz="2" w:space="0" w:color="D9D9E3"/>
                    <w:bottom w:val="single" w:sz="2" w:space="0" w:color="D9D9E3"/>
                    <w:right w:val="single" w:sz="2" w:space="0" w:color="D9D9E3"/>
                  </w:divBdr>
                  <w:divsChild>
                    <w:div w:id="1027097398">
                      <w:marLeft w:val="0"/>
                      <w:marRight w:val="0"/>
                      <w:marTop w:val="0"/>
                      <w:marBottom w:val="0"/>
                      <w:divBdr>
                        <w:top w:val="single" w:sz="2" w:space="0" w:color="D9D9E3"/>
                        <w:left w:val="single" w:sz="2" w:space="0" w:color="D9D9E3"/>
                        <w:bottom w:val="single" w:sz="2" w:space="0" w:color="D9D9E3"/>
                        <w:right w:val="single" w:sz="2" w:space="0" w:color="D9D9E3"/>
                      </w:divBdr>
                      <w:divsChild>
                        <w:div w:id="933132625">
                          <w:marLeft w:val="0"/>
                          <w:marRight w:val="0"/>
                          <w:marTop w:val="0"/>
                          <w:marBottom w:val="0"/>
                          <w:divBdr>
                            <w:top w:val="single" w:sz="2" w:space="0" w:color="D9D9E3"/>
                            <w:left w:val="single" w:sz="2" w:space="0" w:color="D9D9E3"/>
                            <w:bottom w:val="single" w:sz="2" w:space="0" w:color="D9D9E3"/>
                            <w:right w:val="single" w:sz="2" w:space="0" w:color="D9D9E3"/>
                          </w:divBdr>
                          <w:divsChild>
                            <w:div w:id="490216498">
                              <w:marLeft w:val="0"/>
                              <w:marRight w:val="0"/>
                              <w:marTop w:val="0"/>
                              <w:marBottom w:val="0"/>
                              <w:divBdr>
                                <w:top w:val="single" w:sz="2" w:space="0" w:color="D9D9E3"/>
                                <w:left w:val="single" w:sz="2" w:space="0" w:color="D9D9E3"/>
                                <w:bottom w:val="single" w:sz="2" w:space="0" w:color="D9D9E3"/>
                                <w:right w:val="single" w:sz="2" w:space="0" w:color="D9D9E3"/>
                              </w:divBdr>
                              <w:divsChild>
                                <w:div w:id="1515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4272443">
      <w:bodyDiv w:val="1"/>
      <w:marLeft w:val="0"/>
      <w:marRight w:val="0"/>
      <w:marTop w:val="0"/>
      <w:marBottom w:val="0"/>
      <w:divBdr>
        <w:top w:val="none" w:sz="0" w:space="0" w:color="auto"/>
        <w:left w:val="none" w:sz="0" w:space="0" w:color="auto"/>
        <w:bottom w:val="none" w:sz="0" w:space="0" w:color="auto"/>
        <w:right w:val="none" w:sz="0" w:space="0" w:color="auto"/>
      </w:divBdr>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7374567">
      <w:bodyDiv w:val="1"/>
      <w:marLeft w:val="0"/>
      <w:marRight w:val="0"/>
      <w:marTop w:val="0"/>
      <w:marBottom w:val="0"/>
      <w:divBdr>
        <w:top w:val="none" w:sz="0" w:space="0" w:color="auto"/>
        <w:left w:val="none" w:sz="0" w:space="0" w:color="auto"/>
        <w:bottom w:val="none" w:sz="0" w:space="0" w:color="auto"/>
        <w:right w:val="none" w:sz="0" w:space="0" w:color="auto"/>
      </w:divBdr>
    </w:div>
    <w:div w:id="932128886">
      <w:bodyDiv w:val="1"/>
      <w:marLeft w:val="0"/>
      <w:marRight w:val="0"/>
      <w:marTop w:val="0"/>
      <w:marBottom w:val="0"/>
      <w:divBdr>
        <w:top w:val="none" w:sz="0" w:space="0" w:color="auto"/>
        <w:left w:val="none" w:sz="0" w:space="0" w:color="auto"/>
        <w:bottom w:val="none" w:sz="0" w:space="0" w:color="auto"/>
        <w:right w:val="none" w:sz="0" w:space="0" w:color="auto"/>
      </w:divBdr>
      <w:divsChild>
        <w:div w:id="2040154889">
          <w:marLeft w:val="0"/>
          <w:marRight w:val="0"/>
          <w:marTop w:val="0"/>
          <w:marBottom w:val="0"/>
          <w:divBdr>
            <w:top w:val="none" w:sz="0" w:space="0" w:color="auto"/>
            <w:left w:val="none" w:sz="0" w:space="0" w:color="auto"/>
            <w:bottom w:val="none" w:sz="0" w:space="0" w:color="auto"/>
            <w:right w:val="none" w:sz="0" w:space="0" w:color="auto"/>
          </w:divBdr>
          <w:divsChild>
            <w:div w:id="417602104">
              <w:marLeft w:val="0"/>
              <w:marRight w:val="0"/>
              <w:marTop w:val="0"/>
              <w:marBottom w:val="0"/>
              <w:divBdr>
                <w:top w:val="none" w:sz="0" w:space="0" w:color="auto"/>
                <w:left w:val="none" w:sz="0" w:space="0" w:color="auto"/>
                <w:bottom w:val="none" w:sz="0" w:space="0" w:color="auto"/>
                <w:right w:val="none" w:sz="0" w:space="0" w:color="auto"/>
              </w:divBdr>
            </w:div>
            <w:div w:id="857618065">
              <w:marLeft w:val="0"/>
              <w:marRight w:val="0"/>
              <w:marTop w:val="0"/>
              <w:marBottom w:val="0"/>
              <w:divBdr>
                <w:top w:val="none" w:sz="0" w:space="0" w:color="auto"/>
                <w:left w:val="none" w:sz="0" w:space="0" w:color="auto"/>
                <w:bottom w:val="none" w:sz="0" w:space="0" w:color="auto"/>
                <w:right w:val="none" w:sz="0" w:space="0" w:color="auto"/>
              </w:divBdr>
            </w:div>
            <w:div w:id="1028261828">
              <w:marLeft w:val="0"/>
              <w:marRight w:val="0"/>
              <w:marTop w:val="0"/>
              <w:marBottom w:val="0"/>
              <w:divBdr>
                <w:top w:val="none" w:sz="0" w:space="0" w:color="auto"/>
                <w:left w:val="none" w:sz="0" w:space="0" w:color="auto"/>
                <w:bottom w:val="none" w:sz="0" w:space="0" w:color="auto"/>
                <w:right w:val="none" w:sz="0" w:space="0" w:color="auto"/>
              </w:divBdr>
            </w:div>
            <w:div w:id="1509059446">
              <w:marLeft w:val="0"/>
              <w:marRight w:val="0"/>
              <w:marTop w:val="0"/>
              <w:marBottom w:val="0"/>
              <w:divBdr>
                <w:top w:val="none" w:sz="0" w:space="0" w:color="auto"/>
                <w:left w:val="none" w:sz="0" w:space="0" w:color="auto"/>
                <w:bottom w:val="none" w:sz="0" w:space="0" w:color="auto"/>
                <w:right w:val="none" w:sz="0" w:space="0" w:color="auto"/>
              </w:divBdr>
            </w:div>
            <w:div w:id="1823620624">
              <w:marLeft w:val="0"/>
              <w:marRight w:val="0"/>
              <w:marTop w:val="0"/>
              <w:marBottom w:val="0"/>
              <w:divBdr>
                <w:top w:val="none" w:sz="0" w:space="0" w:color="auto"/>
                <w:left w:val="none" w:sz="0" w:space="0" w:color="auto"/>
                <w:bottom w:val="none" w:sz="0" w:space="0" w:color="auto"/>
                <w:right w:val="none" w:sz="0" w:space="0" w:color="auto"/>
              </w:divBdr>
            </w:div>
            <w:div w:id="1964572725">
              <w:marLeft w:val="0"/>
              <w:marRight w:val="0"/>
              <w:marTop w:val="0"/>
              <w:marBottom w:val="0"/>
              <w:divBdr>
                <w:top w:val="none" w:sz="0" w:space="0" w:color="auto"/>
                <w:left w:val="none" w:sz="0" w:space="0" w:color="auto"/>
                <w:bottom w:val="none" w:sz="0" w:space="0" w:color="auto"/>
                <w:right w:val="none" w:sz="0" w:space="0" w:color="auto"/>
              </w:divBdr>
            </w:div>
            <w:div w:id="21360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1893">
      <w:bodyDiv w:val="1"/>
      <w:marLeft w:val="0"/>
      <w:marRight w:val="0"/>
      <w:marTop w:val="0"/>
      <w:marBottom w:val="0"/>
      <w:divBdr>
        <w:top w:val="none" w:sz="0" w:space="0" w:color="auto"/>
        <w:left w:val="none" w:sz="0" w:space="0" w:color="auto"/>
        <w:bottom w:val="none" w:sz="0" w:space="0" w:color="auto"/>
        <w:right w:val="none" w:sz="0" w:space="0" w:color="auto"/>
      </w:divBdr>
    </w:div>
    <w:div w:id="954678022">
      <w:bodyDiv w:val="1"/>
      <w:marLeft w:val="0"/>
      <w:marRight w:val="0"/>
      <w:marTop w:val="0"/>
      <w:marBottom w:val="0"/>
      <w:divBdr>
        <w:top w:val="none" w:sz="0" w:space="0" w:color="auto"/>
        <w:left w:val="none" w:sz="0" w:space="0" w:color="auto"/>
        <w:bottom w:val="none" w:sz="0" w:space="0" w:color="auto"/>
        <w:right w:val="none" w:sz="0" w:space="0" w:color="auto"/>
      </w:divBdr>
    </w:div>
    <w:div w:id="1007438521">
      <w:bodyDiv w:val="1"/>
      <w:marLeft w:val="0"/>
      <w:marRight w:val="0"/>
      <w:marTop w:val="0"/>
      <w:marBottom w:val="0"/>
      <w:divBdr>
        <w:top w:val="none" w:sz="0" w:space="0" w:color="auto"/>
        <w:left w:val="none" w:sz="0" w:space="0" w:color="auto"/>
        <w:bottom w:val="none" w:sz="0" w:space="0" w:color="auto"/>
        <w:right w:val="none" w:sz="0" w:space="0" w:color="auto"/>
      </w:divBdr>
    </w:div>
    <w:div w:id="1048139690">
      <w:bodyDiv w:val="1"/>
      <w:marLeft w:val="0"/>
      <w:marRight w:val="0"/>
      <w:marTop w:val="0"/>
      <w:marBottom w:val="0"/>
      <w:divBdr>
        <w:top w:val="none" w:sz="0" w:space="0" w:color="auto"/>
        <w:left w:val="none" w:sz="0" w:space="0" w:color="auto"/>
        <w:bottom w:val="none" w:sz="0" w:space="0" w:color="auto"/>
        <w:right w:val="none" w:sz="0" w:space="0" w:color="auto"/>
      </w:divBdr>
      <w:divsChild>
        <w:div w:id="182985652">
          <w:marLeft w:val="0"/>
          <w:marRight w:val="0"/>
          <w:marTop w:val="0"/>
          <w:marBottom w:val="0"/>
          <w:divBdr>
            <w:top w:val="none" w:sz="0" w:space="0" w:color="auto"/>
            <w:left w:val="none" w:sz="0" w:space="0" w:color="auto"/>
            <w:bottom w:val="none" w:sz="0" w:space="0" w:color="auto"/>
            <w:right w:val="none" w:sz="0" w:space="0" w:color="auto"/>
          </w:divBdr>
          <w:divsChild>
            <w:div w:id="386026685">
              <w:marLeft w:val="0"/>
              <w:marRight w:val="0"/>
              <w:marTop w:val="0"/>
              <w:marBottom w:val="0"/>
              <w:divBdr>
                <w:top w:val="none" w:sz="0" w:space="0" w:color="auto"/>
                <w:left w:val="none" w:sz="0" w:space="0" w:color="auto"/>
                <w:bottom w:val="none" w:sz="0" w:space="0" w:color="auto"/>
                <w:right w:val="none" w:sz="0" w:space="0" w:color="auto"/>
              </w:divBdr>
              <w:divsChild>
                <w:div w:id="1996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5395">
      <w:bodyDiv w:val="1"/>
      <w:marLeft w:val="0"/>
      <w:marRight w:val="0"/>
      <w:marTop w:val="0"/>
      <w:marBottom w:val="0"/>
      <w:divBdr>
        <w:top w:val="none" w:sz="0" w:space="0" w:color="auto"/>
        <w:left w:val="none" w:sz="0" w:space="0" w:color="auto"/>
        <w:bottom w:val="none" w:sz="0" w:space="0" w:color="auto"/>
        <w:right w:val="none" w:sz="0" w:space="0" w:color="auto"/>
      </w:divBdr>
    </w:div>
    <w:div w:id="1085607805">
      <w:bodyDiv w:val="1"/>
      <w:marLeft w:val="0"/>
      <w:marRight w:val="0"/>
      <w:marTop w:val="0"/>
      <w:marBottom w:val="0"/>
      <w:divBdr>
        <w:top w:val="none" w:sz="0" w:space="0" w:color="auto"/>
        <w:left w:val="none" w:sz="0" w:space="0" w:color="auto"/>
        <w:bottom w:val="none" w:sz="0" w:space="0" w:color="auto"/>
        <w:right w:val="none" w:sz="0" w:space="0" w:color="auto"/>
      </w:divBdr>
    </w:div>
    <w:div w:id="1107391760">
      <w:bodyDiv w:val="1"/>
      <w:marLeft w:val="0"/>
      <w:marRight w:val="0"/>
      <w:marTop w:val="0"/>
      <w:marBottom w:val="0"/>
      <w:divBdr>
        <w:top w:val="none" w:sz="0" w:space="0" w:color="auto"/>
        <w:left w:val="none" w:sz="0" w:space="0" w:color="auto"/>
        <w:bottom w:val="none" w:sz="0" w:space="0" w:color="auto"/>
        <w:right w:val="none" w:sz="0" w:space="0" w:color="auto"/>
      </w:divBdr>
      <w:divsChild>
        <w:div w:id="1213272017">
          <w:marLeft w:val="0"/>
          <w:marRight w:val="0"/>
          <w:marTop w:val="0"/>
          <w:marBottom w:val="0"/>
          <w:divBdr>
            <w:top w:val="single" w:sz="2" w:space="0" w:color="auto"/>
            <w:left w:val="single" w:sz="2" w:space="0" w:color="auto"/>
            <w:bottom w:val="single" w:sz="6" w:space="0" w:color="auto"/>
            <w:right w:val="single" w:sz="2" w:space="0" w:color="auto"/>
          </w:divBdr>
          <w:divsChild>
            <w:div w:id="12662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400891">
                  <w:marLeft w:val="0"/>
                  <w:marRight w:val="0"/>
                  <w:marTop w:val="0"/>
                  <w:marBottom w:val="0"/>
                  <w:divBdr>
                    <w:top w:val="single" w:sz="2" w:space="0" w:color="D9D9E3"/>
                    <w:left w:val="single" w:sz="2" w:space="0" w:color="D9D9E3"/>
                    <w:bottom w:val="single" w:sz="2" w:space="0" w:color="D9D9E3"/>
                    <w:right w:val="single" w:sz="2" w:space="0" w:color="D9D9E3"/>
                  </w:divBdr>
                  <w:divsChild>
                    <w:div w:id="125583514">
                      <w:marLeft w:val="0"/>
                      <w:marRight w:val="0"/>
                      <w:marTop w:val="0"/>
                      <w:marBottom w:val="0"/>
                      <w:divBdr>
                        <w:top w:val="single" w:sz="2" w:space="0" w:color="D9D9E3"/>
                        <w:left w:val="single" w:sz="2" w:space="0" w:color="D9D9E3"/>
                        <w:bottom w:val="single" w:sz="2" w:space="0" w:color="D9D9E3"/>
                        <w:right w:val="single" w:sz="2" w:space="0" w:color="D9D9E3"/>
                      </w:divBdr>
                      <w:divsChild>
                        <w:div w:id="1767966490">
                          <w:marLeft w:val="0"/>
                          <w:marRight w:val="0"/>
                          <w:marTop w:val="0"/>
                          <w:marBottom w:val="0"/>
                          <w:divBdr>
                            <w:top w:val="single" w:sz="2" w:space="0" w:color="D9D9E3"/>
                            <w:left w:val="single" w:sz="2" w:space="0" w:color="D9D9E3"/>
                            <w:bottom w:val="single" w:sz="2" w:space="0" w:color="D9D9E3"/>
                            <w:right w:val="single" w:sz="2" w:space="0" w:color="D9D9E3"/>
                          </w:divBdr>
                          <w:divsChild>
                            <w:div w:id="473379503">
                              <w:marLeft w:val="0"/>
                              <w:marRight w:val="0"/>
                              <w:marTop w:val="0"/>
                              <w:marBottom w:val="0"/>
                              <w:divBdr>
                                <w:top w:val="single" w:sz="2" w:space="0" w:color="D9D9E3"/>
                                <w:left w:val="single" w:sz="2" w:space="0" w:color="D9D9E3"/>
                                <w:bottom w:val="single" w:sz="2" w:space="0" w:color="D9D9E3"/>
                                <w:right w:val="single" w:sz="2" w:space="0" w:color="D9D9E3"/>
                              </w:divBdr>
                              <w:divsChild>
                                <w:div w:id="64011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6575494">
      <w:bodyDiv w:val="1"/>
      <w:marLeft w:val="0"/>
      <w:marRight w:val="0"/>
      <w:marTop w:val="0"/>
      <w:marBottom w:val="0"/>
      <w:divBdr>
        <w:top w:val="none" w:sz="0" w:space="0" w:color="auto"/>
        <w:left w:val="none" w:sz="0" w:space="0" w:color="auto"/>
        <w:bottom w:val="none" w:sz="0" w:space="0" w:color="auto"/>
        <w:right w:val="none" w:sz="0" w:space="0" w:color="auto"/>
      </w:divBdr>
      <w:divsChild>
        <w:div w:id="2046560809">
          <w:marLeft w:val="0"/>
          <w:marRight w:val="0"/>
          <w:marTop w:val="0"/>
          <w:marBottom w:val="0"/>
          <w:divBdr>
            <w:top w:val="none" w:sz="0" w:space="0" w:color="auto"/>
            <w:left w:val="none" w:sz="0" w:space="0" w:color="auto"/>
            <w:bottom w:val="none" w:sz="0" w:space="0" w:color="auto"/>
            <w:right w:val="none" w:sz="0" w:space="0" w:color="auto"/>
          </w:divBdr>
          <w:divsChild>
            <w:div w:id="307706688">
              <w:marLeft w:val="0"/>
              <w:marRight w:val="0"/>
              <w:marTop w:val="0"/>
              <w:marBottom w:val="0"/>
              <w:divBdr>
                <w:top w:val="none" w:sz="0" w:space="0" w:color="auto"/>
                <w:left w:val="none" w:sz="0" w:space="0" w:color="auto"/>
                <w:bottom w:val="none" w:sz="0" w:space="0" w:color="auto"/>
                <w:right w:val="none" w:sz="0" w:space="0" w:color="auto"/>
              </w:divBdr>
            </w:div>
            <w:div w:id="332728558">
              <w:marLeft w:val="0"/>
              <w:marRight w:val="0"/>
              <w:marTop w:val="0"/>
              <w:marBottom w:val="0"/>
              <w:divBdr>
                <w:top w:val="none" w:sz="0" w:space="0" w:color="auto"/>
                <w:left w:val="none" w:sz="0" w:space="0" w:color="auto"/>
                <w:bottom w:val="none" w:sz="0" w:space="0" w:color="auto"/>
                <w:right w:val="none" w:sz="0" w:space="0" w:color="auto"/>
              </w:divBdr>
            </w:div>
            <w:div w:id="467016871">
              <w:marLeft w:val="0"/>
              <w:marRight w:val="0"/>
              <w:marTop w:val="0"/>
              <w:marBottom w:val="0"/>
              <w:divBdr>
                <w:top w:val="none" w:sz="0" w:space="0" w:color="auto"/>
                <w:left w:val="none" w:sz="0" w:space="0" w:color="auto"/>
                <w:bottom w:val="none" w:sz="0" w:space="0" w:color="auto"/>
                <w:right w:val="none" w:sz="0" w:space="0" w:color="auto"/>
              </w:divBdr>
            </w:div>
            <w:div w:id="683943289">
              <w:marLeft w:val="0"/>
              <w:marRight w:val="0"/>
              <w:marTop w:val="0"/>
              <w:marBottom w:val="0"/>
              <w:divBdr>
                <w:top w:val="none" w:sz="0" w:space="0" w:color="auto"/>
                <w:left w:val="none" w:sz="0" w:space="0" w:color="auto"/>
                <w:bottom w:val="none" w:sz="0" w:space="0" w:color="auto"/>
                <w:right w:val="none" w:sz="0" w:space="0" w:color="auto"/>
              </w:divBdr>
            </w:div>
            <w:div w:id="804741823">
              <w:marLeft w:val="0"/>
              <w:marRight w:val="0"/>
              <w:marTop w:val="0"/>
              <w:marBottom w:val="0"/>
              <w:divBdr>
                <w:top w:val="none" w:sz="0" w:space="0" w:color="auto"/>
                <w:left w:val="none" w:sz="0" w:space="0" w:color="auto"/>
                <w:bottom w:val="none" w:sz="0" w:space="0" w:color="auto"/>
                <w:right w:val="none" w:sz="0" w:space="0" w:color="auto"/>
              </w:divBdr>
            </w:div>
            <w:div w:id="1350906817">
              <w:marLeft w:val="0"/>
              <w:marRight w:val="0"/>
              <w:marTop w:val="0"/>
              <w:marBottom w:val="0"/>
              <w:divBdr>
                <w:top w:val="none" w:sz="0" w:space="0" w:color="auto"/>
                <w:left w:val="none" w:sz="0" w:space="0" w:color="auto"/>
                <w:bottom w:val="none" w:sz="0" w:space="0" w:color="auto"/>
                <w:right w:val="none" w:sz="0" w:space="0" w:color="auto"/>
              </w:divBdr>
            </w:div>
            <w:div w:id="13615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024">
      <w:bodyDiv w:val="1"/>
      <w:marLeft w:val="0"/>
      <w:marRight w:val="0"/>
      <w:marTop w:val="0"/>
      <w:marBottom w:val="0"/>
      <w:divBdr>
        <w:top w:val="none" w:sz="0" w:space="0" w:color="auto"/>
        <w:left w:val="none" w:sz="0" w:space="0" w:color="auto"/>
        <w:bottom w:val="none" w:sz="0" w:space="0" w:color="auto"/>
        <w:right w:val="none" w:sz="0" w:space="0" w:color="auto"/>
      </w:divBdr>
    </w:div>
    <w:div w:id="1245841974">
      <w:bodyDiv w:val="1"/>
      <w:marLeft w:val="0"/>
      <w:marRight w:val="0"/>
      <w:marTop w:val="0"/>
      <w:marBottom w:val="0"/>
      <w:divBdr>
        <w:top w:val="none" w:sz="0" w:space="0" w:color="auto"/>
        <w:left w:val="none" w:sz="0" w:space="0" w:color="auto"/>
        <w:bottom w:val="none" w:sz="0" w:space="0" w:color="auto"/>
        <w:right w:val="none" w:sz="0" w:space="0" w:color="auto"/>
      </w:divBdr>
    </w:div>
    <w:div w:id="1246263354">
      <w:bodyDiv w:val="1"/>
      <w:marLeft w:val="0"/>
      <w:marRight w:val="0"/>
      <w:marTop w:val="0"/>
      <w:marBottom w:val="0"/>
      <w:divBdr>
        <w:top w:val="none" w:sz="0" w:space="0" w:color="auto"/>
        <w:left w:val="none" w:sz="0" w:space="0" w:color="auto"/>
        <w:bottom w:val="none" w:sz="0" w:space="0" w:color="auto"/>
        <w:right w:val="none" w:sz="0" w:space="0" w:color="auto"/>
      </w:divBdr>
    </w:div>
    <w:div w:id="1249730736">
      <w:bodyDiv w:val="1"/>
      <w:marLeft w:val="0"/>
      <w:marRight w:val="0"/>
      <w:marTop w:val="0"/>
      <w:marBottom w:val="0"/>
      <w:divBdr>
        <w:top w:val="none" w:sz="0" w:space="0" w:color="auto"/>
        <w:left w:val="none" w:sz="0" w:space="0" w:color="auto"/>
        <w:bottom w:val="none" w:sz="0" w:space="0" w:color="auto"/>
        <w:right w:val="none" w:sz="0" w:space="0" w:color="auto"/>
      </w:divBdr>
    </w:div>
    <w:div w:id="1419982791">
      <w:bodyDiv w:val="1"/>
      <w:marLeft w:val="0"/>
      <w:marRight w:val="0"/>
      <w:marTop w:val="0"/>
      <w:marBottom w:val="0"/>
      <w:divBdr>
        <w:top w:val="none" w:sz="0" w:space="0" w:color="auto"/>
        <w:left w:val="none" w:sz="0" w:space="0" w:color="auto"/>
        <w:bottom w:val="none" w:sz="0" w:space="0" w:color="auto"/>
        <w:right w:val="none" w:sz="0" w:space="0" w:color="auto"/>
      </w:divBdr>
    </w:div>
    <w:div w:id="1452552105">
      <w:bodyDiv w:val="1"/>
      <w:marLeft w:val="0"/>
      <w:marRight w:val="0"/>
      <w:marTop w:val="0"/>
      <w:marBottom w:val="0"/>
      <w:divBdr>
        <w:top w:val="none" w:sz="0" w:space="0" w:color="auto"/>
        <w:left w:val="none" w:sz="0" w:space="0" w:color="auto"/>
        <w:bottom w:val="none" w:sz="0" w:space="0" w:color="auto"/>
        <w:right w:val="none" w:sz="0" w:space="0" w:color="auto"/>
      </w:divBdr>
    </w:div>
    <w:div w:id="1541698537">
      <w:bodyDiv w:val="1"/>
      <w:marLeft w:val="0"/>
      <w:marRight w:val="0"/>
      <w:marTop w:val="0"/>
      <w:marBottom w:val="0"/>
      <w:divBdr>
        <w:top w:val="none" w:sz="0" w:space="0" w:color="auto"/>
        <w:left w:val="none" w:sz="0" w:space="0" w:color="auto"/>
        <w:bottom w:val="none" w:sz="0" w:space="0" w:color="auto"/>
        <w:right w:val="none" w:sz="0" w:space="0" w:color="auto"/>
      </w:divBdr>
    </w:div>
    <w:div w:id="1574897215">
      <w:bodyDiv w:val="1"/>
      <w:marLeft w:val="0"/>
      <w:marRight w:val="0"/>
      <w:marTop w:val="0"/>
      <w:marBottom w:val="0"/>
      <w:divBdr>
        <w:top w:val="none" w:sz="0" w:space="0" w:color="auto"/>
        <w:left w:val="none" w:sz="0" w:space="0" w:color="auto"/>
        <w:bottom w:val="none" w:sz="0" w:space="0" w:color="auto"/>
        <w:right w:val="none" w:sz="0" w:space="0" w:color="auto"/>
      </w:divBdr>
      <w:divsChild>
        <w:div w:id="2123529010">
          <w:marLeft w:val="0"/>
          <w:marRight w:val="0"/>
          <w:marTop w:val="0"/>
          <w:marBottom w:val="0"/>
          <w:divBdr>
            <w:top w:val="none" w:sz="0" w:space="0" w:color="auto"/>
            <w:left w:val="none" w:sz="0" w:space="0" w:color="auto"/>
            <w:bottom w:val="none" w:sz="0" w:space="0" w:color="auto"/>
            <w:right w:val="none" w:sz="0" w:space="0" w:color="auto"/>
          </w:divBdr>
          <w:divsChild>
            <w:div w:id="2033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840">
      <w:bodyDiv w:val="1"/>
      <w:marLeft w:val="0"/>
      <w:marRight w:val="0"/>
      <w:marTop w:val="0"/>
      <w:marBottom w:val="0"/>
      <w:divBdr>
        <w:top w:val="none" w:sz="0" w:space="0" w:color="auto"/>
        <w:left w:val="none" w:sz="0" w:space="0" w:color="auto"/>
        <w:bottom w:val="none" w:sz="0" w:space="0" w:color="auto"/>
        <w:right w:val="none" w:sz="0" w:space="0" w:color="auto"/>
      </w:divBdr>
    </w:div>
    <w:div w:id="1638952469">
      <w:bodyDiv w:val="1"/>
      <w:marLeft w:val="0"/>
      <w:marRight w:val="0"/>
      <w:marTop w:val="0"/>
      <w:marBottom w:val="0"/>
      <w:divBdr>
        <w:top w:val="none" w:sz="0" w:space="0" w:color="auto"/>
        <w:left w:val="none" w:sz="0" w:space="0" w:color="auto"/>
        <w:bottom w:val="none" w:sz="0" w:space="0" w:color="auto"/>
        <w:right w:val="none" w:sz="0" w:space="0" w:color="auto"/>
      </w:divBdr>
    </w:div>
    <w:div w:id="1697731398">
      <w:bodyDiv w:val="1"/>
      <w:marLeft w:val="0"/>
      <w:marRight w:val="0"/>
      <w:marTop w:val="0"/>
      <w:marBottom w:val="0"/>
      <w:divBdr>
        <w:top w:val="none" w:sz="0" w:space="0" w:color="auto"/>
        <w:left w:val="none" w:sz="0" w:space="0" w:color="auto"/>
        <w:bottom w:val="none" w:sz="0" w:space="0" w:color="auto"/>
        <w:right w:val="none" w:sz="0" w:space="0" w:color="auto"/>
      </w:divBdr>
    </w:div>
    <w:div w:id="1762943559">
      <w:bodyDiv w:val="1"/>
      <w:marLeft w:val="0"/>
      <w:marRight w:val="0"/>
      <w:marTop w:val="0"/>
      <w:marBottom w:val="0"/>
      <w:divBdr>
        <w:top w:val="none" w:sz="0" w:space="0" w:color="auto"/>
        <w:left w:val="none" w:sz="0" w:space="0" w:color="auto"/>
        <w:bottom w:val="none" w:sz="0" w:space="0" w:color="auto"/>
        <w:right w:val="none" w:sz="0" w:space="0" w:color="auto"/>
      </w:divBdr>
    </w:div>
    <w:div w:id="1792094266">
      <w:bodyDiv w:val="1"/>
      <w:marLeft w:val="0"/>
      <w:marRight w:val="0"/>
      <w:marTop w:val="0"/>
      <w:marBottom w:val="0"/>
      <w:divBdr>
        <w:top w:val="none" w:sz="0" w:space="0" w:color="auto"/>
        <w:left w:val="none" w:sz="0" w:space="0" w:color="auto"/>
        <w:bottom w:val="none" w:sz="0" w:space="0" w:color="auto"/>
        <w:right w:val="none" w:sz="0" w:space="0" w:color="auto"/>
      </w:divBdr>
    </w:div>
    <w:div w:id="1820072725">
      <w:bodyDiv w:val="1"/>
      <w:marLeft w:val="0"/>
      <w:marRight w:val="0"/>
      <w:marTop w:val="0"/>
      <w:marBottom w:val="0"/>
      <w:divBdr>
        <w:top w:val="none" w:sz="0" w:space="0" w:color="auto"/>
        <w:left w:val="none" w:sz="0" w:space="0" w:color="auto"/>
        <w:bottom w:val="none" w:sz="0" w:space="0" w:color="auto"/>
        <w:right w:val="none" w:sz="0" w:space="0" w:color="auto"/>
      </w:divBdr>
      <w:divsChild>
        <w:div w:id="1140003093">
          <w:marLeft w:val="0"/>
          <w:marRight w:val="0"/>
          <w:marTop w:val="0"/>
          <w:marBottom w:val="0"/>
          <w:divBdr>
            <w:top w:val="none" w:sz="0" w:space="0" w:color="auto"/>
            <w:left w:val="none" w:sz="0" w:space="0" w:color="auto"/>
            <w:bottom w:val="none" w:sz="0" w:space="0" w:color="auto"/>
            <w:right w:val="none" w:sz="0" w:space="0" w:color="auto"/>
          </w:divBdr>
          <w:divsChild>
            <w:div w:id="3482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649">
      <w:bodyDiv w:val="1"/>
      <w:marLeft w:val="0"/>
      <w:marRight w:val="0"/>
      <w:marTop w:val="0"/>
      <w:marBottom w:val="0"/>
      <w:divBdr>
        <w:top w:val="none" w:sz="0" w:space="0" w:color="auto"/>
        <w:left w:val="none" w:sz="0" w:space="0" w:color="auto"/>
        <w:bottom w:val="none" w:sz="0" w:space="0" w:color="auto"/>
        <w:right w:val="none" w:sz="0" w:space="0" w:color="auto"/>
      </w:divBdr>
    </w:div>
    <w:div w:id="1883782416">
      <w:bodyDiv w:val="1"/>
      <w:marLeft w:val="0"/>
      <w:marRight w:val="0"/>
      <w:marTop w:val="0"/>
      <w:marBottom w:val="0"/>
      <w:divBdr>
        <w:top w:val="none" w:sz="0" w:space="0" w:color="auto"/>
        <w:left w:val="none" w:sz="0" w:space="0" w:color="auto"/>
        <w:bottom w:val="none" w:sz="0" w:space="0" w:color="auto"/>
        <w:right w:val="none" w:sz="0" w:space="0" w:color="auto"/>
      </w:divBdr>
    </w:div>
    <w:div w:id="1893230967">
      <w:bodyDiv w:val="1"/>
      <w:marLeft w:val="0"/>
      <w:marRight w:val="0"/>
      <w:marTop w:val="0"/>
      <w:marBottom w:val="0"/>
      <w:divBdr>
        <w:top w:val="none" w:sz="0" w:space="0" w:color="auto"/>
        <w:left w:val="none" w:sz="0" w:space="0" w:color="auto"/>
        <w:bottom w:val="none" w:sz="0" w:space="0" w:color="auto"/>
        <w:right w:val="none" w:sz="0" w:space="0" w:color="auto"/>
      </w:divBdr>
      <w:divsChild>
        <w:div w:id="1042246990">
          <w:marLeft w:val="0"/>
          <w:marRight w:val="0"/>
          <w:marTop w:val="0"/>
          <w:marBottom w:val="0"/>
          <w:divBdr>
            <w:top w:val="none" w:sz="0" w:space="0" w:color="auto"/>
            <w:left w:val="none" w:sz="0" w:space="0" w:color="auto"/>
            <w:bottom w:val="none" w:sz="0" w:space="0" w:color="auto"/>
            <w:right w:val="none" w:sz="0" w:space="0" w:color="auto"/>
          </w:divBdr>
          <w:divsChild>
            <w:div w:id="1131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0656">
      <w:bodyDiv w:val="1"/>
      <w:marLeft w:val="0"/>
      <w:marRight w:val="0"/>
      <w:marTop w:val="0"/>
      <w:marBottom w:val="0"/>
      <w:divBdr>
        <w:top w:val="none" w:sz="0" w:space="0" w:color="auto"/>
        <w:left w:val="none" w:sz="0" w:space="0" w:color="auto"/>
        <w:bottom w:val="none" w:sz="0" w:space="0" w:color="auto"/>
        <w:right w:val="none" w:sz="0" w:space="0" w:color="auto"/>
      </w:divBdr>
    </w:div>
    <w:div w:id="1907106605">
      <w:bodyDiv w:val="1"/>
      <w:marLeft w:val="0"/>
      <w:marRight w:val="0"/>
      <w:marTop w:val="0"/>
      <w:marBottom w:val="0"/>
      <w:divBdr>
        <w:top w:val="none" w:sz="0" w:space="0" w:color="auto"/>
        <w:left w:val="none" w:sz="0" w:space="0" w:color="auto"/>
        <w:bottom w:val="none" w:sz="0" w:space="0" w:color="auto"/>
        <w:right w:val="none" w:sz="0" w:space="0" w:color="auto"/>
      </w:divBdr>
      <w:divsChild>
        <w:div w:id="851191263">
          <w:marLeft w:val="0"/>
          <w:marRight w:val="0"/>
          <w:marTop w:val="0"/>
          <w:marBottom w:val="0"/>
          <w:divBdr>
            <w:top w:val="none" w:sz="0" w:space="0" w:color="auto"/>
            <w:left w:val="none" w:sz="0" w:space="0" w:color="auto"/>
            <w:bottom w:val="none" w:sz="0" w:space="0" w:color="auto"/>
            <w:right w:val="none" w:sz="0" w:space="0" w:color="auto"/>
          </w:divBdr>
          <w:divsChild>
            <w:div w:id="15908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430">
      <w:bodyDiv w:val="1"/>
      <w:marLeft w:val="0"/>
      <w:marRight w:val="0"/>
      <w:marTop w:val="0"/>
      <w:marBottom w:val="0"/>
      <w:divBdr>
        <w:top w:val="none" w:sz="0" w:space="0" w:color="auto"/>
        <w:left w:val="none" w:sz="0" w:space="0" w:color="auto"/>
        <w:bottom w:val="none" w:sz="0" w:space="0" w:color="auto"/>
        <w:right w:val="none" w:sz="0" w:space="0" w:color="auto"/>
      </w:divBdr>
    </w:div>
    <w:div w:id="2023705986">
      <w:bodyDiv w:val="1"/>
      <w:marLeft w:val="0"/>
      <w:marRight w:val="0"/>
      <w:marTop w:val="0"/>
      <w:marBottom w:val="0"/>
      <w:divBdr>
        <w:top w:val="none" w:sz="0" w:space="0" w:color="auto"/>
        <w:left w:val="none" w:sz="0" w:space="0" w:color="auto"/>
        <w:bottom w:val="none" w:sz="0" w:space="0" w:color="auto"/>
        <w:right w:val="none" w:sz="0" w:space="0" w:color="auto"/>
      </w:divBdr>
    </w:div>
    <w:div w:id="2038307729">
      <w:bodyDiv w:val="1"/>
      <w:marLeft w:val="0"/>
      <w:marRight w:val="0"/>
      <w:marTop w:val="0"/>
      <w:marBottom w:val="0"/>
      <w:divBdr>
        <w:top w:val="none" w:sz="0" w:space="0" w:color="auto"/>
        <w:left w:val="none" w:sz="0" w:space="0" w:color="auto"/>
        <w:bottom w:val="none" w:sz="0" w:space="0" w:color="auto"/>
        <w:right w:val="none" w:sz="0" w:space="0" w:color="auto"/>
      </w:divBdr>
      <w:divsChild>
        <w:div w:id="1926572271">
          <w:marLeft w:val="0"/>
          <w:marRight w:val="0"/>
          <w:marTop w:val="0"/>
          <w:marBottom w:val="0"/>
          <w:divBdr>
            <w:top w:val="none" w:sz="0" w:space="0" w:color="auto"/>
            <w:left w:val="none" w:sz="0" w:space="0" w:color="auto"/>
            <w:bottom w:val="none" w:sz="0" w:space="0" w:color="auto"/>
            <w:right w:val="none" w:sz="0" w:space="0" w:color="auto"/>
          </w:divBdr>
          <w:divsChild>
            <w:div w:id="1312634950">
              <w:marLeft w:val="0"/>
              <w:marRight w:val="0"/>
              <w:marTop w:val="0"/>
              <w:marBottom w:val="0"/>
              <w:divBdr>
                <w:top w:val="none" w:sz="0" w:space="0" w:color="auto"/>
                <w:left w:val="none" w:sz="0" w:space="0" w:color="auto"/>
                <w:bottom w:val="none" w:sz="0" w:space="0" w:color="auto"/>
                <w:right w:val="none" w:sz="0" w:space="0" w:color="auto"/>
              </w:divBdr>
              <w:divsChild>
                <w:div w:id="5682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5980">
      <w:bodyDiv w:val="1"/>
      <w:marLeft w:val="0"/>
      <w:marRight w:val="0"/>
      <w:marTop w:val="0"/>
      <w:marBottom w:val="0"/>
      <w:divBdr>
        <w:top w:val="none" w:sz="0" w:space="0" w:color="auto"/>
        <w:left w:val="none" w:sz="0" w:space="0" w:color="auto"/>
        <w:bottom w:val="none" w:sz="0" w:space="0" w:color="auto"/>
        <w:right w:val="none" w:sz="0" w:space="0" w:color="auto"/>
      </w:divBdr>
    </w:div>
    <w:div w:id="2081712471">
      <w:bodyDiv w:val="1"/>
      <w:marLeft w:val="0"/>
      <w:marRight w:val="0"/>
      <w:marTop w:val="0"/>
      <w:marBottom w:val="0"/>
      <w:divBdr>
        <w:top w:val="none" w:sz="0" w:space="0" w:color="auto"/>
        <w:left w:val="none" w:sz="0" w:space="0" w:color="auto"/>
        <w:bottom w:val="none" w:sz="0" w:space="0" w:color="auto"/>
        <w:right w:val="none" w:sz="0" w:space="0" w:color="auto"/>
      </w:divBdr>
    </w:div>
    <w:div w:id="211558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wheel.com/work/citation?ids=14962387&amp;pre=&amp;suf=&amp;sa=0&amp;dbf=0" TargetMode="External"/><Relationship Id="rId18" Type="http://schemas.openxmlformats.org/officeDocument/2006/relationships/comments" Target="comments.xml"/><Relationship Id="rId26" Type="http://schemas.openxmlformats.org/officeDocument/2006/relationships/footer" Target="footer2.xml"/><Relationship Id="rId3" Type="http://schemas.openxmlformats.org/officeDocument/2006/relationships/customXml" Target="../customXml/item3.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sciwheel.com/work/citation?ids=15365161&amp;pre=&amp;suf=&amp;sa=0&amp;dbf=0" TargetMode="External"/><Relationship Id="rId17" Type="http://schemas.openxmlformats.org/officeDocument/2006/relationships/hyperlink" Target="https://sciwheel.com/work/citation?ids=15020506&amp;pre=&amp;suf=&amp;sa=0&amp;dbf=0" TargetMode="External"/><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iwheel.com/work/citation?ids=6366514&amp;pre=&amp;suf=&amp;sa=0&amp;dbf=0" TargetMode="External"/><Relationship Id="rId20" Type="http://schemas.microsoft.com/office/2016/09/relationships/commentsIds" Target="commentsIds.xml"/><Relationship Id="rId29" Type="http://schemas.openxmlformats.org/officeDocument/2006/relationships/hyperlink" Target="https://sciwheel.com/work/bibliography/1004781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yperlink" Target="https://sciwheel.com/work/bibliography/15365161" TargetMode="External"/><Relationship Id="rId5" Type="http://schemas.openxmlformats.org/officeDocument/2006/relationships/customXml" Target="../customXml/item5.xml"/><Relationship Id="rId15" Type="http://schemas.openxmlformats.org/officeDocument/2006/relationships/hyperlink" Target="https://sciwheel.com/work/citation?ids=15365201&amp;pre=&amp;suf=&amp;sa=0&amp;dbf=0" TargetMode="External"/><Relationship Id="rId23" Type="http://schemas.openxmlformats.org/officeDocument/2006/relationships/header" Target="header2.xml"/><Relationship Id="rId28" Type="http://schemas.openxmlformats.org/officeDocument/2006/relationships/hyperlink" Target="https://sciwheel.com/work/bibliography/15365201" TargetMode="External"/><Relationship Id="rId36" Type="http://schemas.microsoft.com/office/2020/10/relationships/intelligence" Target="intelligence2.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https://sciwheel.com/work/bibliography/1502050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iwheel.com/work/citation?ids=10047819&amp;pre=&amp;suf=&amp;sa=0&amp;dbf=0" TargetMode="External"/><Relationship Id="rId22" Type="http://schemas.openxmlformats.org/officeDocument/2006/relationships/header" Target="header1.xml"/><Relationship Id="rId27" Type="http://schemas.openxmlformats.org/officeDocument/2006/relationships/image" Target="media/image1.png"/><Relationship Id="rId30" Type="http://schemas.openxmlformats.org/officeDocument/2006/relationships/hyperlink" Target="https://sciwheel.com/work/bibliography/14962387"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e8440c-6945-4aed-bd17-32b258407380">
  <we:reference id="wa200002534" version="6.0.0.0" store="en-US" storeType="OMEX"/>
  <we:alternateReferences>
    <we:reference id="wa200002534" version="6.0.0.0" store="WA200002534" storeType="OMEX"/>
  </we:alternateReferences>
  <we:properties>
    <we:property name="sciwheel-csl-items" value="[{&quot;title&quot;:&quot;The Lopsided Ape: Evolution of the Generative Mind&quot;,&quot;publisher&quot;:&quot;Oxford University Press USA&quot;,&quot;page&quot;:&quot;380&quot;,&quot;edition&quot;:&quot;1&quot;,&quot;id&quot;:&quot;15328575&quot;,&quot;type&quot;:&quot;book&quot;,&quot;author&quot;:[{&quot;family&quot;:&quot;Corballis&quot;,&quot;given&quot;:&quot;Michael C.&quot;}],&quot;issued&quot;:{&quot;date-parts&quot;:[[&quot;1993&quot;]]},&quot;ISBN&quot;:&quot;9780198024521&quot;,&quot;citation-label&quot;:&quot;15328575&quot;},{&quot;title&quot;:&quot;Handedness, language dominance and aphasia: a genetic model.&quot;,&quot;page&quot;:&quot;1-40&quot;,&quot;volume&quot;:&quot;8&quot;,&quot;journalAbbreviation&quot;:&quot;Psychol. Med. Monogr. Suppl.&quot;,&quot;id&quot;:&quot;15020506&quot;,&quot;type&quot;:&quot;article-journal&quot;,&quot;container-title&quot;:&quot;Psychological medicine. Monograph supplement&quot;,&quot;container-title-short&quot;:&quot;Psychol. Med. Monogr. Suppl.&quot;,&quot;abstract&quot;:&quot;A simple two-allele Mendelian model of the genetics of handedness is described and fitted to data in the literature. The model proposes that there are two alleles, D (dextral) and C (chance), the homozygous DD genotype producing only right-handers (directional asymmetry), the homozygous CC genotype producing a racemic mixture of 50% right-handers and 50% left-handers (fluctuating asymmetry), and the heterozygote, DC, being intermediate between the homozygotes and producing 25% left-handers, and 75% right-handers. It is also suggested that the true population incidence of left-handedness is 7.75%, deviations from this figure being due to either criterion shifts or selection biases. The same model is then fitted, by means of a number of minor conceptual extensions, to data from the literature on the relationship of handedness to language dominance, acute and permanent aphasia, and visual processing dominance.&quot;,&quot;author&quot;:[{&quot;family&quot;:&quot;McManus&quot;,&quot;given&quot;:&quot;I C&quot;}],&quot;issued&quot;:{&quot;date-parts&quot;:[[&quot;1985&quot;]]},&quot;DOI&quot;:&quot;10.1017/S0264180100001879&quot;,&quot;PMID&quot;:&quot;3863155&quot;,&quot;citation-label&quot;:&quot;15020506&quot;},{&quot;title&quot;:&quot;Half a century of handedness research: Myths, truths; fictions, facts; backwards, but mostly forwards.&quot;,&quot;page&quot;:&quot;2398212818820513&quot;,&quot;volume&quot;:&quot;3&quot;,&quot;journalAbbreviation&quot;:&quot;Brain Neurosci. Adv.&quot;,&quot;id&quot;:&quot;14962387&quot;,&quot;type&quot;:&quot;article-journal&quot;,&quot;container-title&quot;:&quot;Brain and neuroscience advances&quot;,&quot;container-title-short&quot;:&quot;Brain Neurosci. Adv.&quot;,&quot;abstract&quot;:&quot;Although most people are right-handed and have language in their left cerebral hemisphere, why that is so, and in particular why about ten per cent of people are left-handed, is far from clear. Multiple theories have been proposed, often with little in the way of empirical support, and sometimes indeed with strong evidence against them, and yet despite that have become modern urban myths, probably due to the symbolic power of right and left. One thinks in particular of ideas of being right-brained or left-brained, of suggestions that left-handedness is due to perinatal brain damage, of claims that left-handers die seven years earlier than right-handers, and of the unfalsifiable ramifications of the byzantine Geschwind-Behan-Galaburda theory. This article looks back over the past fifty years of research on brain asymmetries, exploring the different themes and approaches, sometimes in relation to the author's own work. Taking all of the work together it is probable that cerebral asymmetries are under genetic control, probably with multiple genetic loci, only a few of which are now beginning to be found thanks to very large databases that are becoming available. Other progress is also seen in proper meta-analyses, the use of fMRI for studying multiple functional lateralisations in large number of individuals, fetal ultra-sound for assessing handedness before birth, and fascinating studies of lateralisation in an ever widening range of animal species. With luck the next fifty years will make more progress and show fewer false directions than had much of the work in the previous fifty years.© The Author(s) 2019.&quot;,&quot;author&quot;:[{&quot;family&quot;:&quot;McManus&quot;,&quot;given&quot;:&quot;Chris&quot;}],&quot;issued&quot;:{&quot;date-parts&quot;:[[&quot;2019&quot;,&quot;5&quot;,&quot;6&quot;]]},&quot;DOI&quot;:&quot;10.1177/2398212818820513&quot;,&quot;PMID&quot;:&quot;32166178&quot;,&quot;PMCID&quot;:&quot;PMC7058267&quot;,&quot;citation-label&quot;:&quot;14962387&quot;},{&quot;title&quot;:&quot;Fifty centuries of right-handedness: the historical record.&quot;,&quot;page&quot;:&quot;631-632&quot;,&quot;volume&quot;:&quot;198&quot;,&quot;issue&quot;:&quot;4317&quot;,&quot;journalAbbreviation&quot;:&quot;Science&quot;,&quot;id&quot;:&quot;10047819&quot;,&quot;type&quot;:&quot;article-journal&quot;,&quot;container-title&quot;:&quot;Science&quot;,&quot;container-title-short&quot;:&quot;Science&quot;,&quot;abstract&quot;:&quot;A survey of more than 5000 years of art work, encompassing 1180 scorable instances of unimanual tool or weapon usage, revealed no systematic trends in hand usage. The right hand was used in an average of 93 percent of the cases, regardless of which historical era or geographic region was assessed.&quot;,&quot;author&quot;:[{&quot;family&quot;:&quot;Coren&quot;,&quot;given&quot;:&quot;S&quot;},{&quot;family&quot;:&quot;Porac&quot;,&quot;given&quot;:&quot;C&quot;}],&quot;issued&quot;:{&quot;date-parts&quot;:[[&quot;1977&quot;,&quot;11&quot;,&quot;11&quot;]]},&quot;DOI&quot;:&quot;10.1126/science.335510&quot;,&quot;PMID&quot;:&quot;335510&quot;,&quot;citation-label&quot;:&quot;10047819&quot;},{&quot;title&quot;:&quot;The distribution of manual asymmetry.&quot;,&quot;page&quot;:&quot;343-358&quot;,&quot;volume&quot;:&quot;63&quot;,&quot;issue&quot;:&quot;3&quot;,&quot;journalAbbreviation&quot;:&quot;Br. J. Psychol.&quot;,&quot;id&quot;:&quot;6366514&quot;,&quot;type&quot;:&quot;article-journal&quot;,&quot;container-title&quot;:&quot;British Journal of Psychology&quot;,&quot;container-title-short&quot;:&quot;Br. J. Psychol.&quot;,&quot;author&quot;:[{&quot;family&quot;:&quot;Annett&quot;,&quot;given&quot;:&quot;M&quot;}],&quot;issued&quot;:{&quot;date-parts&quot;:[[&quot;1972&quot;,&quot;8&quot;]]},&quot;DOI&quot;:&quot;10.1111/j.2044-8295.1972.tb01282.x&quot;,&quot;PMID&quot;:&quot;4199291&quot;,&quot;citation-label&quot;:&quot;6366514&quot;},{&quot;title&quot;:&quot;Neanderthal Lifeways, Subsistence and Technology: One Hundred Fifty Years of Neanderthal Study (Vertebrate Paleobiology and Paleoanthropology)&quot;,&quot;publisher&quot;:&quot;Springer&quot;,&quot;page&quot;:&quot;670&quot;,&quot;edition&quot;:&quot;2011&quot;,&quot;id&quot;:&quot;15365201&quot;,&quot;type&quot;:&quot;book&quot;,&quot;author&quot;:[{&quot;family&quot;:&quot;Conard&quot;,&quot;given&quot;:&quot;Nicholas J.&quot;}],&quot;issued&quot;:{&quot;date-parts&quot;:[[&quot;2011&quot;]]},&quot;publisher-place&quot;:&quot;Dordrecht [Netherlands]&quot;,&quot;ISBN&quot;:&quot;978-94-007-0415-2&quot;,&quot;citation-label&quot;:&quot;15365201&quot;},{&quot;title&quot;:&quot;Laterality: Exploring the Enigma of Left-Handedness&quot;,&quot;publisher&quot;:&quot;Academic Press&quot;,&quot;page&quot;:&quot;232&quot;,&quot;edition&quot;:&quot;1&quot;,&quot;id&quot;:&quot;15365161&quot;,&quot;type&quot;:&quot;book&quot;,&quot;author&quot;:[{&quot;family&quot;:&quot;Porac&quot;,&quot;given&quot;:&quot;Clare&quot;}],&quot;issued&quot;:{&quot;date-parts&quot;:[[&quot;2016&quot;]]},&quot;publisher-place&quot;:&quot;Amsterdam&quot;,&quot;ISBN&quot;:&quot;978-0-12-801239-0&quot;,&quot;citation-label&quot;:&quot;15365161&quot;}]"/>
    <we:property name="sciwheel-selectedStyle" value="{&quot;id&quot;:&quot;apa 7th&quot;,&quot;name&quot;:&quot;APA (American Psychological Association) 7th Edi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tomeroron@mail.tau.ac.il</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ICM85</b:Tag>
    <b:SourceType>Book</b:SourceType>
    <b:Guid>{FD49CB3C-B7D3-4BD2-879C-5D22C821443A}</b:Guid>
    <b:Author>
      <b:Author>
        <b:NameList>
          <b:Person>
            <b:Last>McManus</b:Last>
            <b:First>I.</b:First>
            <b:Middle>C.</b:Middle>
          </b:Person>
        </b:NameList>
      </b:Author>
    </b:Author>
    <b:Title>Handedness, language dominance and aphasia: a genetic model</b:Title>
    <b:Year>1985</b:Year>
    <b:Publisher>Cambridge University Press</b:Publisher>
    <b:RefOrder>2</b:RefOrder>
  </b:Source>
  <b:Source xmlns:b="http://schemas.openxmlformats.org/officeDocument/2006/bibliography">
    <b:Tag>Mar01</b:Tag>
    <b:SourceType>Book</b:SourceType>
    <b:Guid>{03390703-C6AF-41A8-8176-5C7FDBAC55FA}</b:Guid>
    <b:Title>Handedness and Brain Asymmetry: The Right Shift Theory</b:Title>
    <b:Year>2001</b:Year>
    <b:Author>
      <b:Author>
        <b:NameList>
          <b:Person>
            <b:Last>Annett</b:Last>
            <b:First>Marian</b:First>
          </b:Person>
        </b:NameList>
      </b:Author>
    </b:Author>
    <b:Publisher>Psychology Press</b:Publisher>
    <b:RefOrder>3</b:RefOrder>
  </b:Source>
  <b:Source xmlns:b="http://schemas.openxmlformats.org/officeDocument/2006/bibliography" xmlns="http://schemas.openxmlformats.org/officeDocument/2006/bibliography">
    <b:Tag>annett</b:Tag>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FED96E4C3CD30478D33576569ED6455" ma:contentTypeVersion="3" ma:contentTypeDescription="Create a new document." ma:contentTypeScope="" ma:versionID="27391fd76725e40dd2f5e49120d56def">
  <xsd:schema xmlns:xsd="http://www.w3.org/2001/XMLSchema" xmlns:xs="http://www.w3.org/2001/XMLSchema" xmlns:p="http://schemas.microsoft.com/office/2006/metadata/properties" xmlns:ns3="bc13fa4a-c516-4949-ab7c-362b83234fc3" targetNamespace="http://schemas.microsoft.com/office/2006/metadata/properties" ma:root="true" ma:fieldsID="8945a9701c8e4806f83ef89430a8ea9d" ns3:_="">
    <xsd:import namespace="bc13fa4a-c516-4949-ab7c-362b83234f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3fa4a-c516-4949-ab7c-362b83234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A098B-6D66-42B6-9B46-0AB64A04053B}">
  <ds:schemaRefs>
    <ds:schemaRef ds:uri="http://schemas.microsoft.com/sharepoint/v3/contenttype/forms"/>
  </ds:schemaRefs>
</ds:datastoreItem>
</file>

<file path=customXml/itemProps3.xml><?xml version="1.0" encoding="utf-8"?>
<ds:datastoreItem xmlns:ds="http://schemas.openxmlformats.org/officeDocument/2006/customXml" ds:itemID="{68A1FA90-96B7-478F-805C-1BEF309CD6F9}">
  <ds:schemaRefs>
    <ds:schemaRef ds:uri="http://schemas.openxmlformats.org/officeDocument/2006/bibliography"/>
  </ds:schemaRefs>
</ds:datastoreItem>
</file>

<file path=customXml/itemProps4.xml><?xml version="1.0" encoding="utf-8"?>
<ds:datastoreItem xmlns:ds="http://schemas.openxmlformats.org/officeDocument/2006/customXml" ds:itemID="{07CD3CCA-912C-42B1-A7E1-F01223DF2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3fa4a-c516-4949-ab7c-362b83234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0F5CEC-D8E2-4F20-B1E8-C50F371EAF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5351</TotalTime>
  <Pages>27</Pages>
  <Words>10060</Words>
  <Characters>50301</Characters>
  <Application>Microsoft Office Word</Application>
  <DocSecurity>0</DocSecurity>
  <Lines>419</Lines>
  <Paragraphs>120</Paragraphs>
  <ScaleCrop>false</ScaleCrop>
  <Company/>
  <LinksUpToDate>false</LinksUpToDate>
  <CharactersWithSpaces>60241</CharactersWithSpaces>
  <SharedDoc>false</SharedDoc>
  <HLinks>
    <vt:vector size="288" baseType="variant">
      <vt:variant>
        <vt:i4>3670055</vt:i4>
      </vt:variant>
      <vt:variant>
        <vt:i4>309</vt:i4>
      </vt:variant>
      <vt:variant>
        <vt:i4>0</vt:i4>
      </vt:variant>
      <vt:variant>
        <vt:i4>5</vt:i4>
      </vt:variant>
      <vt:variant>
        <vt:lpwstr>https://sciwheel.com/work/bibliography/15365161</vt:lpwstr>
      </vt:variant>
      <vt:variant>
        <vt:lpwstr/>
      </vt:variant>
      <vt:variant>
        <vt:i4>3670055</vt:i4>
      </vt:variant>
      <vt:variant>
        <vt:i4>306</vt:i4>
      </vt:variant>
      <vt:variant>
        <vt:i4>0</vt:i4>
      </vt:variant>
      <vt:variant>
        <vt:i4>5</vt:i4>
      </vt:variant>
      <vt:variant>
        <vt:lpwstr>https://sciwheel.com/work/bibliography/15020506</vt:lpwstr>
      </vt:variant>
      <vt:variant>
        <vt:lpwstr/>
      </vt:variant>
      <vt:variant>
        <vt:i4>3866660</vt:i4>
      </vt:variant>
      <vt:variant>
        <vt:i4>303</vt:i4>
      </vt:variant>
      <vt:variant>
        <vt:i4>0</vt:i4>
      </vt:variant>
      <vt:variant>
        <vt:i4>5</vt:i4>
      </vt:variant>
      <vt:variant>
        <vt:lpwstr>https://sciwheel.com/work/bibliography/14962387</vt:lpwstr>
      </vt:variant>
      <vt:variant>
        <vt:lpwstr/>
      </vt:variant>
      <vt:variant>
        <vt:i4>4063273</vt:i4>
      </vt:variant>
      <vt:variant>
        <vt:i4>300</vt:i4>
      </vt:variant>
      <vt:variant>
        <vt:i4>0</vt:i4>
      </vt:variant>
      <vt:variant>
        <vt:i4>5</vt:i4>
      </vt:variant>
      <vt:variant>
        <vt:lpwstr>https://sciwheel.com/work/bibliography/10047819</vt:lpwstr>
      </vt:variant>
      <vt:variant>
        <vt:lpwstr/>
      </vt:variant>
      <vt:variant>
        <vt:i4>4063268</vt:i4>
      </vt:variant>
      <vt:variant>
        <vt:i4>297</vt:i4>
      </vt:variant>
      <vt:variant>
        <vt:i4>0</vt:i4>
      </vt:variant>
      <vt:variant>
        <vt:i4>5</vt:i4>
      </vt:variant>
      <vt:variant>
        <vt:lpwstr>https://sciwheel.com/work/bibliography/15365201</vt:lpwstr>
      </vt:variant>
      <vt:variant>
        <vt:lpwstr/>
      </vt:variant>
      <vt:variant>
        <vt:i4>327711</vt:i4>
      </vt:variant>
      <vt:variant>
        <vt:i4>246</vt:i4>
      </vt:variant>
      <vt:variant>
        <vt:i4>0</vt:i4>
      </vt:variant>
      <vt:variant>
        <vt:i4>5</vt:i4>
      </vt:variant>
      <vt:variant>
        <vt:lpwstr>https://sciwheel.com/work/citation?ids=15020506&amp;pre=&amp;suf=&amp;sa=0&amp;dbf=0</vt:lpwstr>
      </vt:variant>
      <vt:variant>
        <vt:lpwstr/>
      </vt:variant>
      <vt:variant>
        <vt:i4>7340138</vt:i4>
      </vt:variant>
      <vt:variant>
        <vt:i4>243</vt:i4>
      </vt:variant>
      <vt:variant>
        <vt:i4>0</vt:i4>
      </vt:variant>
      <vt:variant>
        <vt:i4>5</vt:i4>
      </vt:variant>
      <vt:variant>
        <vt:lpwstr>https://sciwheel.com/work/citation?ids=6366514&amp;pre=&amp;suf=&amp;sa=0&amp;dbf=0</vt:lpwstr>
      </vt:variant>
      <vt:variant>
        <vt:lpwstr/>
      </vt:variant>
      <vt:variant>
        <vt:i4>196635</vt:i4>
      </vt:variant>
      <vt:variant>
        <vt:i4>240</vt:i4>
      </vt:variant>
      <vt:variant>
        <vt:i4>0</vt:i4>
      </vt:variant>
      <vt:variant>
        <vt:i4>5</vt:i4>
      </vt:variant>
      <vt:variant>
        <vt:lpwstr>https://sciwheel.com/work/citation?ids=15365201&amp;pre=&amp;suf=&amp;sa=0&amp;dbf=0</vt:lpwstr>
      </vt:variant>
      <vt:variant>
        <vt:lpwstr/>
      </vt:variant>
      <vt:variant>
        <vt:i4>196638</vt:i4>
      </vt:variant>
      <vt:variant>
        <vt:i4>237</vt:i4>
      </vt:variant>
      <vt:variant>
        <vt:i4>0</vt:i4>
      </vt:variant>
      <vt:variant>
        <vt:i4>5</vt:i4>
      </vt:variant>
      <vt:variant>
        <vt:lpwstr>https://sciwheel.com/work/citation?ids=10047819&amp;pre=&amp;suf=&amp;sa=0&amp;dbf=0</vt:lpwstr>
      </vt:variant>
      <vt:variant>
        <vt:lpwstr/>
      </vt:variant>
      <vt:variant>
        <vt:i4>393245</vt:i4>
      </vt:variant>
      <vt:variant>
        <vt:i4>234</vt:i4>
      </vt:variant>
      <vt:variant>
        <vt:i4>0</vt:i4>
      </vt:variant>
      <vt:variant>
        <vt:i4>5</vt:i4>
      </vt:variant>
      <vt:variant>
        <vt:lpwstr>https://sciwheel.com/work/citation?ids=14962387&amp;pre=&amp;suf=&amp;sa=0&amp;dbf=0</vt:lpwstr>
      </vt:variant>
      <vt:variant>
        <vt:lpwstr/>
      </vt:variant>
      <vt:variant>
        <vt:i4>327704</vt:i4>
      </vt:variant>
      <vt:variant>
        <vt:i4>231</vt:i4>
      </vt:variant>
      <vt:variant>
        <vt:i4>0</vt:i4>
      </vt:variant>
      <vt:variant>
        <vt:i4>5</vt:i4>
      </vt:variant>
      <vt:variant>
        <vt:lpwstr>https://sciwheel.com/work/citation?ids=15365161&amp;pre=&amp;suf=&amp;sa=0&amp;dbf=0</vt:lpwstr>
      </vt:variant>
      <vt:variant>
        <vt:lpwstr/>
      </vt:variant>
      <vt:variant>
        <vt:i4>1703988</vt:i4>
      </vt:variant>
      <vt:variant>
        <vt:i4>224</vt:i4>
      </vt:variant>
      <vt:variant>
        <vt:i4>0</vt:i4>
      </vt:variant>
      <vt:variant>
        <vt:i4>5</vt:i4>
      </vt:variant>
      <vt:variant>
        <vt:lpwstr/>
      </vt:variant>
      <vt:variant>
        <vt:lpwstr>_Toc144392889</vt:lpwstr>
      </vt:variant>
      <vt:variant>
        <vt:i4>1703988</vt:i4>
      </vt:variant>
      <vt:variant>
        <vt:i4>218</vt:i4>
      </vt:variant>
      <vt:variant>
        <vt:i4>0</vt:i4>
      </vt:variant>
      <vt:variant>
        <vt:i4>5</vt:i4>
      </vt:variant>
      <vt:variant>
        <vt:lpwstr/>
      </vt:variant>
      <vt:variant>
        <vt:lpwstr>_Toc144392888</vt:lpwstr>
      </vt:variant>
      <vt:variant>
        <vt:i4>1703988</vt:i4>
      </vt:variant>
      <vt:variant>
        <vt:i4>212</vt:i4>
      </vt:variant>
      <vt:variant>
        <vt:i4>0</vt:i4>
      </vt:variant>
      <vt:variant>
        <vt:i4>5</vt:i4>
      </vt:variant>
      <vt:variant>
        <vt:lpwstr/>
      </vt:variant>
      <vt:variant>
        <vt:lpwstr>_Toc144392887</vt:lpwstr>
      </vt:variant>
      <vt:variant>
        <vt:i4>1703988</vt:i4>
      </vt:variant>
      <vt:variant>
        <vt:i4>206</vt:i4>
      </vt:variant>
      <vt:variant>
        <vt:i4>0</vt:i4>
      </vt:variant>
      <vt:variant>
        <vt:i4>5</vt:i4>
      </vt:variant>
      <vt:variant>
        <vt:lpwstr/>
      </vt:variant>
      <vt:variant>
        <vt:lpwstr>_Toc144392886</vt:lpwstr>
      </vt:variant>
      <vt:variant>
        <vt:i4>1703988</vt:i4>
      </vt:variant>
      <vt:variant>
        <vt:i4>200</vt:i4>
      </vt:variant>
      <vt:variant>
        <vt:i4>0</vt:i4>
      </vt:variant>
      <vt:variant>
        <vt:i4>5</vt:i4>
      </vt:variant>
      <vt:variant>
        <vt:lpwstr/>
      </vt:variant>
      <vt:variant>
        <vt:lpwstr>_Toc144392885</vt:lpwstr>
      </vt:variant>
      <vt:variant>
        <vt:i4>1703988</vt:i4>
      </vt:variant>
      <vt:variant>
        <vt:i4>194</vt:i4>
      </vt:variant>
      <vt:variant>
        <vt:i4>0</vt:i4>
      </vt:variant>
      <vt:variant>
        <vt:i4>5</vt:i4>
      </vt:variant>
      <vt:variant>
        <vt:lpwstr/>
      </vt:variant>
      <vt:variant>
        <vt:lpwstr>_Toc144392884</vt:lpwstr>
      </vt:variant>
      <vt:variant>
        <vt:i4>1638448</vt:i4>
      </vt:variant>
      <vt:variant>
        <vt:i4>185</vt:i4>
      </vt:variant>
      <vt:variant>
        <vt:i4>0</vt:i4>
      </vt:variant>
      <vt:variant>
        <vt:i4>5</vt:i4>
      </vt:variant>
      <vt:variant>
        <vt:lpwstr/>
      </vt:variant>
      <vt:variant>
        <vt:lpwstr>_Toc145605494</vt:lpwstr>
      </vt:variant>
      <vt:variant>
        <vt:i4>1638448</vt:i4>
      </vt:variant>
      <vt:variant>
        <vt:i4>179</vt:i4>
      </vt:variant>
      <vt:variant>
        <vt:i4>0</vt:i4>
      </vt:variant>
      <vt:variant>
        <vt:i4>5</vt:i4>
      </vt:variant>
      <vt:variant>
        <vt:lpwstr/>
      </vt:variant>
      <vt:variant>
        <vt:lpwstr>_Toc145605493</vt:lpwstr>
      </vt:variant>
      <vt:variant>
        <vt:i4>1638448</vt:i4>
      </vt:variant>
      <vt:variant>
        <vt:i4>173</vt:i4>
      </vt:variant>
      <vt:variant>
        <vt:i4>0</vt:i4>
      </vt:variant>
      <vt:variant>
        <vt:i4>5</vt:i4>
      </vt:variant>
      <vt:variant>
        <vt:lpwstr/>
      </vt:variant>
      <vt:variant>
        <vt:lpwstr>_Toc145605492</vt:lpwstr>
      </vt:variant>
      <vt:variant>
        <vt:i4>1638448</vt:i4>
      </vt:variant>
      <vt:variant>
        <vt:i4>167</vt:i4>
      </vt:variant>
      <vt:variant>
        <vt:i4>0</vt:i4>
      </vt:variant>
      <vt:variant>
        <vt:i4>5</vt:i4>
      </vt:variant>
      <vt:variant>
        <vt:lpwstr/>
      </vt:variant>
      <vt:variant>
        <vt:lpwstr>_Toc145605491</vt:lpwstr>
      </vt:variant>
      <vt:variant>
        <vt:i4>1638448</vt:i4>
      </vt:variant>
      <vt:variant>
        <vt:i4>161</vt:i4>
      </vt:variant>
      <vt:variant>
        <vt:i4>0</vt:i4>
      </vt:variant>
      <vt:variant>
        <vt:i4>5</vt:i4>
      </vt:variant>
      <vt:variant>
        <vt:lpwstr/>
      </vt:variant>
      <vt:variant>
        <vt:lpwstr>_Toc145605490</vt:lpwstr>
      </vt:variant>
      <vt:variant>
        <vt:i4>1572912</vt:i4>
      </vt:variant>
      <vt:variant>
        <vt:i4>155</vt:i4>
      </vt:variant>
      <vt:variant>
        <vt:i4>0</vt:i4>
      </vt:variant>
      <vt:variant>
        <vt:i4>5</vt:i4>
      </vt:variant>
      <vt:variant>
        <vt:lpwstr/>
      </vt:variant>
      <vt:variant>
        <vt:lpwstr>_Toc145605489</vt:lpwstr>
      </vt:variant>
      <vt:variant>
        <vt:i4>1572912</vt:i4>
      </vt:variant>
      <vt:variant>
        <vt:i4>149</vt:i4>
      </vt:variant>
      <vt:variant>
        <vt:i4>0</vt:i4>
      </vt:variant>
      <vt:variant>
        <vt:i4>5</vt:i4>
      </vt:variant>
      <vt:variant>
        <vt:lpwstr/>
      </vt:variant>
      <vt:variant>
        <vt:lpwstr>_Toc145605488</vt:lpwstr>
      </vt:variant>
      <vt:variant>
        <vt:i4>1572912</vt:i4>
      </vt:variant>
      <vt:variant>
        <vt:i4>143</vt:i4>
      </vt:variant>
      <vt:variant>
        <vt:i4>0</vt:i4>
      </vt:variant>
      <vt:variant>
        <vt:i4>5</vt:i4>
      </vt:variant>
      <vt:variant>
        <vt:lpwstr/>
      </vt:variant>
      <vt:variant>
        <vt:lpwstr>_Toc145605487</vt:lpwstr>
      </vt:variant>
      <vt:variant>
        <vt:i4>1572912</vt:i4>
      </vt:variant>
      <vt:variant>
        <vt:i4>137</vt:i4>
      </vt:variant>
      <vt:variant>
        <vt:i4>0</vt:i4>
      </vt:variant>
      <vt:variant>
        <vt:i4>5</vt:i4>
      </vt:variant>
      <vt:variant>
        <vt:lpwstr/>
      </vt:variant>
      <vt:variant>
        <vt:lpwstr>_Toc145605486</vt:lpwstr>
      </vt:variant>
      <vt:variant>
        <vt:i4>1376316</vt:i4>
      </vt:variant>
      <vt:variant>
        <vt:i4>128</vt:i4>
      </vt:variant>
      <vt:variant>
        <vt:i4>0</vt:i4>
      </vt:variant>
      <vt:variant>
        <vt:i4>5</vt:i4>
      </vt:variant>
      <vt:variant>
        <vt:lpwstr/>
      </vt:variant>
      <vt:variant>
        <vt:lpwstr>_Toc145605853</vt:lpwstr>
      </vt:variant>
      <vt:variant>
        <vt:i4>1441843</vt:i4>
      </vt:variant>
      <vt:variant>
        <vt:i4>122</vt:i4>
      </vt:variant>
      <vt:variant>
        <vt:i4>0</vt:i4>
      </vt:variant>
      <vt:variant>
        <vt:i4>5</vt:i4>
      </vt:variant>
      <vt:variant>
        <vt:lpwstr/>
      </vt:variant>
      <vt:variant>
        <vt:lpwstr>_Toc145605763</vt:lpwstr>
      </vt:variant>
      <vt:variant>
        <vt:i4>1441843</vt:i4>
      </vt:variant>
      <vt:variant>
        <vt:i4>116</vt:i4>
      </vt:variant>
      <vt:variant>
        <vt:i4>0</vt:i4>
      </vt:variant>
      <vt:variant>
        <vt:i4>5</vt:i4>
      </vt:variant>
      <vt:variant>
        <vt:lpwstr/>
      </vt:variant>
      <vt:variant>
        <vt:lpwstr>_Toc145605762</vt:lpwstr>
      </vt:variant>
      <vt:variant>
        <vt:i4>1441843</vt:i4>
      </vt:variant>
      <vt:variant>
        <vt:i4>110</vt:i4>
      </vt:variant>
      <vt:variant>
        <vt:i4>0</vt:i4>
      </vt:variant>
      <vt:variant>
        <vt:i4>5</vt:i4>
      </vt:variant>
      <vt:variant>
        <vt:lpwstr/>
      </vt:variant>
      <vt:variant>
        <vt:lpwstr>_Toc145605761</vt:lpwstr>
      </vt:variant>
      <vt:variant>
        <vt:i4>1441843</vt:i4>
      </vt:variant>
      <vt:variant>
        <vt:i4>104</vt:i4>
      </vt:variant>
      <vt:variant>
        <vt:i4>0</vt:i4>
      </vt:variant>
      <vt:variant>
        <vt:i4>5</vt:i4>
      </vt:variant>
      <vt:variant>
        <vt:lpwstr/>
      </vt:variant>
      <vt:variant>
        <vt:lpwstr>_Toc145605760</vt:lpwstr>
      </vt:variant>
      <vt:variant>
        <vt:i4>1376307</vt:i4>
      </vt:variant>
      <vt:variant>
        <vt:i4>98</vt:i4>
      </vt:variant>
      <vt:variant>
        <vt:i4>0</vt:i4>
      </vt:variant>
      <vt:variant>
        <vt:i4>5</vt:i4>
      </vt:variant>
      <vt:variant>
        <vt:lpwstr/>
      </vt:variant>
      <vt:variant>
        <vt:lpwstr>_Toc145605759</vt:lpwstr>
      </vt:variant>
      <vt:variant>
        <vt:i4>1376307</vt:i4>
      </vt:variant>
      <vt:variant>
        <vt:i4>92</vt:i4>
      </vt:variant>
      <vt:variant>
        <vt:i4>0</vt:i4>
      </vt:variant>
      <vt:variant>
        <vt:i4>5</vt:i4>
      </vt:variant>
      <vt:variant>
        <vt:lpwstr/>
      </vt:variant>
      <vt:variant>
        <vt:lpwstr>_Toc145605758</vt:lpwstr>
      </vt:variant>
      <vt:variant>
        <vt:i4>1376307</vt:i4>
      </vt:variant>
      <vt:variant>
        <vt:i4>86</vt:i4>
      </vt:variant>
      <vt:variant>
        <vt:i4>0</vt:i4>
      </vt:variant>
      <vt:variant>
        <vt:i4>5</vt:i4>
      </vt:variant>
      <vt:variant>
        <vt:lpwstr/>
      </vt:variant>
      <vt:variant>
        <vt:lpwstr>_Toc145605757</vt:lpwstr>
      </vt:variant>
      <vt:variant>
        <vt:i4>1376307</vt:i4>
      </vt:variant>
      <vt:variant>
        <vt:i4>80</vt:i4>
      </vt:variant>
      <vt:variant>
        <vt:i4>0</vt:i4>
      </vt:variant>
      <vt:variant>
        <vt:i4>5</vt:i4>
      </vt:variant>
      <vt:variant>
        <vt:lpwstr/>
      </vt:variant>
      <vt:variant>
        <vt:lpwstr>_Toc145605756</vt:lpwstr>
      </vt:variant>
      <vt:variant>
        <vt:i4>1376307</vt:i4>
      </vt:variant>
      <vt:variant>
        <vt:i4>74</vt:i4>
      </vt:variant>
      <vt:variant>
        <vt:i4>0</vt:i4>
      </vt:variant>
      <vt:variant>
        <vt:i4>5</vt:i4>
      </vt:variant>
      <vt:variant>
        <vt:lpwstr/>
      </vt:variant>
      <vt:variant>
        <vt:lpwstr>_Toc145605755</vt:lpwstr>
      </vt:variant>
      <vt:variant>
        <vt:i4>1376307</vt:i4>
      </vt:variant>
      <vt:variant>
        <vt:i4>68</vt:i4>
      </vt:variant>
      <vt:variant>
        <vt:i4>0</vt:i4>
      </vt:variant>
      <vt:variant>
        <vt:i4>5</vt:i4>
      </vt:variant>
      <vt:variant>
        <vt:lpwstr/>
      </vt:variant>
      <vt:variant>
        <vt:lpwstr>_Toc145605754</vt:lpwstr>
      </vt:variant>
      <vt:variant>
        <vt:i4>1376307</vt:i4>
      </vt:variant>
      <vt:variant>
        <vt:i4>62</vt:i4>
      </vt:variant>
      <vt:variant>
        <vt:i4>0</vt:i4>
      </vt:variant>
      <vt:variant>
        <vt:i4>5</vt:i4>
      </vt:variant>
      <vt:variant>
        <vt:lpwstr/>
      </vt:variant>
      <vt:variant>
        <vt:lpwstr>_Toc145605753</vt:lpwstr>
      </vt:variant>
      <vt:variant>
        <vt:i4>1376307</vt:i4>
      </vt:variant>
      <vt:variant>
        <vt:i4>56</vt:i4>
      </vt:variant>
      <vt:variant>
        <vt:i4>0</vt:i4>
      </vt:variant>
      <vt:variant>
        <vt:i4>5</vt:i4>
      </vt:variant>
      <vt:variant>
        <vt:lpwstr/>
      </vt:variant>
      <vt:variant>
        <vt:lpwstr>_Toc145605752</vt:lpwstr>
      </vt:variant>
      <vt:variant>
        <vt:i4>1376307</vt:i4>
      </vt:variant>
      <vt:variant>
        <vt:i4>50</vt:i4>
      </vt:variant>
      <vt:variant>
        <vt:i4>0</vt:i4>
      </vt:variant>
      <vt:variant>
        <vt:i4>5</vt:i4>
      </vt:variant>
      <vt:variant>
        <vt:lpwstr/>
      </vt:variant>
      <vt:variant>
        <vt:lpwstr>_Toc145605751</vt:lpwstr>
      </vt:variant>
      <vt:variant>
        <vt:i4>1376307</vt:i4>
      </vt:variant>
      <vt:variant>
        <vt:i4>44</vt:i4>
      </vt:variant>
      <vt:variant>
        <vt:i4>0</vt:i4>
      </vt:variant>
      <vt:variant>
        <vt:i4>5</vt:i4>
      </vt:variant>
      <vt:variant>
        <vt:lpwstr/>
      </vt:variant>
      <vt:variant>
        <vt:lpwstr>_Toc145605750</vt:lpwstr>
      </vt:variant>
      <vt:variant>
        <vt:i4>1310771</vt:i4>
      </vt:variant>
      <vt:variant>
        <vt:i4>38</vt:i4>
      </vt:variant>
      <vt:variant>
        <vt:i4>0</vt:i4>
      </vt:variant>
      <vt:variant>
        <vt:i4>5</vt:i4>
      </vt:variant>
      <vt:variant>
        <vt:lpwstr/>
      </vt:variant>
      <vt:variant>
        <vt:lpwstr>_Toc145605749</vt:lpwstr>
      </vt:variant>
      <vt:variant>
        <vt:i4>1310771</vt:i4>
      </vt:variant>
      <vt:variant>
        <vt:i4>32</vt:i4>
      </vt:variant>
      <vt:variant>
        <vt:i4>0</vt:i4>
      </vt:variant>
      <vt:variant>
        <vt:i4>5</vt:i4>
      </vt:variant>
      <vt:variant>
        <vt:lpwstr/>
      </vt:variant>
      <vt:variant>
        <vt:lpwstr>_Toc145605748</vt:lpwstr>
      </vt:variant>
      <vt:variant>
        <vt:i4>1310771</vt:i4>
      </vt:variant>
      <vt:variant>
        <vt:i4>26</vt:i4>
      </vt:variant>
      <vt:variant>
        <vt:i4>0</vt:i4>
      </vt:variant>
      <vt:variant>
        <vt:i4>5</vt:i4>
      </vt:variant>
      <vt:variant>
        <vt:lpwstr/>
      </vt:variant>
      <vt:variant>
        <vt:lpwstr>_Toc145605747</vt:lpwstr>
      </vt:variant>
      <vt:variant>
        <vt:i4>1310771</vt:i4>
      </vt:variant>
      <vt:variant>
        <vt:i4>20</vt:i4>
      </vt:variant>
      <vt:variant>
        <vt:i4>0</vt:i4>
      </vt:variant>
      <vt:variant>
        <vt:i4>5</vt:i4>
      </vt:variant>
      <vt:variant>
        <vt:lpwstr/>
      </vt:variant>
      <vt:variant>
        <vt:lpwstr>_Toc145605746</vt:lpwstr>
      </vt:variant>
      <vt:variant>
        <vt:i4>1310771</vt:i4>
      </vt:variant>
      <vt:variant>
        <vt:i4>14</vt:i4>
      </vt:variant>
      <vt:variant>
        <vt:i4>0</vt:i4>
      </vt:variant>
      <vt:variant>
        <vt:i4>5</vt:i4>
      </vt:variant>
      <vt:variant>
        <vt:lpwstr/>
      </vt:variant>
      <vt:variant>
        <vt:lpwstr>_Toc145605745</vt:lpwstr>
      </vt:variant>
      <vt:variant>
        <vt:i4>1310771</vt:i4>
      </vt:variant>
      <vt:variant>
        <vt:i4>8</vt:i4>
      </vt:variant>
      <vt:variant>
        <vt:i4>0</vt:i4>
      </vt:variant>
      <vt:variant>
        <vt:i4>5</vt:i4>
      </vt:variant>
      <vt:variant>
        <vt:lpwstr/>
      </vt:variant>
      <vt:variant>
        <vt:lpwstr>_Toc145605744</vt:lpwstr>
      </vt:variant>
      <vt:variant>
        <vt:i4>1310771</vt:i4>
      </vt:variant>
      <vt:variant>
        <vt:i4>2</vt:i4>
      </vt:variant>
      <vt:variant>
        <vt:i4>0</vt:i4>
      </vt:variant>
      <vt:variant>
        <vt:i4>5</vt:i4>
      </vt:variant>
      <vt:variant>
        <vt:lpwstr/>
      </vt:variant>
      <vt:variant>
        <vt:lpwstr>_Toc145605743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Handedness project: reviewing McManus 1985</dc:title>
  <dc:subject/>
  <dc:creator>Tomer Oron, ID 322549312</dc:creator>
  <cp:keywords/>
  <dc:description/>
  <cp:lastModifiedBy>Tomer Oron</cp:lastModifiedBy>
  <cp:revision>7</cp:revision>
  <dcterms:created xsi:type="dcterms:W3CDTF">2023-09-14T16:17:00Z</dcterms:created>
  <dcterms:modified xsi:type="dcterms:W3CDTF">2023-09-22T06:18:00Z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0x0101000FED96E4C3CD30478D33576569ED6455</vt:lpwstr>
  </property>
</Properties>
</file>